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2DD13" w14:textId="77777777" w:rsidR="009740E2" w:rsidRPr="00091CC3" w:rsidRDefault="009740E2" w:rsidP="0094219F">
      <w:pPr>
        <w:overflowPunct/>
        <w:spacing w:before="0"/>
        <w:ind w:right="-284"/>
        <w:textAlignment w:val="auto"/>
        <w:rPr>
          <w:rFonts w:ascii="Arial" w:hAnsi="Arial" w:cs="Arial"/>
          <w:b/>
          <w:sz w:val="40"/>
        </w:rPr>
      </w:pPr>
      <w:bookmarkStart w:id="0" w:name="_MON_1390920859"/>
      <w:bookmarkEnd w:id="0"/>
    </w:p>
    <w:p w14:paraId="56F7E27D" w14:textId="77777777" w:rsidR="009740E2" w:rsidRPr="00091CC3" w:rsidRDefault="009740E2" w:rsidP="0094219F">
      <w:pPr>
        <w:overflowPunct/>
        <w:spacing w:before="0"/>
        <w:ind w:right="-284"/>
        <w:textAlignment w:val="auto"/>
        <w:rPr>
          <w:rFonts w:ascii="Arial" w:hAnsi="Arial" w:cs="Arial"/>
          <w:b/>
          <w:sz w:val="40"/>
        </w:rPr>
      </w:pPr>
      <w:r>
        <w:rPr>
          <w:rFonts w:ascii="Arial" w:eastAsia="PMingLiU" w:hAnsi="Arial" w:cs="Arial"/>
          <w:noProof/>
          <w:lang w:eastAsia="fr-FR"/>
        </w:rPr>
        <w:drawing>
          <wp:inline distT="0" distB="0" distL="0" distR="0" wp14:anchorId="6F045BEB" wp14:editId="15472B87">
            <wp:extent cx="2924175" cy="609600"/>
            <wp:effectExtent l="0" t="0" r="952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t.jpg"/>
                    <pic:cNvPicPr/>
                  </pic:nvPicPr>
                  <pic:blipFill>
                    <a:blip r:embed="rId8">
                      <a:extLst>
                        <a:ext uri="{28A0092B-C50C-407E-A947-70E740481C1C}">
                          <a14:useLocalDpi xmlns:a14="http://schemas.microsoft.com/office/drawing/2010/main" val="0"/>
                        </a:ext>
                      </a:extLst>
                    </a:blip>
                    <a:stretch>
                      <a:fillRect/>
                    </a:stretch>
                  </pic:blipFill>
                  <pic:spPr>
                    <a:xfrm>
                      <a:off x="0" y="0"/>
                      <a:ext cx="2924175" cy="609600"/>
                    </a:xfrm>
                    <a:prstGeom prst="rect">
                      <a:avLst/>
                    </a:prstGeom>
                  </pic:spPr>
                </pic:pic>
              </a:graphicData>
            </a:graphic>
          </wp:inline>
        </w:drawing>
      </w:r>
      <w:r w:rsidRPr="00091CC3">
        <w:rPr>
          <w:rFonts w:ascii="Arial" w:eastAsia="PMingLiU" w:hAnsi="Arial" w:cs="Arial"/>
          <w:noProof/>
          <w:lang w:eastAsia="fr-FR"/>
        </w:rPr>
        <w:tab/>
      </w:r>
      <w:r w:rsidRPr="00091CC3">
        <w:rPr>
          <w:rFonts w:ascii="Arial" w:eastAsia="PMingLiU" w:hAnsi="Arial" w:cs="Arial"/>
          <w:noProof/>
          <w:lang w:eastAsia="fr-FR"/>
        </w:rPr>
        <w:tab/>
      </w:r>
      <w:r w:rsidRPr="00091CC3">
        <w:rPr>
          <w:rFonts w:ascii="Arial" w:eastAsia="PMingLiU" w:hAnsi="Arial" w:cs="Arial"/>
          <w:noProof/>
          <w:lang w:eastAsia="fr-FR"/>
        </w:rPr>
        <w:tab/>
      </w:r>
      <w:r w:rsidRPr="00091CC3">
        <w:rPr>
          <w:rFonts w:ascii="Arial" w:eastAsia="PMingLiU" w:hAnsi="Arial" w:cs="Arial"/>
          <w:noProof/>
          <w:lang w:eastAsia="fr-FR"/>
        </w:rPr>
        <w:tab/>
      </w:r>
      <w:r>
        <w:rPr>
          <w:rFonts w:ascii="Arial" w:eastAsia="PMingLiU" w:hAnsi="Arial" w:cs="Arial"/>
          <w:noProof/>
          <w:lang w:eastAsia="fr-FR"/>
        </w:rPr>
        <w:drawing>
          <wp:inline distT="0" distB="0" distL="0" distR="0" wp14:anchorId="665D95C2" wp14:editId="2F472AC4">
            <wp:extent cx="1363345" cy="1240790"/>
            <wp:effectExtent l="0" t="0" r="8255" b="0"/>
            <wp:docPr id="2" name="Image 2" descr="Logo CAO Intégr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AO Intégré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3345" cy="1240790"/>
                    </a:xfrm>
                    <a:prstGeom prst="rect">
                      <a:avLst/>
                    </a:prstGeom>
                    <a:noFill/>
                    <a:ln>
                      <a:noFill/>
                    </a:ln>
                  </pic:spPr>
                </pic:pic>
              </a:graphicData>
            </a:graphic>
          </wp:inline>
        </w:drawing>
      </w:r>
    </w:p>
    <w:p w14:paraId="7EB8C546" w14:textId="77777777" w:rsidR="009740E2" w:rsidRPr="00091CC3" w:rsidRDefault="009740E2" w:rsidP="0094219F">
      <w:pPr>
        <w:pStyle w:val="TM2"/>
        <w:pBdr>
          <w:bottom w:val="none" w:sz="0" w:space="0" w:color="auto"/>
        </w:pBdr>
        <w:spacing w:before="0"/>
        <w:rPr>
          <w:rFonts w:ascii="Arial" w:hAnsi="Arial" w:cs="Arial"/>
        </w:rPr>
      </w:pPr>
      <w:bookmarkStart w:id="1" w:name="_Toc194386989"/>
    </w:p>
    <w:p w14:paraId="117515E7" w14:textId="77777777" w:rsidR="009740E2" w:rsidRPr="00091CC3" w:rsidRDefault="009740E2" w:rsidP="0094219F">
      <w:pPr>
        <w:pStyle w:val="TM2"/>
        <w:pBdr>
          <w:bottom w:val="none" w:sz="0" w:space="0" w:color="auto"/>
        </w:pBdr>
        <w:spacing w:before="0"/>
        <w:rPr>
          <w:rFonts w:ascii="Arial" w:hAnsi="Arial" w:cs="Arial"/>
        </w:rPr>
      </w:pPr>
    </w:p>
    <w:p w14:paraId="53D601FA" w14:textId="77777777" w:rsidR="009740E2" w:rsidRPr="00091CC3" w:rsidRDefault="009740E2" w:rsidP="0094219F">
      <w:pPr>
        <w:spacing w:before="0"/>
        <w:rPr>
          <w:rFonts w:ascii="Arial" w:hAnsi="Arial" w:cs="Arial"/>
          <w:lang w:eastAsia="fr-FR"/>
        </w:rPr>
      </w:pPr>
    </w:p>
    <w:p w14:paraId="5416C376" w14:textId="77777777" w:rsidR="009740E2" w:rsidRPr="00091CC3" w:rsidRDefault="009740E2" w:rsidP="0094219F">
      <w:pPr>
        <w:spacing w:before="0"/>
        <w:rPr>
          <w:rFonts w:ascii="Arial" w:hAnsi="Arial" w:cs="Arial"/>
          <w:lang w:eastAsia="fr-FR"/>
        </w:rPr>
      </w:pPr>
    </w:p>
    <w:p w14:paraId="08557870" w14:textId="77777777" w:rsidR="009740E2" w:rsidRPr="00091CC3" w:rsidRDefault="009740E2" w:rsidP="0094219F">
      <w:pPr>
        <w:spacing w:before="0"/>
        <w:rPr>
          <w:rFonts w:ascii="Arial" w:hAnsi="Arial" w:cs="Arial"/>
          <w:lang w:eastAsia="fr-FR"/>
        </w:rPr>
      </w:pPr>
    </w:p>
    <w:p w14:paraId="51FA09BF" w14:textId="77777777" w:rsidR="009740E2" w:rsidRPr="00091CC3" w:rsidRDefault="009740E2" w:rsidP="0094219F">
      <w:pPr>
        <w:spacing w:before="0"/>
        <w:rPr>
          <w:rFonts w:ascii="Arial" w:hAnsi="Arial" w:cs="Arial"/>
          <w:lang w:eastAsia="fr-FR"/>
        </w:rPr>
      </w:pPr>
    </w:p>
    <w:p w14:paraId="0054D2E9" w14:textId="77777777" w:rsidR="009740E2" w:rsidRPr="00091CC3" w:rsidRDefault="009740E2" w:rsidP="0094219F">
      <w:pPr>
        <w:spacing w:before="0"/>
        <w:rPr>
          <w:rFonts w:ascii="Arial" w:hAnsi="Arial" w:cs="Arial"/>
          <w:lang w:eastAsia="fr-FR"/>
        </w:rPr>
      </w:pPr>
    </w:p>
    <w:p w14:paraId="512BE50C" w14:textId="77777777" w:rsidR="009740E2" w:rsidRPr="00091CC3" w:rsidRDefault="009740E2" w:rsidP="0094219F">
      <w:pPr>
        <w:spacing w:before="0"/>
        <w:rPr>
          <w:rFonts w:ascii="Arial" w:hAnsi="Arial" w:cs="Arial"/>
          <w:lang w:eastAsia="fr-FR"/>
        </w:rPr>
      </w:pPr>
    </w:p>
    <w:p w14:paraId="1BFEE43D" w14:textId="77777777" w:rsidR="009740E2" w:rsidRPr="00091CC3" w:rsidRDefault="009740E2" w:rsidP="0094219F">
      <w:pPr>
        <w:pStyle w:val="Title"/>
        <w:framePr w:wrap="auto" w:vAnchor="margin" w:hAnchor="text" w:xAlign="left" w:yAlign="inline"/>
        <w:ind w:left="142"/>
        <w:rPr>
          <w:rFonts w:eastAsia="PMingLiU"/>
          <w:b/>
          <w:lang w:val="fr-FR"/>
        </w:rPr>
      </w:pPr>
      <w:r w:rsidRPr="00091CC3">
        <w:rPr>
          <w:rFonts w:eastAsia="PMingLiU"/>
          <w:b/>
          <w:lang w:val="fr-FR"/>
        </w:rPr>
        <w:t>Projet CAO Intégrée</w:t>
      </w:r>
    </w:p>
    <w:p w14:paraId="1C86C916" w14:textId="77777777" w:rsidR="009740E2" w:rsidRPr="00091CC3" w:rsidRDefault="009740E2" w:rsidP="0094219F">
      <w:pPr>
        <w:pStyle w:val="Sub-title"/>
        <w:spacing w:before="0"/>
        <w:ind w:left="142"/>
        <w:jc w:val="left"/>
        <w:rPr>
          <w:rFonts w:eastAsia="PMingLiU"/>
          <w:lang w:val="fr-FR"/>
        </w:rPr>
      </w:pPr>
      <w:r w:rsidRPr="00091CC3">
        <w:rPr>
          <w:rFonts w:eastAsia="PMingLiU"/>
          <w:lang w:val="fr-FR"/>
        </w:rPr>
        <w:t>Spécifications Fonctionnelles Détaillées</w:t>
      </w:r>
    </w:p>
    <w:p w14:paraId="79DD0B0F" w14:textId="77777777" w:rsidR="009740E2" w:rsidRPr="00091CC3" w:rsidRDefault="009740E2" w:rsidP="0094219F">
      <w:pPr>
        <w:pStyle w:val="BodyText"/>
        <w:spacing w:before="0"/>
        <w:ind w:left="142"/>
        <w:rPr>
          <w:rFonts w:eastAsia="PMingLiU"/>
          <w:lang w:val="fr-FR"/>
        </w:rPr>
      </w:pPr>
    </w:p>
    <w:p w14:paraId="2FFE35E3" w14:textId="7D9F3F64" w:rsidR="009740E2" w:rsidRPr="00B73A96" w:rsidRDefault="00536C27" w:rsidP="0094219F">
      <w:pPr>
        <w:pStyle w:val="Sub-title"/>
        <w:spacing w:before="0"/>
        <w:ind w:left="142"/>
        <w:rPr>
          <w:rFonts w:eastAsia="PMingLiU"/>
          <w:lang w:val="en-US"/>
        </w:rPr>
      </w:pPr>
      <w:r w:rsidRPr="00B73A96">
        <w:rPr>
          <w:rFonts w:eastAsia="PMingLiU"/>
          <w:lang w:val="en-US"/>
        </w:rPr>
        <w:t xml:space="preserve">Double Codification </w:t>
      </w:r>
      <w:proofErr w:type="gramStart"/>
      <w:r w:rsidRPr="00B73A96">
        <w:rPr>
          <w:rFonts w:eastAsia="PMingLiU"/>
          <w:lang w:val="en-US"/>
        </w:rPr>
        <w:t xml:space="preserve">– </w:t>
      </w:r>
      <w:r w:rsidR="004A0A55" w:rsidRPr="00B73A96">
        <w:rPr>
          <w:rFonts w:eastAsia="PMingLiU"/>
          <w:lang w:val="en-US"/>
        </w:rPr>
        <w:t xml:space="preserve"> </w:t>
      </w:r>
      <w:r w:rsidR="00DA13D7">
        <w:rPr>
          <w:rFonts w:eastAsia="PMingLiU"/>
          <w:lang w:val="en-US"/>
        </w:rPr>
        <w:t>IHM</w:t>
      </w:r>
      <w:proofErr w:type="gramEnd"/>
    </w:p>
    <w:p w14:paraId="46660D79" w14:textId="77777777" w:rsidR="009740E2" w:rsidRPr="00B73A96" w:rsidRDefault="009740E2" w:rsidP="0094219F">
      <w:pPr>
        <w:spacing w:before="0"/>
        <w:ind w:left="4253"/>
        <w:rPr>
          <w:rFonts w:ascii="Arial" w:hAnsi="Arial" w:cs="Arial"/>
          <w:lang w:val="en-US" w:eastAsia="fr-FR"/>
        </w:rPr>
      </w:pPr>
    </w:p>
    <w:p w14:paraId="541FA3C9" w14:textId="77777777" w:rsidR="009740E2" w:rsidRPr="00B73A96" w:rsidRDefault="009740E2" w:rsidP="0094219F">
      <w:pPr>
        <w:spacing w:before="0"/>
        <w:ind w:left="4253"/>
        <w:jc w:val="both"/>
        <w:rPr>
          <w:rFonts w:ascii="Arial" w:hAnsi="Arial" w:cs="Arial"/>
          <w:lang w:val="en-US" w:eastAsia="fr-FR"/>
        </w:rPr>
      </w:pPr>
    </w:p>
    <w:p w14:paraId="5CDB4523" w14:textId="77777777" w:rsidR="009740E2" w:rsidRPr="00B73A96" w:rsidRDefault="009740E2" w:rsidP="0094219F">
      <w:pPr>
        <w:spacing w:before="0"/>
        <w:ind w:left="4253"/>
        <w:rPr>
          <w:rFonts w:ascii="Arial" w:hAnsi="Arial" w:cs="Arial"/>
          <w:lang w:val="en-US" w:eastAsia="fr-FR"/>
        </w:rPr>
      </w:pPr>
    </w:p>
    <w:p w14:paraId="62F837DD" w14:textId="77777777" w:rsidR="009740E2" w:rsidRPr="00B73A96" w:rsidRDefault="009740E2" w:rsidP="0094219F">
      <w:pPr>
        <w:spacing w:before="0"/>
        <w:ind w:left="4253"/>
        <w:rPr>
          <w:rFonts w:ascii="Arial" w:hAnsi="Arial" w:cs="Arial"/>
          <w:lang w:val="en-US" w:eastAsia="fr-FR"/>
        </w:rPr>
      </w:pPr>
    </w:p>
    <w:p w14:paraId="6784058E" w14:textId="77777777" w:rsidR="009740E2" w:rsidRPr="00B73A96" w:rsidRDefault="009740E2" w:rsidP="0094219F">
      <w:pPr>
        <w:spacing w:before="0"/>
        <w:ind w:left="4253"/>
        <w:rPr>
          <w:rFonts w:ascii="Arial" w:hAnsi="Arial" w:cs="Arial"/>
          <w:lang w:val="en-US" w:eastAsia="fr-FR"/>
        </w:rPr>
      </w:pPr>
    </w:p>
    <w:p w14:paraId="4ED6047B" w14:textId="77777777" w:rsidR="009740E2" w:rsidRPr="00B73A96" w:rsidRDefault="009740E2" w:rsidP="0094219F">
      <w:pPr>
        <w:spacing w:before="0"/>
        <w:ind w:left="4253"/>
        <w:rPr>
          <w:rFonts w:ascii="Arial" w:hAnsi="Arial" w:cs="Arial"/>
          <w:lang w:val="en-US" w:eastAsia="fr-FR"/>
        </w:rPr>
      </w:pPr>
    </w:p>
    <w:p w14:paraId="0376D21B" w14:textId="77777777" w:rsidR="009740E2" w:rsidRPr="00B73A96" w:rsidRDefault="009740E2" w:rsidP="0094219F">
      <w:pPr>
        <w:spacing w:before="0"/>
        <w:ind w:left="4253"/>
        <w:rPr>
          <w:rFonts w:ascii="Arial" w:hAnsi="Arial" w:cs="Arial"/>
          <w:lang w:val="en-US" w:eastAsia="fr-FR"/>
        </w:rPr>
      </w:pPr>
    </w:p>
    <w:p w14:paraId="00670D1C" w14:textId="77777777" w:rsidR="009740E2" w:rsidRPr="00B73A96" w:rsidRDefault="009740E2" w:rsidP="0094219F">
      <w:pPr>
        <w:spacing w:before="0"/>
        <w:ind w:left="4253"/>
        <w:rPr>
          <w:rFonts w:ascii="Arial" w:hAnsi="Arial" w:cs="Arial"/>
          <w:lang w:val="en-US" w:eastAsia="fr-FR"/>
        </w:rPr>
      </w:pPr>
    </w:p>
    <w:p w14:paraId="0C6EA099" w14:textId="77777777" w:rsidR="009740E2" w:rsidRPr="00B73A96" w:rsidRDefault="009740E2" w:rsidP="0094219F">
      <w:pPr>
        <w:spacing w:before="0"/>
        <w:rPr>
          <w:rFonts w:ascii="Arial" w:hAnsi="Arial" w:cs="Arial"/>
          <w:lang w:val="en-US"/>
        </w:rPr>
      </w:pPr>
    </w:p>
    <w:tbl>
      <w:tblPr>
        <w:tblW w:w="0" w:type="auto"/>
        <w:tblInd w:w="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78"/>
        <w:gridCol w:w="3909"/>
        <w:gridCol w:w="1701"/>
        <w:gridCol w:w="1843"/>
      </w:tblGrid>
      <w:tr w:rsidR="009740E2" w:rsidRPr="00091CC3" w14:paraId="1A508125" w14:textId="77777777" w:rsidTr="00892E73">
        <w:tc>
          <w:tcPr>
            <w:tcW w:w="1478" w:type="dxa"/>
            <w:shd w:val="pct12" w:color="auto" w:fill="auto"/>
            <w:vAlign w:val="center"/>
          </w:tcPr>
          <w:p w14:paraId="0B13D49E" w14:textId="77777777" w:rsidR="009740E2" w:rsidRPr="00B73A96" w:rsidRDefault="009740E2" w:rsidP="0094219F">
            <w:pPr>
              <w:pStyle w:val="Tableau"/>
              <w:spacing w:before="0"/>
              <w:jc w:val="center"/>
              <w:rPr>
                <w:rFonts w:ascii="Arial" w:hAnsi="Arial" w:cs="Arial"/>
                <w:b/>
                <w:lang w:val="en-US"/>
              </w:rPr>
            </w:pPr>
          </w:p>
        </w:tc>
        <w:tc>
          <w:tcPr>
            <w:tcW w:w="3909" w:type="dxa"/>
            <w:shd w:val="pct12" w:color="auto" w:fill="auto"/>
            <w:vAlign w:val="center"/>
          </w:tcPr>
          <w:p w14:paraId="12D07ABF" w14:textId="77777777" w:rsidR="009740E2" w:rsidRPr="00091CC3" w:rsidRDefault="009740E2" w:rsidP="0094219F">
            <w:pPr>
              <w:pStyle w:val="Tableau"/>
              <w:spacing w:before="0"/>
              <w:jc w:val="center"/>
              <w:rPr>
                <w:rFonts w:ascii="Arial" w:hAnsi="Arial" w:cs="Arial"/>
                <w:b/>
              </w:rPr>
            </w:pPr>
            <w:r w:rsidRPr="00091CC3">
              <w:rPr>
                <w:rFonts w:ascii="Arial" w:hAnsi="Arial" w:cs="Arial"/>
                <w:b/>
              </w:rPr>
              <w:t>Nom</w:t>
            </w:r>
          </w:p>
        </w:tc>
        <w:tc>
          <w:tcPr>
            <w:tcW w:w="1701" w:type="dxa"/>
            <w:shd w:val="pct12" w:color="auto" w:fill="auto"/>
            <w:vAlign w:val="center"/>
          </w:tcPr>
          <w:p w14:paraId="6301B54C" w14:textId="77777777" w:rsidR="009740E2" w:rsidRPr="00091CC3" w:rsidRDefault="009740E2" w:rsidP="0094219F">
            <w:pPr>
              <w:pStyle w:val="Tableau"/>
              <w:spacing w:before="0"/>
              <w:jc w:val="center"/>
              <w:rPr>
                <w:rFonts w:ascii="Arial" w:hAnsi="Arial" w:cs="Arial"/>
                <w:b/>
              </w:rPr>
            </w:pPr>
            <w:r w:rsidRPr="00091CC3">
              <w:rPr>
                <w:rFonts w:ascii="Arial" w:hAnsi="Arial" w:cs="Arial"/>
                <w:b/>
              </w:rPr>
              <w:t>Titre</w:t>
            </w:r>
          </w:p>
        </w:tc>
        <w:tc>
          <w:tcPr>
            <w:tcW w:w="1843" w:type="dxa"/>
            <w:shd w:val="pct12" w:color="auto" w:fill="auto"/>
            <w:vAlign w:val="center"/>
          </w:tcPr>
          <w:p w14:paraId="53951B98" w14:textId="77777777" w:rsidR="009740E2" w:rsidRPr="00091CC3" w:rsidRDefault="009740E2" w:rsidP="0094219F">
            <w:pPr>
              <w:pStyle w:val="Tableau"/>
              <w:spacing w:before="0"/>
              <w:jc w:val="center"/>
              <w:rPr>
                <w:rFonts w:ascii="Arial" w:hAnsi="Arial" w:cs="Arial"/>
                <w:b/>
              </w:rPr>
            </w:pPr>
            <w:r w:rsidRPr="00091CC3">
              <w:rPr>
                <w:rFonts w:ascii="Arial" w:hAnsi="Arial" w:cs="Arial"/>
                <w:b/>
              </w:rPr>
              <w:t xml:space="preserve">Date </w:t>
            </w:r>
          </w:p>
        </w:tc>
      </w:tr>
      <w:tr w:rsidR="009740E2" w:rsidRPr="00091CC3" w14:paraId="40644D8F" w14:textId="77777777" w:rsidTr="00892E73">
        <w:tc>
          <w:tcPr>
            <w:tcW w:w="1478" w:type="dxa"/>
            <w:tcBorders>
              <w:bottom w:val="nil"/>
            </w:tcBorders>
          </w:tcPr>
          <w:p w14:paraId="1D7723A3" w14:textId="77777777" w:rsidR="009740E2" w:rsidRPr="00091CC3" w:rsidRDefault="009740E2" w:rsidP="0094219F">
            <w:pPr>
              <w:pStyle w:val="Tableau"/>
              <w:spacing w:before="0"/>
              <w:ind w:right="-71"/>
              <w:rPr>
                <w:rFonts w:ascii="Arial" w:hAnsi="Arial" w:cs="Arial"/>
                <w:i/>
              </w:rPr>
            </w:pPr>
            <w:r w:rsidRPr="00091CC3">
              <w:rPr>
                <w:rFonts w:ascii="Arial" w:hAnsi="Arial" w:cs="Arial"/>
                <w:i/>
              </w:rPr>
              <w:t>Rédigé par :</w:t>
            </w:r>
          </w:p>
        </w:tc>
        <w:tc>
          <w:tcPr>
            <w:tcW w:w="3909" w:type="dxa"/>
            <w:tcBorders>
              <w:bottom w:val="nil"/>
            </w:tcBorders>
          </w:tcPr>
          <w:p w14:paraId="7E9EEAB8" w14:textId="5061D6F2" w:rsidR="009740E2" w:rsidRPr="00091CC3" w:rsidRDefault="00752E19" w:rsidP="0094219F">
            <w:pPr>
              <w:pStyle w:val="Tableau"/>
              <w:spacing w:before="0"/>
              <w:rPr>
                <w:rFonts w:ascii="Arial" w:hAnsi="Arial" w:cs="Arial"/>
                <w:lang w:val="fr-BE"/>
              </w:rPr>
            </w:pPr>
            <w:r>
              <w:rPr>
                <w:rFonts w:ascii="Arial" w:hAnsi="Arial" w:cs="Arial"/>
                <w:lang w:val="fr-BE"/>
              </w:rPr>
              <w:t>V. Level</w:t>
            </w:r>
          </w:p>
        </w:tc>
        <w:tc>
          <w:tcPr>
            <w:tcW w:w="1701" w:type="dxa"/>
            <w:tcBorders>
              <w:bottom w:val="nil"/>
            </w:tcBorders>
          </w:tcPr>
          <w:p w14:paraId="319F9220" w14:textId="48EA639A" w:rsidR="009740E2" w:rsidRPr="00091CC3" w:rsidRDefault="00752E19" w:rsidP="0094219F">
            <w:pPr>
              <w:pStyle w:val="Tableau"/>
              <w:spacing w:before="0"/>
              <w:rPr>
                <w:rFonts w:ascii="Arial" w:hAnsi="Arial" w:cs="Arial"/>
              </w:rPr>
            </w:pPr>
            <w:r>
              <w:rPr>
                <w:rFonts w:ascii="Arial" w:hAnsi="Arial" w:cs="Arial"/>
              </w:rPr>
              <w:t>CGI</w:t>
            </w:r>
          </w:p>
        </w:tc>
        <w:tc>
          <w:tcPr>
            <w:tcW w:w="1843" w:type="dxa"/>
            <w:tcBorders>
              <w:bottom w:val="nil"/>
            </w:tcBorders>
          </w:tcPr>
          <w:p w14:paraId="51B5A413" w14:textId="09DBB5F3" w:rsidR="009740E2" w:rsidRPr="00091CC3" w:rsidRDefault="00DA13D7" w:rsidP="0094219F">
            <w:pPr>
              <w:pStyle w:val="Tableau"/>
              <w:spacing w:before="0"/>
              <w:rPr>
                <w:rFonts w:ascii="Arial" w:hAnsi="Arial" w:cs="Arial"/>
              </w:rPr>
            </w:pPr>
            <w:r>
              <w:rPr>
                <w:rFonts w:ascii="Arial" w:hAnsi="Arial" w:cs="Arial"/>
              </w:rPr>
              <w:t>19/12/2024</w:t>
            </w:r>
          </w:p>
        </w:tc>
      </w:tr>
      <w:tr w:rsidR="009740E2" w:rsidRPr="00091CC3" w14:paraId="2DA2C364" w14:textId="77777777" w:rsidTr="00892E73">
        <w:tc>
          <w:tcPr>
            <w:tcW w:w="1478" w:type="dxa"/>
          </w:tcPr>
          <w:p w14:paraId="63004CED" w14:textId="77777777" w:rsidR="009740E2" w:rsidRPr="00091CC3" w:rsidRDefault="009740E2" w:rsidP="0094219F">
            <w:pPr>
              <w:pStyle w:val="Tableau"/>
              <w:spacing w:before="0"/>
              <w:ind w:right="-71"/>
              <w:rPr>
                <w:rFonts w:ascii="Arial" w:hAnsi="Arial" w:cs="Arial"/>
                <w:i/>
              </w:rPr>
            </w:pPr>
            <w:r w:rsidRPr="00091CC3">
              <w:rPr>
                <w:rFonts w:ascii="Arial" w:hAnsi="Arial" w:cs="Arial"/>
                <w:i/>
              </w:rPr>
              <w:t xml:space="preserve">Approuvé par : </w:t>
            </w:r>
          </w:p>
        </w:tc>
        <w:tc>
          <w:tcPr>
            <w:tcW w:w="3909" w:type="dxa"/>
          </w:tcPr>
          <w:p w14:paraId="3CDE79CD" w14:textId="77777777" w:rsidR="001E221C" w:rsidRDefault="00536C27" w:rsidP="00A43220">
            <w:pPr>
              <w:pStyle w:val="Tableau"/>
              <w:spacing w:before="0"/>
              <w:rPr>
                <w:rFonts w:ascii="Arial" w:hAnsi="Arial" w:cs="Arial"/>
                <w:lang w:val="en-US"/>
              </w:rPr>
            </w:pPr>
            <w:r>
              <w:rPr>
                <w:rFonts w:ascii="Arial" w:hAnsi="Arial" w:cs="Arial"/>
                <w:lang w:val="en-US"/>
              </w:rPr>
              <w:t>S. Blanchard</w:t>
            </w:r>
          </w:p>
          <w:p w14:paraId="1D94021B" w14:textId="76DF4A2A" w:rsidR="00536C27" w:rsidRPr="00536C27" w:rsidRDefault="00536C27" w:rsidP="00A43220">
            <w:pPr>
              <w:pStyle w:val="Tableau"/>
              <w:spacing w:before="0"/>
              <w:rPr>
                <w:rFonts w:ascii="Arial" w:hAnsi="Arial" w:cs="Arial"/>
                <w:lang w:val="en-US"/>
              </w:rPr>
            </w:pPr>
          </w:p>
        </w:tc>
        <w:tc>
          <w:tcPr>
            <w:tcW w:w="1701" w:type="dxa"/>
          </w:tcPr>
          <w:p w14:paraId="52218FC3" w14:textId="1EF9FE01" w:rsidR="009740E2" w:rsidRPr="00091CC3" w:rsidRDefault="00536C27" w:rsidP="0094219F">
            <w:pPr>
              <w:pStyle w:val="Tableau"/>
              <w:spacing w:before="0"/>
              <w:rPr>
                <w:rFonts w:ascii="Arial" w:hAnsi="Arial" w:cs="Arial"/>
              </w:rPr>
            </w:pPr>
            <w:r>
              <w:rPr>
                <w:rFonts w:ascii="Arial" w:hAnsi="Arial" w:cs="Arial"/>
              </w:rPr>
              <w:t>MOS</w:t>
            </w:r>
          </w:p>
        </w:tc>
        <w:tc>
          <w:tcPr>
            <w:tcW w:w="1843" w:type="dxa"/>
          </w:tcPr>
          <w:p w14:paraId="6C951064" w14:textId="7B99F48D" w:rsidR="009740E2" w:rsidRPr="00091CC3" w:rsidRDefault="009740E2" w:rsidP="0094219F">
            <w:pPr>
              <w:pStyle w:val="Tableau"/>
              <w:spacing w:before="0"/>
              <w:rPr>
                <w:rFonts w:ascii="Arial" w:hAnsi="Arial" w:cs="Arial"/>
              </w:rPr>
            </w:pPr>
          </w:p>
        </w:tc>
      </w:tr>
    </w:tbl>
    <w:p w14:paraId="582E9EEE" w14:textId="77777777" w:rsidR="009740E2" w:rsidRPr="00091CC3" w:rsidRDefault="009740E2" w:rsidP="0094219F">
      <w:pPr>
        <w:spacing w:before="0"/>
        <w:ind w:left="4253"/>
        <w:rPr>
          <w:rFonts w:ascii="Arial" w:hAnsi="Arial" w:cs="Arial"/>
          <w:lang w:eastAsia="fr-FR"/>
        </w:rPr>
      </w:pPr>
    </w:p>
    <w:p w14:paraId="0F93F4DE" w14:textId="77777777" w:rsidR="009740E2" w:rsidRPr="00091CC3" w:rsidRDefault="009740E2" w:rsidP="0094219F">
      <w:pPr>
        <w:pStyle w:val="TM2"/>
        <w:pBdr>
          <w:bottom w:val="none" w:sz="0" w:space="0" w:color="auto"/>
        </w:pBdr>
        <w:spacing w:before="0"/>
        <w:rPr>
          <w:rFonts w:ascii="Arial" w:hAnsi="Arial" w:cs="Arial"/>
        </w:rPr>
      </w:pPr>
      <w:r w:rsidRPr="00091CC3">
        <w:rPr>
          <w:rFonts w:ascii="Arial" w:hAnsi="Arial" w:cs="Arial"/>
        </w:rPr>
        <w:br w:type="page"/>
      </w:r>
    </w:p>
    <w:p w14:paraId="3A25AB69" w14:textId="77777777" w:rsidR="009740E2" w:rsidRPr="00091CC3" w:rsidRDefault="009740E2" w:rsidP="0094219F">
      <w:pPr>
        <w:pStyle w:val="TM2"/>
        <w:spacing w:before="0"/>
        <w:rPr>
          <w:rFonts w:ascii="Arial" w:hAnsi="Arial" w:cs="Arial"/>
        </w:rPr>
      </w:pPr>
      <w:r w:rsidRPr="00091CC3">
        <w:rPr>
          <w:rFonts w:ascii="Arial" w:hAnsi="Arial" w:cs="Arial"/>
        </w:rPr>
        <w:lastRenderedPageBreak/>
        <w:t>Liste de Diffusion</w:t>
      </w:r>
    </w:p>
    <w:p w14:paraId="522DAEEA" w14:textId="77777777" w:rsidR="009740E2" w:rsidRPr="00091CC3" w:rsidRDefault="009740E2" w:rsidP="0094219F">
      <w:pPr>
        <w:spacing w:before="0"/>
        <w:rPr>
          <w:rFonts w:ascii="Arial" w:hAnsi="Arial" w:cs="Arial"/>
        </w:rPr>
      </w:pPr>
    </w:p>
    <w:tbl>
      <w:tblPr>
        <w:tblW w:w="0" w:type="auto"/>
        <w:tblInd w:w="71" w:type="dxa"/>
        <w:tblLayout w:type="fixed"/>
        <w:tblCellMar>
          <w:left w:w="71" w:type="dxa"/>
          <w:right w:w="71" w:type="dxa"/>
        </w:tblCellMar>
        <w:tblLook w:val="0000" w:firstRow="0" w:lastRow="0" w:firstColumn="0" w:lastColumn="0" w:noHBand="0" w:noVBand="0"/>
      </w:tblPr>
      <w:tblGrid>
        <w:gridCol w:w="3119"/>
        <w:gridCol w:w="4970"/>
        <w:gridCol w:w="1167"/>
      </w:tblGrid>
      <w:tr w:rsidR="009740E2" w:rsidRPr="00091CC3" w14:paraId="40124F8B" w14:textId="77777777" w:rsidTr="00892E73">
        <w:trPr>
          <w:cantSplit/>
        </w:trPr>
        <w:tc>
          <w:tcPr>
            <w:tcW w:w="3119" w:type="dxa"/>
            <w:tcBorders>
              <w:top w:val="single" w:sz="6" w:space="0" w:color="auto"/>
              <w:left w:val="single" w:sz="6" w:space="0" w:color="auto"/>
              <w:bottom w:val="single" w:sz="6" w:space="0" w:color="auto"/>
              <w:right w:val="single" w:sz="6" w:space="0" w:color="auto"/>
            </w:tcBorders>
            <w:shd w:val="pct12" w:color="auto" w:fill="auto"/>
          </w:tcPr>
          <w:p w14:paraId="3D9C23B2" w14:textId="77777777" w:rsidR="009740E2" w:rsidRPr="00091CC3" w:rsidRDefault="009740E2" w:rsidP="0094219F">
            <w:pPr>
              <w:spacing w:before="0" w:after="20"/>
              <w:jc w:val="center"/>
              <w:rPr>
                <w:rFonts w:ascii="Arial" w:hAnsi="Arial" w:cs="Arial"/>
                <w:b/>
              </w:rPr>
            </w:pPr>
            <w:r w:rsidRPr="00091CC3">
              <w:rPr>
                <w:rFonts w:ascii="Arial" w:hAnsi="Arial" w:cs="Arial"/>
                <w:b/>
              </w:rPr>
              <w:t>Nom des intervenants</w:t>
            </w:r>
          </w:p>
        </w:tc>
        <w:tc>
          <w:tcPr>
            <w:tcW w:w="4970" w:type="dxa"/>
            <w:tcBorders>
              <w:top w:val="single" w:sz="6" w:space="0" w:color="auto"/>
              <w:left w:val="single" w:sz="6" w:space="0" w:color="auto"/>
              <w:bottom w:val="single" w:sz="6" w:space="0" w:color="auto"/>
              <w:right w:val="single" w:sz="6" w:space="0" w:color="auto"/>
            </w:tcBorders>
            <w:shd w:val="pct12" w:color="auto" w:fill="auto"/>
          </w:tcPr>
          <w:p w14:paraId="2A123197" w14:textId="77777777" w:rsidR="009740E2" w:rsidRPr="00091CC3" w:rsidRDefault="009740E2" w:rsidP="0094219F">
            <w:pPr>
              <w:spacing w:before="0" w:after="20"/>
              <w:jc w:val="center"/>
              <w:rPr>
                <w:rFonts w:ascii="Arial" w:hAnsi="Arial" w:cs="Arial"/>
                <w:b/>
              </w:rPr>
            </w:pPr>
            <w:r w:rsidRPr="00091CC3">
              <w:rPr>
                <w:rFonts w:ascii="Arial" w:hAnsi="Arial" w:cs="Arial"/>
                <w:b/>
              </w:rPr>
              <w:t>Fonctions et Responsabilités</w:t>
            </w:r>
          </w:p>
        </w:tc>
        <w:tc>
          <w:tcPr>
            <w:tcW w:w="1167" w:type="dxa"/>
            <w:tcBorders>
              <w:top w:val="single" w:sz="6" w:space="0" w:color="auto"/>
              <w:left w:val="single" w:sz="6" w:space="0" w:color="auto"/>
              <w:bottom w:val="single" w:sz="6" w:space="0" w:color="auto"/>
              <w:right w:val="single" w:sz="6" w:space="0" w:color="auto"/>
            </w:tcBorders>
            <w:shd w:val="pct12" w:color="auto" w:fill="auto"/>
          </w:tcPr>
          <w:p w14:paraId="1705441A" w14:textId="77777777" w:rsidR="009740E2" w:rsidRPr="00091CC3" w:rsidRDefault="009740E2" w:rsidP="0094219F">
            <w:pPr>
              <w:spacing w:before="0" w:after="20"/>
              <w:jc w:val="center"/>
              <w:rPr>
                <w:rFonts w:ascii="Arial" w:hAnsi="Arial" w:cs="Arial"/>
                <w:b/>
              </w:rPr>
            </w:pPr>
            <w:r w:rsidRPr="00091CC3">
              <w:rPr>
                <w:rFonts w:ascii="Arial" w:hAnsi="Arial" w:cs="Arial"/>
                <w:b/>
              </w:rPr>
              <w:t>Initiale</w:t>
            </w:r>
          </w:p>
        </w:tc>
      </w:tr>
      <w:tr w:rsidR="00DA13D7" w:rsidRPr="00091CC3" w14:paraId="67B58148" w14:textId="77777777" w:rsidTr="00892E73">
        <w:trPr>
          <w:cantSplit/>
        </w:trPr>
        <w:tc>
          <w:tcPr>
            <w:tcW w:w="3119" w:type="dxa"/>
            <w:tcBorders>
              <w:top w:val="single" w:sz="6" w:space="0" w:color="auto"/>
              <w:left w:val="single" w:sz="6" w:space="0" w:color="auto"/>
              <w:bottom w:val="single" w:sz="6" w:space="0" w:color="auto"/>
              <w:right w:val="single" w:sz="6" w:space="0" w:color="auto"/>
            </w:tcBorders>
          </w:tcPr>
          <w:p w14:paraId="198266E2" w14:textId="6C6501F1" w:rsidR="00DA13D7" w:rsidRPr="00DA13D7" w:rsidRDefault="00DA13D7" w:rsidP="00DA13D7">
            <w:pPr>
              <w:spacing w:before="0"/>
              <w:rPr>
                <w:rFonts w:ascii="Arial" w:hAnsi="Arial" w:cs="Arial"/>
                <w:sz w:val="20"/>
              </w:rPr>
            </w:pPr>
            <w:r w:rsidRPr="00DA13D7">
              <w:rPr>
                <w:rFonts w:ascii="Arial" w:hAnsi="Arial" w:cs="Arial"/>
                <w:sz w:val="20"/>
              </w:rPr>
              <w:t>SEBASTIEN BLANCHARD</w:t>
            </w:r>
          </w:p>
        </w:tc>
        <w:tc>
          <w:tcPr>
            <w:tcW w:w="4970" w:type="dxa"/>
            <w:tcBorders>
              <w:top w:val="single" w:sz="6" w:space="0" w:color="auto"/>
              <w:left w:val="single" w:sz="6" w:space="0" w:color="auto"/>
              <w:bottom w:val="single" w:sz="6" w:space="0" w:color="auto"/>
              <w:right w:val="single" w:sz="6" w:space="0" w:color="auto"/>
            </w:tcBorders>
          </w:tcPr>
          <w:p w14:paraId="3AB1A858" w14:textId="7A0877C1" w:rsidR="00DA13D7" w:rsidRPr="00DA13D7" w:rsidRDefault="00DA13D7" w:rsidP="00DA13D7">
            <w:pPr>
              <w:spacing w:before="0"/>
              <w:rPr>
                <w:rFonts w:ascii="Arial" w:hAnsi="Arial" w:cs="Arial"/>
                <w:sz w:val="20"/>
              </w:rPr>
            </w:pPr>
            <w:r w:rsidRPr="00DA13D7">
              <w:rPr>
                <w:rFonts w:ascii="Arial" w:hAnsi="Arial" w:cs="Arial"/>
                <w:sz w:val="20"/>
              </w:rPr>
              <w:t>Pilote métier</w:t>
            </w:r>
          </w:p>
        </w:tc>
        <w:tc>
          <w:tcPr>
            <w:tcW w:w="1167" w:type="dxa"/>
            <w:tcBorders>
              <w:top w:val="single" w:sz="6" w:space="0" w:color="auto"/>
              <w:left w:val="single" w:sz="6" w:space="0" w:color="auto"/>
              <w:bottom w:val="single" w:sz="6" w:space="0" w:color="auto"/>
              <w:right w:val="single" w:sz="6" w:space="0" w:color="auto"/>
            </w:tcBorders>
          </w:tcPr>
          <w:p w14:paraId="4C94134E" w14:textId="2C99615C" w:rsidR="00DA13D7" w:rsidRPr="00091CC3" w:rsidRDefault="00DA13D7" w:rsidP="00DA13D7">
            <w:pPr>
              <w:spacing w:before="0" w:after="60"/>
              <w:rPr>
                <w:rFonts w:ascii="Arial" w:hAnsi="Arial" w:cs="Arial"/>
              </w:rPr>
            </w:pPr>
          </w:p>
        </w:tc>
      </w:tr>
      <w:tr w:rsidR="00DA13D7" w:rsidRPr="00091CC3" w14:paraId="004EE843" w14:textId="77777777" w:rsidTr="00892E73">
        <w:trPr>
          <w:cantSplit/>
        </w:trPr>
        <w:tc>
          <w:tcPr>
            <w:tcW w:w="3119" w:type="dxa"/>
            <w:tcBorders>
              <w:top w:val="single" w:sz="6" w:space="0" w:color="auto"/>
              <w:left w:val="single" w:sz="6" w:space="0" w:color="auto"/>
              <w:bottom w:val="single" w:sz="6" w:space="0" w:color="auto"/>
              <w:right w:val="single" w:sz="6" w:space="0" w:color="auto"/>
            </w:tcBorders>
          </w:tcPr>
          <w:p w14:paraId="46EAF88D" w14:textId="7BAE2B04" w:rsidR="00DA13D7" w:rsidRPr="00DA13D7" w:rsidRDefault="00DA13D7" w:rsidP="00DA13D7">
            <w:pPr>
              <w:spacing w:before="0"/>
              <w:rPr>
                <w:rFonts w:ascii="Arial" w:hAnsi="Arial" w:cs="Arial"/>
                <w:sz w:val="20"/>
              </w:rPr>
            </w:pPr>
            <w:r w:rsidRPr="00DA13D7">
              <w:rPr>
                <w:rFonts w:ascii="Arial" w:hAnsi="Arial" w:cs="Arial"/>
                <w:sz w:val="20"/>
              </w:rPr>
              <w:t>DAVID VINET</w:t>
            </w:r>
          </w:p>
        </w:tc>
        <w:tc>
          <w:tcPr>
            <w:tcW w:w="4970" w:type="dxa"/>
            <w:tcBorders>
              <w:top w:val="single" w:sz="6" w:space="0" w:color="auto"/>
              <w:left w:val="single" w:sz="6" w:space="0" w:color="auto"/>
              <w:bottom w:val="single" w:sz="6" w:space="0" w:color="auto"/>
              <w:right w:val="single" w:sz="6" w:space="0" w:color="auto"/>
            </w:tcBorders>
          </w:tcPr>
          <w:p w14:paraId="3F4E06D9" w14:textId="63B54099" w:rsidR="00DA13D7" w:rsidRPr="00DA13D7" w:rsidRDefault="00DA13D7" w:rsidP="00DA13D7">
            <w:pPr>
              <w:spacing w:before="0"/>
              <w:rPr>
                <w:rFonts w:ascii="Arial" w:hAnsi="Arial" w:cs="Arial"/>
                <w:sz w:val="20"/>
              </w:rPr>
            </w:pPr>
            <w:r w:rsidRPr="00DA13D7">
              <w:rPr>
                <w:rFonts w:ascii="Arial" w:hAnsi="Arial" w:cs="Arial"/>
                <w:sz w:val="20"/>
              </w:rPr>
              <w:t>Expert SI CAO</w:t>
            </w:r>
          </w:p>
        </w:tc>
        <w:tc>
          <w:tcPr>
            <w:tcW w:w="1167" w:type="dxa"/>
            <w:tcBorders>
              <w:top w:val="single" w:sz="6" w:space="0" w:color="auto"/>
              <w:left w:val="single" w:sz="6" w:space="0" w:color="auto"/>
              <w:bottom w:val="single" w:sz="6" w:space="0" w:color="auto"/>
              <w:right w:val="single" w:sz="6" w:space="0" w:color="auto"/>
            </w:tcBorders>
          </w:tcPr>
          <w:p w14:paraId="2F699391" w14:textId="706A8D80" w:rsidR="00DA13D7" w:rsidRPr="00091CC3" w:rsidRDefault="00DA13D7" w:rsidP="00DA13D7">
            <w:pPr>
              <w:spacing w:before="0" w:after="60"/>
              <w:rPr>
                <w:rFonts w:ascii="Arial" w:hAnsi="Arial" w:cs="Arial"/>
              </w:rPr>
            </w:pPr>
          </w:p>
        </w:tc>
      </w:tr>
      <w:tr w:rsidR="00DA13D7" w:rsidRPr="00091CC3" w14:paraId="153172CE" w14:textId="77777777" w:rsidTr="00892E73">
        <w:trPr>
          <w:cantSplit/>
        </w:trPr>
        <w:tc>
          <w:tcPr>
            <w:tcW w:w="3119" w:type="dxa"/>
            <w:tcBorders>
              <w:top w:val="single" w:sz="6" w:space="0" w:color="auto"/>
              <w:left w:val="single" w:sz="6" w:space="0" w:color="auto"/>
              <w:bottom w:val="single" w:sz="6" w:space="0" w:color="auto"/>
              <w:right w:val="single" w:sz="6" w:space="0" w:color="auto"/>
            </w:tcBorders>
          </w:tcPr>
          <w:p w14:paraId="6E3109DC" w14:textId="3B7C0912" w:rsidR="00DA13D7" w:rsidRPr="00DA13D7" w:rsidRDefault="00DA13D7" w:rsidP="00DA13D7">
            <w:pPr>
              <w:spacing w:before="0"/>
              <w:rPr>
                <w:rFonts w:ascii="Arial" w:hAnsi="Arial" w:cs="Arial"/>
                <w:sz w:val="20"/>
                <w:lang w:val="de-DE"/>
              </w:rPr>
            </w:pPr>
            <w:r w:rsidRPr="00DA13D7">
              <w:rPr>
                <w:rFonts w:ascii="Arial" w:hAnsi="Arial" w:cs="Arial"/>
                <w:sz w:val="20"/>
              </w:rPr>
              <w:t>BERTRAND BOUTIN</w:t>
            </w:r>
          </w:p>
        </w:tc>
        <w:tc>
          <w:tcPr>
            <w:tcW w:w="4970" w:type="dxa"/>
            <w:tcBorders>
              <w:top w:val="single" w:sz="6" w:space="0" w:color="auto"/>
              <w:left w:val="single" w:sz="6" w:space="0" w:color="auto"/>
              <w:bottom w:val="single" w:sz="6" w:space="0" w:color="auto"/>
              <w:right w:val="single" w:sz="6" w:space="0" w:color="auto"/>
            </w:tcBorders>
          </w:tcPr>
          <w:p w14:paraId="6A542D9D" w14:textId="2074C910" w:rsidR="00DA13D7" w:rsidRPr="00DA13D7" w:rsidRDefault="00DA13D7" w:rsidP="00DA13D7">
            <w:pPr>
              <w:spacing w:before="0"/>
              <w:rPr>
                <w:rFonts w:ascii="Arial" w:hAnsi="Arial" w:cs="Arial"/>
                <w:sz w:val="20"/>
                <w:lang w:val="de-DE"/>
              </w:rPr>
            </w:pPr>
            <w:r w:rsidRPr="00DA13D7">
              <w:rPr>
                <w:rFonts w:ascii="Arial" w:hAnsi="Arial" w:cs="Arial"/>
                <w:sz w:val="20"/>
              </w:rPr>
              <w:t>Expert SI CAO</w:t>
            </w:r>
          </w:p>
        </w:tc>
        <w:tc>
          <w:tcPr>
            <w:tcW w:w="1167" w:type="dxa"/>
            <w:tcBorders>
              <w:top w:val="single" w:sz="6" w:space="0" w:color="auto"/>
              <w:left w:val="single" w:sz="6" w:space="0" w:color="auto"/>
              <w:bottom w:val="single" w:sz="6" w:space="0" w:color="auto"/>
              <w:right w:val="single" w:sz="6" w:space="0" w:color="auto"/>
            </w:tcBorders>
          </w:tcPr>
          <w:p w14:paraId="3A66CF74" w14:textId="77777777" w:rsidR="00DA13D7" w:rsidRPr="00091CC3" w:rsidRDefault="00DA13D7" w:rsidP="00DA13D7">
            <w:pPr>
              <w:spacing w:before="0" w:after="60"/>
              <w:rPr>
                <w:rFonts w:ascii="Arial" w:hAnsi="Arial" w:cs="Arial"/>
                <w:lang w:val="de-DE"/>
              </w:rPr>
            </w:pPr>
          </w:p>
        </w:tc>
      </w:tr>
      <w:tr w:rsidR="00DA13D7" w:rsidRPr="00091CC3" w14:paraId="7477727A" w14:textId="77777777" w:rsidTr="00892E73">
        <w:trPr>
          <w:cantSplit/>
        </w:trPr>
        <w:tc>
          <w:tcPr>
            <w:tcW w:w="3119" w:type="dxa"/>
            <w:tcBorders>
              <w:top w:val="single" w:sz="6" w:space="0" w:color="auto"/>
              <w:left w:val="single" w:sz="6" w:space="0" w:color="auto"/>
              <w:bottom w:val="single" w:sz="6" w:space="0" w:color="auto"/>
              <w:right w:val="single" w:sz="6" w:space="0" w:color="auto"/>
            </w:tcBorders>
          </w:tcPr>
          <w:p w14:paraId="47268D91" w14:textId="3B523644" w:rsidR="00DA13D7" w:rsidRPr="00DA13D7" w:rsidRDefault="00DA13D7" w:rsidP="00DA13D7">
            <w:pPr>
              <w:spacing w:before="0"/>
              <w:rPr>
                <w:rFonts w:ascii="Arial" w:hAnsi="Arial" w:cs="Arial"/>
                <w:sz w:val="20"/>
                <w:lang w:val="de-DE"/>
              </w:rPr>
            </w:pPr>
            <w:r w:rsidRPr="00DA13D7">
              <w:rPr>
                <w:rFonts w:ascii="Arial" w:hAnsi="Arial" w:cs="Arial"/>
                <w:sz w:val="20"/>
              </w:rPr>
              <w:t>ARNAUD HERVY</w:t>
            </w:r>
          </w:p>
        </w:tc>
        <w:tc>
          <w:tcPr>
            <w:tcW w:w="4970" w:type="dxa"/>
            <w:tcBorders>
              <w:top w:val="single" w:sz="6" w:space="0" w:color="auto"/>
              <w:left w:val="single" w:sz="6" w:space="0" w:color="auto"/>
              <w:bottom w:val="single" w:sz="6" w:space="0" w:color="auto"/>
              <w:right w:val="single" w:sz="6" w:space="0" w:color="auto"/>
            </w:tcBorders>
          </w:tcPr>
          <w:p w14:paraId="2D11C75F" w14:textId="5BF8A52B" w:rsidR="00DA13D7" w:rsidRPr="00DA13D7" w:rsidRDefault="00DA13D7" w:rsidP="00DA13D7">
            <w:pPr>
              <w:spacing w:before="0"/>
              <w:rPr>
                <w:rFonts w:ascii="Arial" w:hAnsi="Arial" w:cs="Arial"/>
                <w:sz w:val="20"/>
                <w:lang w:val="de-DE"/>
              </w:rPr>
            </w:pPr>
            <w:r w:rsidRPr="00DA13D7">
              <w:rPr>
                <w:rFonts w:ascii="Arial" w:hAnsi="Arial" w:cs="Arial"/>
                <w:sz w:val="20"/>
              </w:rPr>
              <w:t>Expert SI CAO</w:t>
            </w:r>
          </w:p>
        </w:tc>
        <w:tc>
          <w:tcPr>
            <w:tcW w:w="1167" w:type="dxa"/>
            <w:tcBorders>
              <w:top w:val="single" w:sz="6" w:space="0" w:color="auto"/>
              <w:left w:val="single" w:sz="6" w:space="0" w:color="auto"/>
              <w:bottom w:val="single" w:sz="6" w:space="0" w:color="auto"/>
              <w:right w:val="single" w:sz="6" w:space="0" w:color="auto"/>
            </w:tcBorders>
          </w:tcPr>
          <w:p w14:paraId="1E1A5D3B" w14:textId="77777777" w:rsidR="00DA13D7" w:rsidRPr="00091CC3" w:rsidRDefault="00DA13D7" w:rsidP="00DA13D7">
            <w:pPr>
              <w:spacing w:before="0" w:after="60"/>
              <w:rPr>
                <w:rFonts w:ascii="Arial" w:hAnsi="Arial" w:cs="Arial"/>
                <w:lang w:val="de-DE"/>
              </w:rPr>
            </w:pPr>
          </w:p>
        </w:tc>
      </w:tr>
    </w:tbl>
    <w:p w14:paraId="6D6E14DF" w14:textId="77777777" w:rsidR="00DA13D7" w:rsidRDefault="00DA13D7" w:rsidP="0094219F">
      <w:pPr>
        <w:pStyle w:val="TM2"/>
        <w:spacing w:before="0"/>
        <w:rPr>
          <w:rFonts w:ascii="Arial" w:hAnsi="Arial" w:cs="Arial"/>
        </w:rPr>
      </w:pPr>
    </w:p>
    <w:p w14:paraId="250DFE43" w14:textId="54BCE370" w:rsidR="009740E2" w:rsidRPr="00091CC3" w:rsidRDefault="009740E2" w:rsidP="0094219F">
      <w:pPr>
        <w:pStyle w:val="TM2"/>
        <w:spacing w:before="0"/>
        <w:rPr>
          <w:rFonts w:ascii="Arial" w:hAnsi="Arial" w:cs="Arial"/>
        </w:rPr>
      </w:pPr>
      <w:r w:rsidRPr="00091CC3">
        <w:rPr>
          <w:rFonts w:ascii="Arial" w:hAnsi="Arial" w:cs="Arial"/>
        </w:rPr>
        <w:t>Historique des évolutions</w:t>
      </w:r>
    </w:p>
    <w:p w14:paraId="24E01760" w14:textId="77777777" w:rsidR="009740E2" w:rsidRPr="00091CC3" w:rsidRDefault="009740E2" w:rsidP="0094219F">
      <w:pPr>
        <w:spacing w:before="0"/>
        <w:rPr>
          <w:rFonts w:ascii="Arial" w:hAnsi="Arial" w:cs="Arial"/>
        </w:rPr>
      </w:pPr>
    </w:p>
    <w:tbl>
      <w:tblPr>
        <w:tblW w:w="9214" w:type="dxa"/>
        <w:tblInd w:w="71" w:type="dxa"/>
        <w:tblLayout w:type="fixed"/>
        <w:tblCellMar>
          <w:left w:w="71" w:type="dxa"/>
          <w:right w:w="71" w:type="dxa"/>
        </w:tblCellMar>
        <w:tblLook w:val="0000" w:firstRow="0" w:lastRow="0" w:firstColumn="0" w:lastColumn="0" w:noHBand="0" w:noVBand="0"/>
      </w:tblPr>
      <w:tblGrid>
        <w:gridCol w:w="1134"/>
        <w:gridCol w:w="1418"/>
        <w:gridCol w:w="6662"/>
      </w:tblGrid>
      <w:tr w:rsidR="009740E2" w:rsidRPr="00091CC3" w14:paraId="195C16A3" w14:textId="77777777" w:rsidTr="00892E73">
        <w:trPr>
          <w:cantSplit/>
        </w:trPr>
        <w:tc>
          <w:tcPr>
            <w:tcW w:w="1134" w:type="dxa"/>
            <w:tcBorders>
              <w:top w:val="single" w:sz="6" w:space="0" w:color="auto"/>
              <w:left w:val="single" w:sz="6" w:space="0" w:color="auto"/>
              <w:bottom w:val="single" w:sz="6" w:space="0" w:color="auto"/>
              <w:right w:val="single" w:sz="6" w:space="0" w:color="auto"/>
            </w:tcBorders>
            <w:shd w:val="pct12" w:color="auto" w:fill="auto"/>
          </w:tcPr>
          <w:p w14:paraId="43ED78D8" w14:textId="77777777" w:rsidR="009740E2" w:rsidRPr="00091CC3" w:rsidRDefault="009740E2" w:rsidP="0094219F">
            <w:pPr>
              <w:spacing w:before="0" w:after="20"/>
              <w:jc w:val="center"/>
              <w:rPr>
                <w:rFonts w:ascii="Arial" w:hAnsi="Arial" w:cs="Arial"/>
                <w:b/>
              </w:rPr>
            </w:pPr>
            <w:r w:rsidRPr="00091CC3">
              <w:rPr>
                <w:rFonts w:ascii="Arial" w:hAnsi="Arial" w:cs="Arial"/>
                <w:b/>
              </w:rPr>
              <w:t>Version</w:t>
            </w:r>
          </w:p>
        </w:tc>
        <w:tc>
          <w:tcPr>
            <w:tcW w:w="1418" w:type="dxa"/>
            <w:tcBorders>
              <w:top w:val="single" w:sz="6" w:space="0" w:color="auto"/>
              <w:left w:val="single" w:sz="6" w:space="0" w:color="auto"/>
              <w:bottom w:val="single" w:sz="6" w:space="0" w:color="auto"/>
              <w:right w:val="single" w:sz="6" w:space="0" w:color="auto"/>
            </w:tcBorders>
            <w:shd w:val="pct12" w:color="auto" w:fill="auto"/>
          </w:tcPr>
          <w:p w14:paraId="0841CE70" w14:textId="77777777" w:rsidR="009740E2" w:rsidRPr="00091CC3" w:rsidRDefault="009740E2" w:rsidP="0094219F">
            <w:pPr>
              <w:spacing w:before="0" w:after="20"/>
              <w:jc w:val="center"/>
              <w:rPr>
                <w:rFonts w:ascii="Arial" w:hAnsi="Arial" w:cs="Arial"/>
                <w:b/>
              </w:rPr>
            </w:pPr>
            <w:r w:rsidRPr="00091CC3">
              <w:rPr>
                <w:rFonts w:ascii="Arial" w:hAnsi="Arial" w:cs="Arial"/>
                <w:b/>
              </w:rPr>
              <w:t>Date</w:t>
            </w:r>
          </w:p>
        </w:tc>
        <w:tc>
          <w:tcPr>
            <w:tcW w:w="6662" w:type="dxa"/>
            <w:tcBorders>
              <w:top w:val="single" w:sz="6" w:space="0" w:color="auto"/>
              <w:left w:val="single" w:sz="6" w:space="0" w:color="auto"/>
              <w:bottom w:val="single" w:sz="6" w:space="0" w:color="auto"/>
              <w:right w:val="single" w:sz="6" w:space="0" w:color="auto"/>
            </w:tcBorders>
            <w:shd w:val="pct12" w:color="auto" w:fill="auto"/>
          </w:tcPr>
          <w:p w14:paraId="5F995B9A" w14:textId="77777777" w:rsidR="009740E2" w:rsidRPr="00091CC3" w:rsidRDefault="009740E2" w:rsidP="0094219F">
            <w:pPr>
              <w:spacing w:before="0" w:after="20"/>
              <w:jc w:val="center"/>
              <w:rPr>
                <w:rFonts w:ascii="Arial" w:hAnsi="Arial" w:cs="Arial"/>
                <w:b/>
              </w:rPr>
            </w:pPr>
            <w:r w:rsidRPr="00091CC3">
              <w:rPr>
                <w:rFonts w:ascii="Arial" w:hAnsi="Arial" w:cs="Arial"/>
                <w:b/>
              </w:rPr>
              <w:t>Commentaires</w:t>
            </w:r>
          </w:p>
        </w:tc>
      </w:tr>
      <w:tr w:rsidR="009740E2" w:rsidRPr="00091CC3" w14:paraId="1B84CC1A" w14:textId="77777777" w:rsidTr="00892E73">
        <w:trPr>
          <w:cantSplit/>
        </w:trPr>
        <w:tc>
          <w:tcPr>
            <w:tcW w:w="1134" w:type="dxa"/>
            <w:tcBorders>
              <w:top w:val="single" w:sz="6" w:space="0" w:color="auto"/>
              <w:left w:val="single" w:sz="6" w:space="0" w:color="auto"/>
              <w:bottom w:val="single" w:sz="6" w:space="0" w:color="auto"/>
              <w:right w:val="single" w:sz="6" w:space="0" w:color="auto"/>
            </w:tcBorders>
          </w:tcPr>
          <w:p w14:paraId="7CDD3012" w14:textId="77777777" w:rsidR="009740E2" w:rsidRPr="00091CC3" w:rsidRDefault="009740E2" w:rsidP="0094219F">
            <w:pPr>
              <w:spacing w:before="0" w:after="60"/>
              <w:rPr>
                <w:rFonts w:ascii="Arial" w:hAnsi="Arial" w:cs="Arial"/>
              </w:rPr>
            </w:pPr>
            <w:r w:rsidRPr="00091CC3">
              <w:rPr>
                <w:rFonts w:ascii="Arial" w:hAnsi="Arial" w:cs="Arial"/>
              </w:rPr>
              <w:t>V1.0</w:t>
            </w:r>
          </w:p>
        </w:tc>
        <w:tc>
          <w:tcPr>
            <w:tcW w:w="1418" w:type="dxa"/>
            <w:tcBorders>
              <w:top w:val="single" w:sz="6" w:space="0" w:color="auto"/>
              <w:left w:val="single" w:sz="6" w:space="0" w:color="auto"/>
              <w:bottom w:val="single" w:sz="6" w:space="0" w:color="auto"/>
              <w:right w:val="single" w:sz="6" w:space="0" w:color="auto"/>
            </w:tcBorders>
          </w:tcPr>
          <w:p w14:paraId="4C8A1FF8" w14:textId="01A291B8" w:rsidR="009740E2" w:rsidRPr="00091CC3" w:rsidRDefault="00DA13D7" w:rsidP="0094219F">
            <w:pPr>
              <w:spacing w:before="0" w:after="60"/>
              <w:rPr>
                <w:rFonts w:ascii="Arial" w:hAnsi="Arial" w:cs="Arial"/>
              </w:rPr>
            </w:pPr>
            <w:r>
              <w:rPr>
                <w:rFonts w:ascii="Arial" w:hAnsi="Arial" w:cs="Arial"/>
              </w:rPr>
              <w:t>19/12/2024</w:t>
            </w:r>
          </w:p>
        </w:tc>
        <w:tc>
          <w:tcPr>
            <w:tcW w:w="6662" w:type="dxa"/>
            <w:tcBorders>
              <w:top w:val="single" w:sz="6" w:space="0" w:color="auto"/>
              <w:left w:val="single" w:sz="6" w:space="0" w:color="auto"/>
              <w:bottom w:val="single" w:sz="6" w:space="0" w:color="auto"/>
              <w:right w:val="single" w:sz="6" w:space="0" w:color="auto"/>
            </w:tcBorders>
          </w:tcPr>
          <w:p w14:paraId="69F9497A" w14:textId="77777777" w:rsidR="009740E2" w:rsidRPr="00091CC3" w:rsidRDefault="009740E2" w:rsidP="0094219F">
            <w:pPr>
              <w:spacing w:before="0" w:after="60"/>
              <w:rPr>
                <w:rFonts w:ascii="Arial" w:hAnsi="Arial" w:cs="Arial"/>
              </w:rPr>
            </w:pPr>
            <w:r w:rsidRPr="00091CC3">
              <w:rPr>
                <w:rFonts w:ascii="Arial" w:hAnsi="Arial" w:cs="Arial"/>
              </w:rPr>
              <w:t>Création du document</w:t>
            </w:r>
          </w:p>
        </w:tc>
      </w:tr>
      <w:tr w:rsidR="009740E2" w:rsidRPr="00091CC3" w14:paraId="0C410717" w14:textId="77777777" w:rsidTr="00892E73">
        <w:trPr>
          <w:cantSplit/>
        </w:trPr>
        <w:tc>
          <w:tcPr>
            <w:tcW w:w="1134" w:type="dxa"/>
            <w:tcBorders>
              <w:top w:val="single" w:sz="6" w:space="0" w:color="auto"/>
              <w:left w:val="single" w:sz="6" w:space="0" w:color="auto"/>
              <w:bottom w:val="single" w:sz="6" w:space="0" w:color="auto"/>
              <w:right w:val="single" w:sz="6" w:space="0" w:color="auto"/>
            </w:tcBorders>
          </w:tcPr>
          <w:p w14:paraId="5096C1CF" w14:textId="4E3E9C8B" w:rsidR="009740E2" w:rsidRPr="00091CC3" w:rsidRDefault="00A06763" w:rsidP="0094219F">
            <w:pPr>
              <w:spacing w:before="0" w:after="60"/>
              <w:rPr>
                <w:rFonts w:ascii="Arial" w:hAnsi="Arial" w:cs="Arial"/>
              </w:rPr>
            </w:pPr>
            <w:ins w:id="2" w:author="Level, Vincent" w:date="2025-01-22T16:06:00Z">
              <w:r>
                <w:rPr>
                  <w:rFonts w:ascii="Arial" w:hAnsi="Arial" w:cs="Arial"/>
                </w:rPr>
                <w:t>V1.1</w:t>
              </w:r>
            </w:ins>
          </w:p>
        </w:tc>
        <w:tc>
          <w:tcPr>
            <w:tcW w:w="1418" w:type="dxa"/>
            <w:tcBorders>
              <w:top w:val="single" w:sz="6" w:space="0" w:color="auto"/>
              <w:left w:val="single" w:sz="6" w:space="0" w:color="auto"/>
              <w:bottom w:val="single" w:sz="6" w:space="0" w:color="auto"/>
              <w:right w:val="single" w:sz="6" w:space="0" w:color="auto"/>
            </w:tcBorders>
          </w:tcPr>
          <w:p w14:paraId="4295FD2A" w14:textId="0C63ED3A" w:rsidR="009740E2" w:rsidRPr="00091CC3" w:rsidRDefault="00A06763" w:rsidP="0094219F">
            <w:pPr>
              <w:spacing w:before="0" w:after="60"/>
              <w:rPr>
                <w:rFonts w:ascii="Arial" w:hAnsi="Arial" w:cs="Arial"/>
              </w:rPr>
            </w:pPr>
            <w:ins w:id="3" w:author="Level, Vincent" w:date="2025-01-22T16:06:00Z">
              <w:r>
                <w:rPr>
                  <w:rFonts w:ascii="Arial" w:hAnsi="Arial" w:cs="Arial"/>
                </w:rPr>
                <w:t>22/01/2025</w:t>
              </w:r>
            </w:ins>
          </w:p>
        </w:tc>
        <w:tc>
          <w:tcPr>
            <w:tcW w:w="6662" w:type="dxa"/>
            <w:tcBorders>
              <w:top w:val="single" w:sz="6" w:space="0" w:color="auto"/>
              <w:left w:val="single" w:sz="6" w:space="0" w:color="auto"/>
              <w:bottom w:val="single" w:sz="6" w:space="0" w:color="auto"/>
              <w:right w:val="single" w:sz="6" w:space="0" w:color="auto"/>
            </w:tcBorders>
          </w:tcPr>
          <w:p w14:paraId="0F1DFB5E" w14:textId="4A31E0B5" w:rsidR="009740E2" w:rsidRPr="00091CC3" w:rsidRDefault="00A06763" w:rsidP="000F6954">
            <w:pPr>
              <w:spacing w:before="0" w:after="60"/>
              <w:rPr>
                <w:rFonts w:ascii="Arial" w:hAnsi="Arial" w:cs="Arial"/>
              </w:rPr>
            </w:pPr>
            <w:ins w:id="4" w:author="Level, Vincent" w:date="2025-01-22T16:06:00Z">
              <w:r>
                <w:rPr>
                  <w:rFonts w:ascii="Arial" w:hAnsi="Arial" w:cs="Arial"/>
                </w:rPr>
                <w:t>Relecture V1</w:t>
              </w:r>
              <w:r w:rsidR="00207E5A">
                <w:rPr>
                  <w:rFonts w:ascii="Arial" w:hAnsi="Arial" w:cs="Arial"/>
                </w:rPr>
                <w:t>.0</w:t>
              </w:r>
            </w:ins>
          </w:p>
        </w:tc>
      </w:tr>
    </w:tbl>
    <w:p w14:paraId="1DF01213" w14:textId="04A5C841" w:rsidR="009740E2" w:rsidRPr="00091CC3" w:rsidRDefault="009740E2" w:rsidP="0094219F">
      <w:pPr>
        <w:spacing w:before="0"/>
        <w:rPr>
          <w:rFonts w:ascii="Arial" w:hAnsi="Arial" w:cs="Arial"/>
        </w:rPr>
      </w:pPr>
    </w:p>
    <w:p w14:paraId="1DF22DAF" w14:textId="77777777" w:rsidR="009740E2" w:rsidRPr="00091CC3" w:rsidRDefault="009740E2" w:rsidP="0094219F">
      <w:pPr>
        <w:spacing w:before="0"/>
        <w:rPr>
          <w:rFonts w:ascii="Arial" w:hAnsi="Arial" w:cs="Arial"/>
          <w:b/>
          <w:sz w:val="36"/>
          <w:szCs w:val="36"/>
        </w:rPr>
      </w:pPr>
      <w:r w:rsidRPr="00091CC3">
        <w:rPr>
          <w:rFonts w:ascii="Arial" w:hAnsi="Arial" w:cs="Arial"/>
          <w:b/>
          <w:sz w:val="36"/>
          <w:szCs w:val="36"/>
        </w:rPr>
        <w:t>Objectifs généraux</w:t>
      </w:r>
      <w:bookmarkEnd w:id="1"/>
    </w:p>
    <w:p w14:paraId="6ECF50B0" w14:textId="3C3B2D4B" w:rsidR="009740E2" w:rsidRPr="00091CC3" w:rsidRDefault="009740E2" w:rsidP="0094219F">
      <w:pPr>
        <w:spacing w:before="0"/>
        <w:rPr>
          <w:rFonts w:ascii="Arial" w:hAnsi="Arial" w:cs="Arial"/>
        </w:rPr>
      </w:pPr>
      <w:r w:rsidRPr="00091CC3">
        <w:rPr>
          <w:rFonts w:ascii="Arial" w:hAnsi="Arial" w:cs="Arial"/>
        </w:rPr>
        <w:t>La spécification détaillée, a pour objectif l’identification et le détail pour une fonctionnalité donnée</w:t>
      </w:r>
      <w:r w:rsidR="00AE25BB">
        <w:rPr>
          <w:rFonts w:ascii="Arial" w:hAnsi="Arial" w:cs="Arial"/>
        </w:rPr>
        <w:t> </w:t>
      </w:r>
      <w:r w:rsidRPr="00091CC3">
        <w:rPr>
          <w:rFonts w:ascii="Arial" w:hAnsi="Arial" w:cs="Arial"/>
        </w:rPr>
        <w:t>:</w:t>
      </w:r>
    </w:p>
    <w:p w14:paraId="22576008" w14:textId="77777777" w:rsidR="009740E2" w:rsidRPr="00091CC3" w:rsidRDefault="009740E2" w:rsidP="0094219F">
      <w:pPr>
        <w:numPr>
          <w:ilvl w:val="0"/>
          <w:numId w:val="4"/>
        </w:numPr>
        <w:overflowPunct/>
        <w:autoSpaceDE/>
        <w:autoSpaceDN/>
        <w:adjustRightInd/>
        <w:spacing w:before="0" w:line="320" w:lineRule="exact"/>
        <w:ind w:left="0" w:firstLine="0"/>
        <w:textAlignment w:val="auto"/>
        <w:rPr>
          <w:rFonts w:ascii="Arial" w:hAnsi="Arial" w:cs="Arial"/>
        </w:rPr>
      </w:pPr>
      <w:r w:rsidRPr="00091CC3">
        <w:rPr>
          <w:rFonts w:ascii="Arial" w:hAnsi="Arial" w:cs="Arial"/>
        </w:rPr>
        <w:t>Du concept d’utilisation.</w:t>
      </w:r>
    </w:p>
    <w:p w14:paraId="0D0BE28F" w14:textId="77777777" w:rsidR="009740E2" w:rsidRPr="00091CC3" w:rsidRDefault="009740E2" w:rsidP="0094219F">
      <w:pPr>
        <w:numPr>
          <w:ilvl w:val="0"/>
          <w:numId w:val="4"/>
        </w:numPr>
        <w:overflowPunct/>
        <w:autoSpaceDE/>
        <w:autoSpaceDN/>
        <w:adjustRightInd/>
        <w:spacing w:before="0" w:line="320" w:lineRule="exact"/>
        <w:ind w:left="0" w:firstLine="0"/>
        <w:textAlignment w:val="auto"/>
        <w:rPr>
          <w:rFonts w:ascii="Arial" w:hAnsi="Arial" w:cs="Arial"/>
        </w:rPr>
      </w:pPr>
      <w:r w:rsidRPr="00091CC3">
        <w:rPr>
          <w:rFonts w:ascii="Arial" w:hAnsi="Arial" w:cs="Arial"/>
        </w:rPr>
        <w:t>Des paramétrages à effectuer.</w:t>
      </w:r>
    </w:p>
    <w:p w14:paraId="1BFF3EA6" w14:textId="77777777" w:rsidR="009740E2" w:rsidRPr="00091CC3" w:rsidRDefault="009740E2" w:rsidP="0094219F">
      <w:pPr>
        <w:numPr>
          <w:ilvl w:val="0"/>
          <w:numId w:val="4"/>
        </w:numPr>
        <w:overflowPunct/>
        <w:autoSpaceDE/>
        <w:autoSpaceDN/>
        <w:adjustRightInd/>
        <w:spacing w:before="0" w:line="320" w:lineRule="exact"/>
        <w:ind w:left="0" w:firstLine="0"/>
        <w:textAlignment w:val="auto"/>
        <w:rPr>
          <w:rFonts w:ascii="Arial" w:hAnsi="Arial" w:cs="Arial"/>
        </w:rPr>
      </w:pPr>
      <w:r w:rsidRPr="00091CC3">
        <w:rPr>
          <w:rFonts w:ascii="Arial" w:hAnsi="Arial" w:cs="Arial"/>
        </w:rPr>
        <w:t>Des réalisations techniques à mettre en place</w:t>
      </w:r>
    </w:p>
    <w:p w14:paraId="2A1330B6" w14:textId="77777777" w:rsidR="009740E2" w:rsidRPr="00091CC3" w:rsidRDefault="009740E2" w:rsidP="0094219F">
      <w:pPr>
        <w:overflowPunct/>
        <w:autoSpaceDE/>
        <w:autoSpaceDN/>
        <w:adjustRightInd/>
        <w:spacing w:before="0" w:line="320" w:lineRule="exact"/>
        <w:textAlignment w:val="auto"/>
        <w:rPr>
          <w:rFonts w:ascii="Arial" w:hAnsi="Arial" w:cs="Arial"/>
        </w:rPr>
      </w:pPr>
    </w:p>
    <w:p w14:paraId="3D4077C1" w14:textId="77777777" w:rsidR="009740E2" w:rsidRPr="00091CC3" w:rsidRDefault="009740E2" w:rsidP="0094219F">
      <w:pPr>
        <w:pStyle w:val="Aide"/>
        <w:rPr>
          <w:rFonts w:ascii="Arial" w:hAnsi="Arial" w:cs="Arial"/>
        </w:rPr>
      </w:pPr>
    </w:p>
    <w:tbl>
      <w:tblPr>
        <w:tblW w:w="9840" w:type="dxa"/>
        <w:tblInd w:w="55" w:type="dxa"/>
        <w:tblCellMar>
          <w:left w:w="70" w:type="dxa"/>
          <w:right w:w="70" w:type="dxa"/>
        </w:tblCellMar>
        <w:tblLook w:val="0000" w:firstRow="0" w:lastRow="0" w:firstColumn="0" w:lastColumn="0" w:noHBand="0" w:noVBand="0"/>
      </w:tblPr>
      <w:tblGrid>
        <w:gridCol w:w="3160"/>
        <w:gridCol w:w="3120"/>
        <w:gridCol w:w="2020"/>
        <w:gridCol w:w="1540"/>
      </w:tblGrid>
      <w:tr w:rsidR="009740E2" w:rsidRPr="00091CC3" w14:paraId="3058BC0B" w14:textId="77777777" w:rsidTr="00892E73">
        <w:trPr>
          <w:trHeight w:val="300"/>
        </w:trPr>
        <w:tc>
          <w:tcPr>
            <w:tcW w:w="31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F0572" w14:textId="77777777" w:rsidR="009740E2" w:rsidRPr="00091CC3" w:rsidRDefault="009740E2" w:rsidP="0094219F">
            <w:pPr>
              <w:overflowPunct/>
              <w:autoSpaceDE/>
              <w:autoSpaceDN/>
              <w:adjustRightInd/>
              <w:spacing w:before="0"/>
              <w:jc w:val="center"/>
              <w:textAlignment w:val="auto"/>
              <w:rPr>
                <w:rFonts w:ascii="Arial" w:hAnsi="Arial" w:cs="Arial"/>
                <w:b/>
                <w:bCs/>
                <w:sz w:val="20"/>
                <w:lang w:eastAsia="fr-FR"/>
              </w:rPr>
            </w:pPr>
            <w:r w:rsidRPr="00091CC3">
              <w:rPr>
                <w:rFonts w:ascii="Arial" w:hAnsi="Arial" w:cs="Arial"/>
                <w:b/>
                <w:bCs/>
                <w:sz w:val="20"/>
                <w:lang w:eastAsia="fr-FR"/>
              </w:rPr>
              <w:t>Points en suspens</w:t>
            </w:r>
          </w:p>
        </w:tc>
        <w:tc>
          <w:tcPr>
            <w:tcW w:w="3120" w:type="dxa"/>
            <w:tcBorders>
              <w:top w:val="single" w:sz="4" w:space="0" w:color="auto"/>
              <w:left w:val="nil"/>
              <w:bottom w:val="single" w:sz="4" w:space="0" w:color="auto"/>
              <w:right w:val="single" w:sz="4" w:space="0" w:color="auto"/>
            </w:tcBorders>
            <w:shd w:val="clear" w:color="auto" w:fill="auto"/>
            <w:noWrap/>
            <w:vAlign w:val="bottom"/>
          </w:tcPr>
          <w:p w14:paraId="25C0DA8E" w14:textId="77777777" w:rsidR="009740E2" w:rsidRPr="00091CC3" w:rsidRDefault="009740E2" w:rsidP="0094219F">
            <w:pPr>
              <w:overflowPunct/>
              <w:autoSpaceDE/>
              <w:autoSpaceDN/>
              <w:adjustRightInd/>
              <w:spacing w:before="0"/>
              <w:jc w:val="center"/>
              <w:textAlignment w:val="auto"/>
              <w:rPr>
                <w:rFonts w:ascii="Arial" w:hAnsi="Arial" w:cs="Arial"/>
                <w:b/>
                <w:bCs/>
                <w:sz w:val="20"/>
                <w:lang w:eastAsia="fr-FR"/>
              </w:rPr>
            </w:pPr>
            <w:r w:rsidRPr="00091CC3">
              <w:rPr>
                <w:rFonts w:ascii="Arial" w:hAnsi="Arial" w:cs="Arial"/>
                <w:b/>
                <w:bCs/>
                <w:sz w:val="20"/>
                <w:lang w:eastAsia="fr-FR"/>
              </w:rPr>
              <w:t>Hyperlien dans la spécification</w:t>
            </w:r>
          </w:p>
        </w:tc>
        <w:tc>
          <w:tcPr>
            <w:tcW w:w="2020" w:type="dxa"/>
            <w:tcBorders>
              <w:top w:val="single" w:sz="4" w:space="0" w:color="auto"/>
              <w:left w:val="nil"/>
              <w:bottom w:val="single" w:sz="4" w:space="0" w:color="auto"/>
              <w:right w:val="single" w:sz="4" w:space="0" w:color="auto"/>
            </w:tcBorders>
            <w:shd w:val="clear" w:color="auto" w:fill="auto"/>
            <w:noWrap/>
            <w:vAlign w:val="bottom"/>
          </w:tcPr>
          <w:p w14:paraId="728D41E4" w14:textId="77777777" w:rsidR="009740E2" w:rsidRPr="00091CC3" w:rsidRDefault="009740E2" w:rsidP="0094219F">
            <w:pPr>
              <w:overflowPunct/>
              <w:autoSpaceDE/>
              <w:autoSpaceDN/>
              <w:adjustRightInd/>
              <w:spacing w:before="0"/>
              <w:jc w:val="center"/>
              <w:textAlignment w:val="auto"/>
              <w:rPr>
                <w:rFonts w:ascii="Arial" w:hAnsi="Arial" w:cs="Arial"/>
                <w:b/>
                <w:bCs/>
                <w:sz w:val="20"/>
                <w:lang w:eastAsia="fr-FR"/>
              </w:rPr>
            </w:pPr>
            <w:r w:rsidRPr="00091CC3">
              <w:rPr>
                <w:rFonts w:ascii="Arial" w:hAnsi="Arial" w:cs="Arial"/>
                <w:b/>
                <w:bCs/>
                <w:sz w:val="20"/>
                <w:lang w:eastAsia="fr-FR"/>
              </w:rPr>
              <w:t>Qui doit traiter</w:t>
            </w:r>
          </w:p>
        </w:tc>
        <w:tc>
          <w:tcPr>
            <w:tcW w:w="1540" w:type="dxa"/>
            <w:tcBorders>
              <w:top w:val="single" w:sz="4" w:space="0" w:color="auto"/>
              <w:left w:val="nil"/>
              <w:bottom w:val="single" w:sz="4" w:space="0" w:color="auto"/>
              <w:right w:val="single" w:sz="4" w:space="0" w:color="auto"/>
            </w:tcBorders>
            <w:shd w:val="clear" w:color="auto" w:fill="auto"/>
            <w:noWrap/>
            <w:vAlign w:val="bottom"/>
          </w:tcPr>
          <w:p w14:paraId="3025AC88" w14:textId="77777777" w:rsidR="009740E2" w:rsidRPr="00091CC3" w:rsidRDefault="009740E2" w:rsidP="0094219F">
            <w:pPr>
              <w:overflowPunct/>
              <w:autoSpaceDE/>
              <w:autoSpaceDN/>
              <w:adjustRightInd/>
              <w:spacing w:before="0"/>
              <w:jc w:val="center"/>
              <w:textAlignment w:val="auto"/>
              <w:rPr>
                <w:rFonts w:ascii="Arial" w:hAnsi="Arial" w:cs="Arial"/>
                <w:b/>
                <w:bCs/>
                <w:sz w:val="20"/>
                <w:lang w:eastAsia="fr-FR"/>
              </w:rPr>
            </w:pPr>
            <w:r w:rsidRPr="00091CC3">
              <w:rPr>
                <w:rFonts w:ascii="Arial" w:hAnsi="Arial" w:cs="Arial"/>
                <w:b/>
                <w:bCs/>
                <w:sz w:val="20"/>
                <w:lang w:eastAsia="fr-FR"/>
              </w:rPr>
              <w:t>Pour quand</w:t>
            </w:r>
          </w:p>
        </w:tc>
      </w:tr>
      <w:tr w:rsidR="009740E2" w:rsidRPr="00091CC3" w14:paraId="6B729857" w14:textId="77777777" w:rsidTr="00892E73">
        <w:trPr>
          <w:trHeight w:val="300"/>
        </w:trPr>
        <w:tc>
          <w:tcPr>
            <w:tcW w:w="3160" w:type="dxa"/>
            <w:tcBorders>
              <w:top w:val="nil"/>
              <w:left w:val="single" w:sz="4" w:space="0" w:color="auto"/>
              <w:bottom w:val="single" w:sz="4" w:space="0" w:color="auto"/>
              <w:right w:val="single" w:sz="4" w:space="0" w:color="auto"/>
            </w:tcBorders>
            <w:shd w:val="clear" w:color="auto" w:fill="C0C0C0"/>
            <w:noWrap/>
            <w:vAlign w:val="bottom"/>
          </w:tcPr>
          <w:p w14:paraId="5732B548" w14:textId="77777777" w:rsidR="009740E2" w:rsidRPr="00091CC3" w:rsidRDefault="009740E2" w:rsidP="0094219F">
            <w:pPr>
              <w:overflowPunct/>
              <w:autoSpaceDE/>
              <w:autoSpaceDN/>
              <w:adjustRightInd/>
              <w:spacing w:before="0"/>
              <w:textAlignment w:val="auto"/>
              <w:rPr>
                <w:rFonts w:ascii="Arial" w:hAnsi="Arial" w:cs="Arial"/>
                <w:sz w:val="20"/>
                <w:lang w:eastAsia="fr-FR"/>
              </w:rPr>
            </w:pPr>
          </w:p>
        </w:tc>
        <w:tc>
          <w:tcPr>
            <w:tcW w:w="3120" w:type="dxa"/>
            <w:tcBorders>
              <w:top w:val="nil"/>
              <w:left w:val="nil"/>
              <w:bottom w:val="single" w:sz="4" w:space="0" w:color="auto"/>
              <w:right w:val="single" w:sz="4" w:space="0" w:color="auto"/>
            </w:tcBorders>
            <w:shd w:val="clear" w:color="auto" w:fill="C0C0C0"/>
            <w:noWrap/>
            <w:vAlign w:val="bottom"/>
          </w:tcPr>
          <w:p w14:paraId="4F616957" w14:textId="77777777" w:rsidR="009740E2" w:rsidRPr="00091CC3" w:rsidRDefault="009740E2" w:rsidP="0094219F">
            <w:pPr>
              <w:overflowPunct/>
              <w:autoSpaceDE/>
              <w:autoSpaceDN/>
              <w:adjustRightInd/>
              <w:spacing w:before="0"/>
              <w:textAlignment w:val="auto"/>
              <w:rPr>
                <w:rFonts w:ascii="Arial" w:hAnsi="Arial" w:cs="Arial"/>
                <w:sz w:val="20"/>
                <w:lang w:eastAsia="fr-FR"/>
              </w:rPr>
            </w:pPr>
          </w:p>
        </w:tc>
        <w:tc>
          <w:tcPr>
            <w:tcW w:w="2020" w:type="dxa"/>
            <w:tcBorders>
              <w:top w:val="nil"/>
              <w:left w:val="nil"/>
              <w:bottom w:val="single" w:sz="4" w:space="0" w:color="auto"/>
              <w:right w:val="single" w:sz="4" w:space="0" w:color="auto"/>
            </w:tcBorders>
            <w:shd w:val="clear" w:color="auto" w:fill="C0C0C0"/>
            <w:noWrap/>
            <w:vAlign w:val="bottom"/>
          </w:tcPr>
          <w:p w14:paraId="671314CE" w14:textId="77777777" w:rsidR="009740E2" w:rsidRPr="00091CC3" w:rsidRDefault="009740E2" w:rsidP="0094219F">
            <w:pPr>
              <w:overflowPunct/>
              <w:autoSpaceDE/>
              <w:autoSpaceDN/>
              <w:adjustRightInd/>
              <w:spacing w:before="0"/>
              <w:textAlignment w:val="auto"/>
              <w:rPr>
                <w:rFonts w:ascii="Arial" w:hAnsi="Arial" w:cs="Arial"/>
                <w:sz w:val="20"/>
                <w:lang w:eastAsia="fr-FR"/>
              </w:rPr>
            </w:pPr>
          </w:p>
        </w:tc>
        <w:tc>
          <w:tcPr>
            <w:tcW w:w="1540" w:type="dxa"/>
            <w:tcBorders>
              <w:top w:val="nil"/>
              <w:left w:val="nil"/>
              <w:bottom w:val="single" w:sz="4" w:space="0" w:color="auto"/>
              <w:right w:val="single" w:sz="4" w:space="0" w:color="auto"/>
            </w:tcBorders>
            <w:shd w:val="clear" w:color="auto" w:fill="C0C0C0"/>
            <w:noWrap/>
            <w:vAlign w:val="bottom"/>
          </w:tcPr>
          <w:p w14:paraId="621219BF" w14:textId="77777777" w:rsidR="009740E2" w:rsidRPr="00091CC3" w:rsidRDefault="009740E2" w:rsidP="0094219F">
            <w:pPr>
              <w:overflowPunct/>
              <w:autoSpaceDE/>
              <w:autoSpaceDN/>
              <w:adjustRightInd/>
              <w:spacing w:before="0"/>
              <w:textAlignment w:val="auto"/>
              <w:rPr>
                <w:rFonts w:ascii="Arial" w:hAnsi="Arial" w:cs="Arial"/>
                <w:sz w:val="20"/>
                <w:lang w:eastAsia="fr-FR"/>
              </w:rPr>
            </w:pPr>
          </w:p>
        </w:tc>
      </w:tr>
      <w:tr w:rsidR="009740E2" w:rsidRPr="00091CC3" w14:paraId="0D81D147" w14:textId="77777777" w:rsidTr="00892E73">
        <w:trPr>
          <w:trHeight w:val="300"/>
        </w:trPr>
        <w:tc>
          <w:tcPr>
            <w:tcW w:w="3160" w:type="dxa"/>
            <w:tcBorders>
              <w:top w:val="nil"/>
              <w:left w:val="single" w:sz="4" w:space="0" w:color="auto"/>
              <w:bottom w:val="single" w:sz="4" w:space="0" w:color="auto"/>
              <w:right w:val="single" w:sz="4" w:space="0" w:color="auto"/>
            </w:tcBorders>
            <w:shd w:val="clear" w:color="auto" w:fill="C0C0C0"/>
            <w:noWrap/>
            <w:vAlign w:val="bottom"/>
          </w:tcPr>
          <w:p w14:paraId="264B2749" w14:textId="77777777" w:rsidR="009740E2" w:rsidRPr="00091CC3" w:rsidRDefault="009740E2" w:rsidP="0094219F">
            <w:pPr>
              <w:overflowPunct/>
              <w:autoSpaceDE/>
              <w:autoSpaceDN/>
              <w:adjustRightInd/>
              <w:spacing w:before="0"/>
              <w:textAlignment w:val="auto"/>
              <w:rPr>
                <w:rFonts w:ascii="Arial" w:hAnsi="Arial" w:cs="Arial"/>
                <w:sz w:val="20"/>
                <w:lang w:eastAsia="fr-FR"/>
              </w:rPr>
            </w:pPr>
            <w:r w:rsidRPr="00091CC3">
              <w:rPr>
                <w:rFonts w:ascii="Arial" w:hAnsi="Arial" w:cs="Arial"/>
                <w:sz w:val="20"/>
                <w:lang w:eastAsia="fr-FR"/>
              </w:rPr>
              <w:t> </w:t>
            </w:r>
          </w:p>
        </w:tc>
        <w:tc>
          <w:tcPr>
            <w:tcW w:w="3120" w:type="dxa"/>
            <w:tcBorders>
              <w:top w:val="nil"/>
              <w:left w:val="nil"/>
              <w:bottom w:val="single" w:sz="4" w:space="0" w:color="auto"/>
              <w:right w:val="single" w:sz="4" w:space="0" w:color="auto"/>
            </w:tcBorders>
            <w:shd w:val="clear" w:color="auto" w:fill="C0C0C0"/>
            <w:noWrap/>
            <w:vAlign w:val="bottom"/>
          </w:tcPr>
          <w:p w14:paraId="2C2EE1BB" w14:textId="77777777" w:rsidR="009740E2" w:rsidRPr="00091CC3" w:rsidRDefault="009740E2" w:rsidP="0094219F">
            <w:pPr>
              <w:overflowPunct/>
              <w:autoSpaceDE/>
              <w:autoSpaceDN/>
              <w:adjustRightInd/>
              <w:spacing w:before="0"/>
              <w:textAlignment w:val="auto"/>
              <w:rPr>
                <w:rFonts w:ascii="Arial" w:hAnsi="Arial" w:cs="Arial"/>
                <w:sz w:val="20"/>
                <w:lang w:eastAsia="fr-FR"/>
              </w:rPr>
            </w:pPr>
            <w:r w:rsidRPr="00091CC3">
              <w:rPr>
                <w:rFonts w:ascii="Arial" w:hAnsi="Arial" w:cs="Arial"/>
                <w:sz w:val="20"/>
                <w:lang w:eastAsia="fr-FR"/>
              </w:rPr>
              <w:t> </w:t>
            </w:r>
          </w:p>
        </w:tc>
        <w:tc>
          <w:tcPr>
            <w:tcW w:w="2020" w:type="dxa"/>
            <w:tcBorders>
              <w:top w:val="nil"/>
              <w:left w:val="nil"/>
              <w:bottom w:val="single" w:sz="4" w:space="0" w:color="auto"/>
              <w:right w:val="single" w:sz="4" w:space="0" w:color="auto"/>
            </w:tcBorders>
            <w:shd w:val="clear" w:color="auto" w:fill="C0C0C0"/>
            <w:noWrap/>
            <w:vAlign w:val="bottom"/>
          </w:tcPr>
          <w:p w14:paraId="1D967DFB" w14:textId="77777777" w:rsidR="009740E2" w:rsidRPr="00091CC3" w:rsidRDefault="009740E2" w:rsidP="0094219F">
            <w:pPr>
              <w:overflowPunct/>
              <w:autoSpaceDE/>
              <w:autoSpaceDN/>
              <w:adjustRightInd/>
              <w:spacing w:before="0"/>
              <w:textAlignment w:val="auto"/>
              <w:rPr>
                <w:rFonts w:ascii="Arial" w:hAnsi="Arial" w:cs="Arial"/>
                <w:sz w:val="20"/>
                <w:lang w:eastAsia="fr-FR"/>
              </w:rPr>
            </w:pPr>
            <w:r w:rsidRPr="00091CC3">
              <w:rPr>
                <w:rFonts w:ascii="Arial" w:hAnsi="Arial" w:cs="Arial"/>
                <w:sz w:val="20"/>
                <w:lang w:eastAsia="fr-FR"/>
              </w:rPr>
              <w:t> </w:t>
            </w:r>
          </w:p>
        </w:tc>
        <w:tc>
          <w:tcPr>
            <w:tcW w:w="1540" w:type="dxa"/>
            <w:tcBorders>
              <w:top w:val="nil"/>
              <w:left w:val="nil"/>
              <w:bottom w:val="single" w:sz="4" w:space="0" w:color="auto"/>
              <w:right w:val="single" w:sz="4" w:space="0" w:color="auto"/>
            </w:tcBorders>
            <w:shd w:val="clear" w:color="auto" w:fill="C0C0C0"/>
            <w:noWrap/>
            <w:vAlign w:val="bottom"/>
          </w:tcPr>
          <w:p w14:paraId="316BBEC1" w14:textId="77777777" w:rsidR="009740E2" w:rsidRPr="00091CC3" w:rsidRDefault="009740E2" w:rsidP="0094219F">
            <w:pPr>
              <w:overflowPunct/>
              <w:autoSpaceDE/>
              <w:autoSpaceDN/>
              <w:adjustRightInd/>
              <w:spacing w:before="0"/>
              <w:textAlignment w:val="auto"/>
              <w:rPr>
                <w:rFonts w:ascii="Arial" w:hAnsi="Arial" w:cs="Arial"/>
                <w:sz w:val="20"/>
                <w:lang w:eastAsia="fr-FR"/>
              </w:rPr>
            </w:pPr>
            <w:r w:rsidRPr="00091CC3">
              <w:rPr>
                <w:rFonts w:ascii="Arial" w:hAnsi="Arial" w:cs="Arial"/>
                <w:sz w:val="20"/>
                <w:lang w:eastAsia="fr-FR"/>
              </w:rPr>
              <w:t> </w:t>
            </w:r>
          </w:p>
        </w:tc>
      </w:tr>
      <w:tr w:rsidR="009740E2" w:rsidRPr="00091CC3" w14:paraId="58818440" w14:textId="77777777" w:rsidTr="00892E73">
        <w:trPr>
          <w:trHeight w:val="300"/>
        </w:trPr>
        <w:tc>
          <w:tcPr>
            <w:tcW w:w="3160" w:type="dxa"/>
            <w:tcBorders>
              <w:top w:val="nil"/>
              <w:left w:val="single" w:sz="4" w:space="0" w:color="auto"/>
              <w:bottom w:val="single" w:sz="4" w:space="0" w:color="auto"/>
              <w:right w:val="single" w:sz="4" w:space="0" w:color="auto"/>
            </w:tcBorders>
            <w:shd w:val="clear" w:color="auto" w:fill="C0C0C0"/>
            <w:noWrap/>
            <w:vAlign w:val="bottom"/>
          </w:tcPr>
          <w:p w14:paraId="48463821" w14:textId="77777777" w:rsidR="009740E2" w:rsidRPr="00091CC3" w:rsidRDefault="009740E2" w:rsidP="0094219F">
            <w:pPr>
              <w:overflowPunct/>
              <w:autoSpaceDE/>
              <w:autoSpaceDN/>
              <w:adjustRightInd/>
              <w:spacing w:before="0"/>
              <w:textAlignment w:val="auto"/>
              <w:rPr>
                <w:rFonts w:ascii="Arial" w:hAnsi="Arial" w:cs="Arial"/>
                <w:sz w:val="20"/>
                <w:lang w:eastAsia="fr-FR"/>
              </w:rPr>
            </w:pPr>
            <w:r w:rsidRPr="00091CC3">
              <w:rPr>
                <w:rFonts w:ascii="Arial" w:hAnsi="Arial" w:cs="Arial"/>
                <w:sz w:val="20"/>
                <w:lang w:eastAsia="fr-FR"/>
              </w:rPr>
              <w:t> </w:t>
            </w:r>
          </w:p>
        </w:tc>
        <w:tc>
          <w:tcPr>
            <w:tcW w:w="3120" w:type="dxa"/>
            <w:tcBorders>
              <w:top w:val="nil"/>
              <w:left w:val="nil"/>
              <w:bottom w:val="single" w:sz="4" w:space="0" w:color="auto"/>
              <w:right w:val="single" w:sz="4" w:space="0" w:color="auto"/>
            </w:tcBorders>
            <w:shd w:val="clear" w:color="auto" w:fill="C0C0C0"/>
            <w:noWrap/>
            <w:vAlign w:val="bottom"/>
          </w:tcPr>
          <w:p w14:paraId="48E431B0" w14:textId="77777777" w:rsidR="009740E2" w:rsidRPr="00091CC3" w:rsidRDefault="009740E2" w:rsidP="0094219F">
            <w:pPr>
              <w:overflowPunct/>
              <w:autoSpaceDE/>
              <w:autoSpaceDN/>
              <w:adjustRightInd/>
              <w:spacing w:before="0"/>
              <w:textAlignment w:val="auto"/>
              <w:rPr>
                <w:rFonts w:ascii="Arial" w:hAnsi="Arial" w:cs="Arial"/>
                <w:sz w:val="20"/>
                <w:lang w:eastAsia="fr-FR"/>
              </w:rPr>
            </w:pPr>
            <w:r w:rsidRPr="00091CC3">
              <w:rPr>
                <w:rFonts w:ascii="Arial" w:hAnsi="Arial" w:cs="Arial"/>
                <w:sz w:val="20"/>
                <w:lang w:eastAsia="fr-FR"/>
              </w:rPr>
              <w:t> </w:t>
            </w:r>
          </w:p>
        </w:tc>
        <w:tc>
          <w:tcPr>
            <w:tcW w:w="2020" w:type="dxa"/>
            <w:tcBorders>
              <w:top w:val="nil"/>
              <w:left w:val="nil"/>
              <w:bottom w:val="single" w:sz="4" w:space="0" w:color="auto"/>
              <w:right w:val="single" w:sz="4" w:space="0" w:color="auto"/>
            </w:tcBorders>
            <w:shd w:val="clear" w:color="auto" w:fill="C0C0C0"/>
            <w:noWrap/>
            <w:vAlign w:val="bottom"/>
          </w:tcPr>
          <w:p w14:paraId="755315C2" w14:textId="77777777" w:rsidR="009740E2" w:rsidRPr="00091CC3" w:rsidRDefault="009740E2" w:rsidP="0094219F">
            <w:pPr>
              <w:overflowPunct/>
              <w:autoSpaceDE/>
              <w:autoSpaceDN/>
              <w:adjustRightInd/>
              <w:spacing w:before="0"/>
              <w:textAlignment w:val="auto"/>
              <w:rPr>
                <w:rFonts w:ascii="Arial" w:hAnsi="Arial" w:cs="Arial"/>
                <w:sz w:val="20"/>
                <w:lang w:eastAsia="fr-FR"/>
              </w:rPr>
            </w:pPr>
            <w:r w:rsidRPr="00091CC3">
              <w:rPr>
                <w:rFonts w:ascii="Arial" w:hAnsi="Arial" w:cs="Arial"/>
                <w:sz w:val="20"/>
                <w:lang w:eastAsia="fr-FR"/>
              </w:rPr>
              <w:t> </w:t>
            </w:r>
          </w:p>
        </w:tc>
        <w:tc>
          <w:tcPr>
            <w:tcW w:w="1540" w:type="dxa"/>
            <w:tcBorders>
              <w:top w:val="nil"/>
              <w:left w:val="nil"/>
              <w:bottom w:val="single" w:sz="4" w:space="0" w:color="auto"/>
              <w:right w:val="single" w:sz="4" w:space="0" w:color="auto"/>
            </w:tcBorders>
            <w:shd w:val="clear" w:color="auto" w:fill="C0C0C0"/>
            <w:noWrap/>
            <w:vAlign w:val="bottom"/>
          </w:tcPr>
          <w:p w14:paraId="0F76B81A" w14:textId="77777777" w:rsidR="009740E2" w:rsidRPr="00091CC3" w:rsidRDefault="009740E2" w:rsidP="0094219F">
            <w:pPr>
              <w:overflowPunct/>
              <w:autoSpaceDE/>
              <w:autoSpaceDN/>
              <w:adjustRightInd/>
              <w:spacing w:before="0"/>
              <w:textAlignment w:val="auto"/>
              <w:rPr>
                <w:rFonts w:ascii="Arial" w:hAnsi="Arial" w:cs="Arial"/>
                <w:sz w:val="20"/>
                <w:lang w:eastAsia="fr-FR"/>
              </w:rPr>
            </w:pPr>
            <w:r w:rsidRPr="00091CC3">
              <w:rPr>
                <w:rFonts w:ascii="Arial" w:hAnsi="Arial" w:cs="Arial"/>
                <w:sz w:val="20"/>
                <w:lang w:eastAsia="fr-FR"/>
              </w:rPr>
              <w:t> </w:t>
            </w:r>
          </w:p>
        </w:tc>
      </w:tr>
    </w:tbl>
    <w:p w14:paraId="7BBB7E09" w14:textId="77777777" w:rsidR="009740E2" w:rsidRPr="00091CC3" w:rsidRDefault="009740E2" w:rsidP="0094219F">
      <w:pPr>
        <w:pStyle w:val="Aide"/>
        <w:rPr>
          <w:rFonts w:ascii="Arial" w:hAnsi="Arial" w:cs="Arial"/>
        </w:rPr>
      </w:pPr>
    </w:p>
    <w:p w14:paraId="62DF29F6" w14:textId="77777777" w:rsidR="009740E2" w:rsidRPr="00091CC3" w:rsidRDefault="009740E2" w:rsidP="0094219F">
      <w:pPr>
        <w:pageBreakBefore/>
        <w:overflowPunct/>
        <w:spacing w:before="0"/>
        <w:jc w:val="center"/>
        <w:textAlignment w:val="auto"/>
        <w:rPr>
          <w:rFonts w:ascii="Arial" w:hAnsi="Arial" w:cs="Arial"/>
          <w:b/>
          <w:sz w:val="36"/>
        </w:rPr>
      </w:pPr>
      <w:r w:rsidRPr="00091CC3">
        <w:rPr>
          <w:rFonts w:ascii="Arial" w:hAnsi="Arial" w:cs="Arial"/>
          <w:b/>
          <w:sz w:val="36"/>
        </w:rPr>
        <w:lastRenderedPageBreak/>
        <w:t>Table des Matières</w:t>
      </w:r>
    </w:p>
    <w:bookmarkStart w:id="5" w:name="_GoBack"/>
    <w:bookmarkEnd w:id="5"/>
    <w:p w14:paraId="3CC36063" w14:textId="6F2FF172" w:rsidR="007C1230" w:rsidRDefault="00082924">
      <w:pPr>
        <w:pStyle w:val="TM1"/>
        <w:tabs>
          <w:tab w:val="left" w:pos="600"/>
          <w:tab w:val="right" w:leader="dot" w:pos="9345"/>
        </w:tabs>
        <w:rPr>
          <w:rFonts w:asciiTheme="minorHAnsi" w:eastAsiaTheme="minorEastAsia" w:hAnsiTheme="minorHAnsi" w:cstheme="minorBidi"/>
          <w:b w:val="0"/>
          <w:caps w:val="0"/>
          <w:noProof/>
          <w:sz w:val="22"/>
          <w:szCs w:val="22"/>
          <w:lang w:eastAsia="fr-FR"/>
        </w:rPr>
      </w:pPr>
      <w:r>
        <w:rPr>
          <w:rFonts w:cs="Arial"/>
          <w:caps w:val="0"/>
          <w:sz w:val="36"/>
        </w:rPr>
        <w:fldChar w:fldCharType="begin"/>
      </w:r>
      <w:r>
        <w:rPr>
          <w:rFonts w:cs="Arial"/>
          <w:caps w:val="0"/>
          <w:sz w:val="36"/>
        </w:rPr>
        <w:instrText xml:space="preserve"> TOC \o "1-5" \h \z \u </w:instrText>
      </w:r>
      <w:r>
        <w:rPr>
          <w:rFonts w:cs="Arial"/>
          <w:caps w:val="0"/>
          <w:sz w:val="36"/>
        </w:rPr>
        <w:fldChar w:fldCharType="separate"/>
      </w:r>
      <w:hyperlink w:anchor="_Toc189646278" w:history="1">
        <w:r w:rsidR="007C1230" w:rsidRPr="00F570AE">
          <w:rPr>
            <w:rStyle w:val="Lienhypertexte"/>
            <w:rFonts w:cs="Arial"/>
            <w:noProof/>
          </w:rPr>
          <w:t>1.</w:t>
        </w:r>
        <w:r w:rsidR="007C1230">
          <w:rPr>
            <w:rFonts w:asciiTheme="minorHAnsi" w:eastAsiaTheme="minorEastAsia" w:hAnsiTheme="minorHAnsi" w:cstheme="minorBidi"/>
            <w:b w:val="0"/>
            <w:caps w:val="0"/>
            <w:noProof/>
            <w:sz w:val="22"/>
            <w:szCs w:val="22"/>
            <w:lang w:eastAsia="fr-FR"/>
          </w:rPr>
          <w:tab/>
        </w:r>
        <w:r w:rsidR="007C1230" w:rsidRPr="00F570AE">
          <w:rPr>
            <w:rStyle w:val="Lienhypertexte"/>
            <w:rFonts w:cs="Arial"/>
            <w:noProof/>
          </w:rPr>
          <w:t>Description générale</w:t>
        </w:r>
        <w:r w:rsidR="007C1230">
          <w:rPr>
            <w:noProof/>
            <w:webHidden/>
          </w:rPr>
          <w:tab/>
        </w:r>
        <w:r w:rsidR="007C1230">
          <w:rPr>
            <w:noProof/>
            <w:webHidden/>
          </w:rPr>
          <w:fldChar w:fldCharType="begin"/>
        </w:r>
        <w:r w:rsidR="007C1230">
          <w:rPr>
            <w:noProof/>
            <w:webHidden/>
          </w:rPr>
          <w:instrText xml:space="preserve"> PAGEREF _Toc189646278 \h </w:instrText>
        </w:r>
        <w:r w:rsidR="007C1230">
          <w:rPr>
            <w:noProof/>
            <w:webHidden/>
          </w:rPr>
        </w:r>
        <w:r w:rsidR="007C1230">
          <w:rPr>
            <w:noProof/>
            <w:webHidden/>
          </w:rPr>
          <w:fldChar w:fldCharType="separate"/>
        </w:r>
        <w:r w:rsidR="007C1230">
          <w:rPr>
            <w:noProof/>
            <w:webHidden/>
          </w:rPr>
          <w:t>4</w:t>
        </w:r>
        <w:r w:rsidR="007C1230">
          <w:rPr>
            <w:noProof/>
            <w:webHidden/>
          </w:rPr>
          <w:fldChar w:fldCharType="end"/>
        </w:r>
      </w:hyperlink>
    </w:p>
    <w:p w14:paraId="2E559739" w14:textId="64B88A34" w:rsidR="007C1230" w:rsidRDefault="007C1230">
      <w:pPr>
        <w:pStyle w:val="TM1"/>
        <w:tabs>
          <w:tab w:val="left" w:pos="600"/>
          <w:tab w:val="right" w:leader="dot" w:pos="9345"/>
        </w:tabs>
        <w:rPr>
          <w:rFonts w:asciiTheme="minorHAnsi" w:eastAsiaTheme="minorEastAsia" w:hAnsiTheme="minorHAnsi" w:cstheme="minorBidi"/>
          <w:b w:val="0"/>
          <w:caps w:val="0"/>
          <w:noProof/>
          <w:sz w:val="22"/>
          <w:szCs w:val="22"/>
          <w:lang w:eastAsia="fr-FR"/>
        </w:rPr>
      </w:pPr>
      <w:hyperlink w:anchor="_Toc189646279" w:history="1">
        <w:r w:rsidRPr="00F570AE">
          <w:rPr>
            <w:rStyle w:val="Lienhypertexte"/>
            <w:rFonts w:cs="Arial"/>
            <w:noProof/>
          </w:rPr>
          <w:t>2.</w:t>
        </w:r>
        <w:r>
          <w:rPr>
            <w:rFonts w:asciiTheme="minorHAnsi" w:eastAsiaTheme="minorEastAsia" w:hAnsiTheme="minorHAnsi" w:cstheme="minorBidi"/>
            <w:b w:val="0"/>
            <w:caps w:val="0"/>
            <w:noProof/>
            <w:sz w:val="22"/>
            <w:szCs w:val="22"/>
            <w:lang w:eastAsia="fr-FR"/>
          </w:rPr>
          <w:tab/>
        </w:r>
        <w:r w:rsidRPr="00F570AE">
          <w:rPr>
            <w:rStyle w:val="Lienhypertexte"/>
            <w:rFonts w:cs="Arial"/>
            <w:noProof/>
          </w:rPr>
          <w:t>Description détaillée</w:t>
        </w:r>
        <w:r>
          <w:rPr>
            <w:noProof/>
            <w:webHidden/>
          </w:rPr>
          <w:tab/>
        </w:r>
        <w:r>
          <w:rPr>
            <w:noProof/>
            <w:webHidden/>
          </w:rPr>
          <w:fldChar w:fldCharType="begin"/>
        </w:r>
        <w:r>
          <w:rPr>
            <w:noProof/>
            <w:webHidden/>
          </w:rPr>
          <w:instrText xml:space="preserve"> PAGEREF _Toc189646279 \h </w:instrText>
        </w:r>
        <w:r>
          <w:rPr>
            <w:noProof/>
            <w:webHidden/>
          </w:rPr>
        </w:r>
        <w:r>
          <w:rPr>
            <w:noProof/>
            <w:webHidden/>
          </w:rPr>
          <w:fldChar w:fldCharType="separate"/>
        </w:r>
        <w:r>
          <w:rPr>
            <w:noProof/>
            <w:webHidden/>
          </w:rPr>
          <w:t>5</w:t>
        </w:r>
        <w:r>
          <w:rPr>
            <w:noProof/>
            <w:webHidden/>
          </w:rPr>
          <w:fldChar w:fldCharType="end"/>
        </w:r>
      </w:hyperlink>
    </w:p>
    <w:p w14:paraId="249736B5" w14:textId="7404BB39" w:rsidR="007C1230" w:rsidRDefault="007C1230">
      <w:pPr>
        <w:pStyle w:val="TM2"/>
        <w:tabs>
          <w:tab w:val="left" w:pos="800"/>
          <w:tab w:val="right" w:leader="dot" w:pos="9345"/>
        </w:tabs>
        <w:rPr>
          <w:rFonts w:asciiTheme="minorHAnsi" w:eastAsiaTheme="minorEastAsia" w:hAnsiTheme="minorHAnsi" w:cstheme="minorBidi"/>
          <w:b w:val="0"/>
          <w:noProof/>
          <w:sz w:val="22"/>
          <w:szCs w:val="22"/>
          <w:lang w:eastAsia="fr-FR"/>
        </w:rPr>
      </w:pPr>
      <w:hyperlink w:anchor="_Toc189646280" w:history="1">
        <w:r w:rsidRPr="00F570AE">
          <w:rPr>
            <w:rStyle w:val="Lienhypertexte"/>
            <w:rFonts w:ascii="Arial" w:hAnsi="Arial" w:cs="Arial"/>
            <w:noProof/>
            <w:lang w:eastAsia="fr-FR"/>
          </w:rPr>
          <w:t>2.1.</w:t>
        </w:r>
        <w:r>
          <w:rPr>
            <w:rFonts w:asciiTheme="minorHAnsi" w:eastAsiaTheme="minorEastAsia" w:hAnsiTheme="minorHAnsi" w:cstheme="minorBidi"/>
            <w:b w:val="0"/>
            <w:noProof/>
            <w:sz w:val="22"/>
            <w:szCs w:val="22"/>
            <w:lang w:eastAsia="fr-FR"/>
          </w:rPr>
          <w:tab/>
        </w:r>
        <w:r w:rsidRPr="00F570AE">
          <w:rPr>
            <w:rStyle w:val="Lienhypertexte"/>
            <w:rFonts w:ascii="Arial" w:hAnsi="Arial" w:cs="Arial"/>
            <w:noProof/>
            <w:lang w:eastAsia="fr-FR"/>
          </w:rPr>
          <w:t>Description fonctionnelle des Cas d’utilisation</w:t>
        </w:r>
        <w:r>
          <w:rPr>
            <w:noProof/>
            <w:webHidden/>
          </w:rPr>
          <w:tab/>
        </w:r>
        <w:r>
          <w:rPr>
            <w:noProof/>
            <w:webHidden/>
          </w:rPr>
          <w:fldChar w:fldCharType="begin"/>
        </w:r>
        <w:r>
          <w:rPr>
            <w:noProof/>
            <w:webHidden/>
          </w:rPr>
          <w:instrText xml:space="preserve"> PAGEREF _Toc189646280 \h </w:instrText>
        </w:r>
        <w:r>
          <w:rPr>
            <w:noProof/>
            <w:webHidden/>
          </w:rPr>
        </w:r>
        <w:r>
          <w:rPr>
            <w:noProof/>
            <w:webHidden/>
          </w:rPr>
          <w:fldChar w:fldCharType="separate"/>
        </w:r>
        <w:r>
          <w:rPr>
            <w:noProof/>
            <w:webHidden/>
          </w:rPr>
          <w:t>5</w:t>
        </w:r>
        <w:r>
          <w:rPr>
            <w:noProof/>
            <w:webHidden/>
          </w:rPr>
          <w:fldChar w:fldCharType="end"/>
        </w:r>
      </w:hyperlink>
    </w:p>
    <w:p w14:paraId="581A7ECA" w14:textId="2C2CBCEB" w:rsidR="007C1230" w:rsidRDefault="007C1230">
      <w:pPr>
        <w:pStyle w:val="TM3"/>
        <w:tabs>
          <w:tab w:val="left" w:pos="1000"/>
          <w:tab w:val="right" w:leader="dot" w:pos="9345"/>
        </w:tabs>
        <w:rPr>
          <w:rFonts w:asciiTheme="minorHAnsi" w:eastAsiaTheme="minorEastAsia" w:hAnsiTheme="minorHAnsi" w:cstheme="minorBidi"/>
          <w:noProof/>
          <w:sz w:val="22"/>
          <w:szCs w:val="22"/>
          <w:lang w:eastAsia="fr-FR"/>
        </w:rPr>
      </w:pPr>
      <w:hyperlink w:anchor="_Toc189646281" w:history="1">
        <w:r w:rsidRPr="00F570AE">
          <w:rPr>
            <w:rStyle w:val="Lienhypertexte"/>
            <w:rFonts w:ascii="Arial" w:hAnsi="Arial" w:cs="Arial"/>
            <w:noProof/>
          </w:rPr>
          <w:t>2.1.1.</w:t>
        </w:r>
        <w:r>
          <w:rPr>
            <w:rFonts w:asciiTheme="minorHAnsi" w:eastAsiaTheme="minorEastAsia" w:hAnsiTheme="minorHAnsi" w:cstheme="minorBidi"/>
            <w:noProof/>
            <w:sz w:val="22"/>
            <w:szCs w:val="22"/>
            <w:lang w:eastAsia="fr-FR"/>
          </w:rPr>
          <w:tab/>
        </w:r>
        <w:r w:rsidRPr="00F570AE">
          <w:rPr>
            <w:rStyle w:val="Lienhypertexte"/>
            <w:rFonts w:ascii="Arial" w:hAnsi="Arial" w:cs="Arial"/>
            <w:noProof/>
          </w:rPr>
          <w:t>Description</w:t>
        </w:r>
        <w:r>
          <w:rPr>
            <w:noProof/>
            <w:webHidden/>
          </w:rPr>
          <w:tab/>
        </w:r>
        <w:r>
          <w:rPr>
            <w:noProof/>
            <w:webHidden/>
          </w:rPr>
          <w:fldChar w:fldCharType="begin"/>
        </w:r>
        <w:r>
          <w:rPr>
            <w:noProof/>
            <w:webHidden/>
          </w:rPr>
          <w:instrText xml:space="preserve"> PAGEREF _Toc189646281 \h </w:instrText>
        </w:r>
        <w:r>
          <w:rPr>
            <w:noProof/>
            <w:webHidden/>
          </w:rPr>
        </w:r>
        <w:r>
          <w:rPr>
            <w:noProof/>
            <w:webHidden/>
          </w:rPr>
          <w:fldChar w:fldCharType="separate"/>
        </w:r>
        <w:r>
          <w:rPr>
            <w:noProof/>
            <w:webHidden/>
          </w:rPr>
          <w:t>5</w:t>
        </w:r>
        <w:r>
          <w:rPr>
            <w:noProof/>
            <w:webHidden/>
          </w:rPr>
          <w:fldChar w:fldCharType="end"/>
        </w:r>
      </w:hyperlink>
    </w:p>
    <w:p w14:paraId="0B7EFEB3" w14:textId="5A5F5526" w:rsidR="007C1230" w:rsidRDefault="007C1230">
      <w:pPr>
        <w:pStyle w:val="TM3"/>
        <w:tabs>
          <w:tab w:val="left" w:pos="1000"/>
          <w:tab w:val="right" w:leader="dot" w:pos="9345"/>
        </w:tabs>
        <w:rPr>
          <w:rFonts w:asciiTheme="minorHAnsi" w:eastAsiaTheme="minorEastAsia" w:hAnsiTheme="minorHAnsi" w:cstheme="minorBidi"/>
          <w:noProof/>
          <w:sz w:val="22"/>
          <w:szCs w:val="22"/>
          <w:lang w:eastAsia="fr-FR"/>
        </w:rPr>
      </w:pPr>
      <w:hyperlink w:anchor="_Toc189646282" w:history="1">
        <w:r w:rsidRPr="00F570AE">
          <w:rPr>
            <w:rStyle w:val="Lienhypertexte"/>
            <w:rFonts w:ascii="Arial" w:hAnsi="Arial" w:cs="Arial"/>
            <w:noProof/>
          </w:rPr>
          <w:t>2.1.2.</w:t>
        </w:r>
        <w:r>
          <w:rPr>
            <w:rFonts w:asciiTheme="minorHAnsi" w:eastAsiaTheme="minorEastAsia" w:hAnsiTheme="minorHAnsi" w:cstheme="minorBidi"/>
            <w:noProof/>
            <w:sz w:val="22"/>
            <w:szCs w:val="22"/>
            <w:lang w:eastAsia="fr-FR"/>
          </w:rPr>
          <w:tab/>
        </w:r>
        <w:r w:rsidRPr="00F570AE">
          <w:rPr>
            <w:rStyle w:val="Lienhypertexte"/>
            <w:rFonts w:ascii="Arial" w:hAnsi="Arial" w:cs="Arial"/>
            <w:noProof/>
          </w:rPr>
          <w:t>Schéma de la base de données</w:t>
        </w:r>
        <w:r>
          <w:rPr>
            <w:noProof/>
            <w:webHidden/>
          </w:rPr>
          <w:tab/>
        </w:r>
        <w:r>
          <w:rPr>
            <w:noProof/>
            <w:webHidden/>
          </w:rPr>
          <w:fldChar w:fldCharType="begin"/>
        </w:r>
        <w:r>
          <w:rPr>
            <w:noProof/>
            <w:webHidden/>
          </w:rPr>
          <w:instrText xml:space="preserve"> PAGEREF _Toc189646282 \h </w:instrText>
        </w:r>
        <w:r>
          <w:rPr>
            <w:noProof/>
            <w:webHidden/>
          </w:rPr>
        </w:r>
        <w:r>
          <w:rPr>
            <w:noProof/>
            <w:webHidden/>
          </w:rPr>
          <w:fldChar w:fldCharType="separate"/>
        </w:r>
        <w:r>
          <w:rPr>
            <w:noProof/>
            <w:webHidden/>
          </w:rPr>
          <w:t>6</w:t>
        </w:r>
        <w:r>
          <w:rPr>
            <w:noProof/>
            <w:webHidden/>
          </w:rPr>
          <w:fldChar w:fldCharType="end"/>
        </w:r>
      </w:hyperlink>
    </w:p>
    <w:p w14:paraId="21FDE169" w14:textId="202FDA96" w:rsidR="007C1230" w:rsidRDefault="007C1230">
      <w:pPr>
        <w:pStyle w:val="TM4"/>
        <w:tabs>
          <w:tab w:val="left" w:pos="1400"/>
          <w:tab w:val="right" w:leader="dot" w:pos="9345"/>
        </w:tabs>
        <w:rPr>
          <w:rFonts w:asciiTheme="minorHAnsi" w:eastAsiaTheme="minorEastAsia" w:hAnsiTheme="minorHAnsi" w:cstheme="minorBidi"/>
          <w:noProof/>
          <w:sz w:val="22"/>
          <w:szCs w:val="22"/>
          <w:lang w:eastAsia="fr-FR"/>
        </w:rPr>
      </w:pPr>
      <w:hyperlink w:anchor="_Toc189646283" w:history="1">
        <w:r w:rsidRPr="00F570AE">
          <w:rPr>
            <w:rStyle w:val="Lienhypertexte"/>
            <w:noProof/>
          </w:rPr>
          <w:t>2.1.2.1.</w:t>
        </w:r>
        <w:r>
          <w:rPr>
            <w:rFonts w:asciiTheme="minorHAnsi" w:eastAsiaTheme="minorEastAsia" w:hAnsiTheme="minorHAnsi" w:cstheme="minorBidi"/>
            <w:noProof/>
            <w:sz w:val="22"/>
            <w:szCs w:val="22"/>
            <w:lang w:eastAsia="fr-FR"/>
          </w:rPr>
          <w:tab/>
        </w:r>
        <w:r w:rsidRPr="00F570AE">
          <w:rPr>
            <w:rStyle w:val="Lienhypertexte"/>
            <w:noProof/>
          </w:rPr>
          <w:t>Description du schéma</w:t>
        </w:r>
        <w:r>
          <w:rPr>
            <w:noProof/>
            <w:webHidden/>
          </w:rPr>
          <w:tab/>
        </w:r>
        <w:r>
          <w:rPr>
            <w:noProof/>
            <w:webHidden/>
          </w:rPr>
          <w:fldChar w:fldCharType="begin"/>
        </w:r>
        <w:r>
          <w:rPr>
            <w:noProof/>
            <w:webHidden/>
          </w:rPr>
          <w:instrText xml:space="preserve"> PAGEREF _Toc189646283 \h </w:instrText>
        </w:r>
        <w:r>
          <w:rPr>
            <w:noProof/>
            <w:webHidden/>
          </w:rPr>
        </w:r>
        <w:r>
          <w:rPr>
            <w:noProof/>
            <w:webHidden/>
          </w:rPr>
          <w:fldChar w:fldCharType="separate"/>
        </w:r>
        <w:r>
          <w:rPr>
            <w:noProof/>
            <w:webHidden/>
          </w:rPr>
          <w:t>6</w:t>
        </w:r>
        <w:r>
          <w:rPr>
            <w:noProof/>
            <w:webHidden/>
          </w:rPr>
          <w:fldChar w:fldCharType="end"/>
        </w:r>
      </w:hyperlink>
    </w:p>
    <w:p w14:paraId="23BD3E75" w14:textId="7D37FC96" w:rsidR="007C1230" w:rsidRDefault="007C1230">
      <w:pPr>
        <w:pStyle w:val="TM5"/>
        <w:tabs>
          <w:tab w:val="left" w:pos="1645"/>
          <w:tab w:val="right" w:leader="dot" w:pos="9345"/>
        </w:tabs>
        <w:rPr>
          <w:rFonts w:asciiTheme="minorHAnsi" w:eastAsiaTheme="minorEastAsia" w:hAnsiTheme="minorHAnsi" w:cstheme="minorBidi"/>
          <w:noProof/>
          <w:szCs w:val="22"/>
          <w:lang w:eastAsia="fr-FR"/>
        </w:rPr>
      </w:pPr>
      <w:hyperlink w:anchor="_Toc189646284" w:history="1">
        <w:r w:rsidRPr="00F570AE">
          <w:rPr>
            <w:rStyle w:val="Lienhypertexte"/>
            <w:noProof/>
          </w:rPr>
          <w:t>2.1.2.1.1.</w:t>
        </w:r>
        <w:r>
          <w:rPr>
            <w:rFonts w:asciiTheme="minorHAnsi" w:eastAsiaTheme="minorEastAsia" w:hAnsiTheme="minorHAnsi" w:cstheme="minorBidi"/>
            <w:noProof/>
            <w:szCs w:val="22"/>
            <w:lang w:eastAsia="fr-FR"/>
          </w:rPr>
          <w:tab/>
        </w:r>
        <w:r w:rsidRPr="00F570AE">
          <w:rPr>
            <w:rStyle w:val="Lienhypertexte"/>
            <w:noProof/>
          </w:rPr>
          <w:t>Tables Catalogues</w:t>
        </w:r>
        <w:r>
          <w:rPr>
            <w:noProof/>
            <w:webHidden/>
          </w:rPr>
          <w:tab/>
        </w:r>
        <w:r>
          <w:rPr>
            <w:noProof/>
            <w:webHidden/>
          </w:rPr>
          <w:fldChar w:fldCharType="begin"/>
        </w:r>
        <w:r>
          <w:rPr>
            <w:noProof/>
            <w:webHidden/>
          </w:rPr>
          <w:instrText xml:space="preserve"> PAGEREF _Toc189646284 \h </w:instrText>
        </w:r>
        <w:r>
          <w:rPr>
            <w:noProof/>
            <w:webHidden/>
          </w:rPr>
        </w:r>
        <w:r>
          <w:rPr>
            <w:noProof/>
            <w:webHidden/>
          </w:rPr>
          <w:fldChar w:fldCharType="separate"/>
        </w:r>
        <w:r>
          <w:rPr>
            <w:noProof/>
            <w:webHidden/>
          </w:rPr>
          <w:t>6</w:t>
        </w:r>
        <w:r>
          <w:rPr>
            <w:noProof/>
            <w:webHidden/>
          </w:rPr>
          <w:fldChar w:fldCharType="end"/>
        </w:r>
      </w:hyperlink>
    </w:p>
    <w:p w14:paraId="2E11C2A8" w14:textId="0D8C17E1" w:rsidR="007C1230" w:rsidRDefault="007C1230">
      <w:pPr>
        <w:pStyle w:val="TM5"/>
        <w:tabs>
          <w:tab w:val="left" w:pos="1645"/>
          <w:tab w:val="right" w:leader="dot" w:pos="9345"/>
        </w:tabs>
        <w:rPr>
          <w:rFonts w:asciiTheme="minorHAnsi" w:eastAsiaTheme="minorEastAsia" w:hAnsiTheme="minorHAnsi" w:cstheme="minorBidi"/>
          <w:noProof/>
          <w:szCs w:val="22"/>
          <w:lang w:eastAsia="fr-FR"/>
        </w:rPr>
      </w:pPr>
      <w:hyperlink w:anchor="_Toc189646285" w:history="1">
        <w:r w:rsidRPr="00F570AE">
          <w:rPr>
            <w:rStyle w:val="Lienhypertexte"/>
            <w:noProof/>
          </w:rPr>
          <w:t>2.1.2.1.2.</w:t>
        </w:r>
        <w:r>
          <w:rPr>
            <w:rFonts w:asciiTheme="minorHAnsi" w:eastAsiaTheme="minorEastAsia" w:hAnsiTheme="minorHAnsi" w:cstheme="minorBidi"/>
            <w:noProof/>
            <w:szCs w:val="22"/>
            <w:lang w:eastAsia="fr-FR"/>
          </w:rPr>
          <w:tab/>
        </w:r>
        <w:r w:rsidRPr="00F570AE">
          <w:rPr>
            <w:rStyle w:val="Lienhypertexte"/>
            <w:noProof/>
          </w:rPr>
          <w:t>Table métier</w:t>
        </w:r>
        <w:r>
          <w:rPr>
            <w:noProof/>
            <w:webHidden/>
          </w:rPr>
          <w:tab/>
        </w:r>
        <w:r>
          <w:rPr>
            <w:noProof/>
            <w:webHidden/>
          </w:rPr>
          <w:fldChar w:fldCharType="begin"/>
        </w:r>
        <w:r>
          <w:rPr>
            <w:noProof/>
            <w:webHidden/>
          </w:rPr>
          <w:instrText xml:space="preserve"> PAGEREF _Toc189646285 \h </w:instrText>
        </w:r>
        <w:r>
          <w:rPr>
            <w:noProof/>
            <w:webHidden/>
          </w:rPr>
        </w:r>
        <w:r>
          <w:rPr>
            <w:noProof/>
            <w:webHidden/>
          </w:rPr>
          <w:fldChar w:fldCharType="separate"/>
        </w:r>
        <w:r>
          <w:rPr>
            <w:noProof/>
            <w:webHidden/>
          </w:rPr>
          <w:t>6</w:t>
        </w:r>
        <w:r>
          <w:rPr>
            <w:noProof/>
            <w:webHidden/>
          </w:rPr>
          <w:fldChar w:fldCharType="end"/>
        </w:r>
      </w:hyperlink>
    </w:p>
    <w:p w14:paraId="7A656AB0" w14:textId="4895901F" w:rsidR="007C1230" w:rsidRDefault="007C1230">
      <w:pPr>
        <w:pStyle w:val="TM3"/>
        <w:tabs>
          <w:tab w:val="left" w:pos="1000"/>
          <w:tab w:val="right" w:leader="dot" w:pos="9345"/>
        </w:tabs>
        <w:rPr>
          <w:rFonts w:asciiTheme="minorHAnsi" w:eastAsiaTheme="minorEastAsia" w:hAnsiTheme="minorHAnsi" w:cstheme="minorBidi"/>
          <w:noProof/>
          <w:sz w:val="22"/>
          <w:szCs w:val="22"/>
          <w:lang w:eastAsia="fr-FR"/>
        </w:rPr>
      </w:pPr>
      <w:hyperlink w:anchor="_Toc189646286" w:history="1">
        <w:r w:rsidRPr="00F570AE">
          <w:rPr>
            <w:rStyle w:val="Lienhypertexte"/>
            <w:rFonts w:ascii="Arial" w:hAnsi="Arial" w:cs="Arial"/>
            <w:noProof/>
          </w:rPr>
          <w:t>2.1.3.</w:t>
        </w:r>
        <w:r>
          <w:rPr>
            <w:rFonts w:asciiTheme="minorHAnsi" w:eastAsiaTheme="minorEastAsia" w:hAnsiTheme="minorHAnsi" w:cstheme="minorBidi"/>
            <w:noProof/>
            <w:sz w:val="22"/>
            <w:szCs w:val="22"/>
            <w:lang w:eastAsia="fr-FR"/>
          </w:rPr>
          <w:tab/>
        </w:r>
        <w:r w:rsidRPr="00F570AE">
          <w:rPr>
            <w:rStyle w:val="Lienhypertexte"/>
            <w:rFonts w:ascii="Arial" w:hAnsi="Arial" w:cs="Arial"/>
            <w:noProof/>
          </w:rPr>
          <w:t>API Double Codification</w:t>
        </w:r>
        <w:r>
          <w:rPr>
            <w:noProof/>
            <w:webHidden/>
          </w:rPr>
          <w:tab/>
        </w:r>
        <w:r>
          <w:rPr>
            <w:noProof/>
            <w:webHidden/>
          </w:rPr>
          <w:fldChar w:fldCharType="begin"/>
        </w:r>
        <w:r>
          <w:rPr>
            <w:noProof/>
            <w:webHidden/>
          </w:rPr>
          <w:instrText xml:space="preserve"> PAGEREF _Toc189646286 \h </w:instrText>
        </w:r>
        <w:r>
          <w:rPr>
            <w:noProof/>
            <w:webHidden/>
          </w:rPr>
        </w:r>
        <w:r>
          <w:rPr>
            <w:noProof/>
            <w:webHidden/>
          </w:rPr>
          <w:fldChar w:fldCharType="separate"/>
        </w:r>
        <w:r>
          <w:rPr>
            <w:noProof/>
            <w:webHidden/>
          </w:rPr>
          <w:t>9</w:t>
        </w:r>
        <w:r>
          <w:rPr>
            <w:noProof/>
            <w:webHidden/>
          </w:rPr>
          <w:fldChar w:fldCharType="end"/>
        </w:r>
      </w:hyperlink>
    </w:p>
    <w:p w14:paraId="1FBAE2F7" w14:textId="2C08ABA4" w:rsidR="007C1230" w:rsidRDefault="007C1230">
      <w:pPr>
        <w:pStyle w:val="TM4"/>
        <w:tabs>
          <w:tab w:val="left" w:pos="1400"/>
          <w:tab w:val="right" w:leader="dot" w:pos="9345"/>
        </w:tabs>
        <w:rPr>
          <w:rFonts w:asciiTheme="minorHAnsi" w:eastAsiaTheme="minorEastAsia" w:hAnsiTheme="minorHAnsi" w:cstheme="minorBidi"/>
          <w:noProof/>
          <w:sz w:val="22"/>
          <w:szCs w:val="22"/>
          <w:lang w:eastAsia="fr-FR"/>
        </w:rPr>
      </w:pPr>
      <w:hyperlink w:anchor="_Toc189646287" w:history="1">
        <w:r w:rsidRPr="00F570AE">
          <w:rPr>
            <w:rStyle w:val="Lienhypertexte"/>
            <w:noProof/>
          </w:rPr>
          <w:t>2.1.3.1.</w:t>
        </w:r>
        <w:r>
          <w:rPr>
            <w:rFonts w:asciiTheme="minorHAnsi" w:eastAsiaTheme="minorEastAsia" w:hAnsiTheme="minorHAnsi" w:cstheme="minorBidi"/>
            <w:noProof/>
            <w:sz w:val="22"/>
            <w:szCs w:val="22"/>
            <w:lang w:eastAsia="fr-FR"/>
          </w:rPr>
          <w:tab/>
        </w:r>
        <w:r w:rsidRPr="00F570AE">
          <w:rPr>
            <w:rStyle w:val="Lienhypertexte"/>
            <w:noProof/>
          </w:rPr>
          <w:t>Généralités et paramétrages</w:t>
        </w:r>
        <w:r>
          <w:rPr>
            <w:noProof/>
            <w:webHidden/>
          </w:rPr>
          <w:tab/>
        </w:r>
        <w:r>
          <w:rPr>
            <w:noProof/>
            <w:webHidden/>
          </w:rPr>
          <w:fldChar w:fldCharType="begin"/>
        </w:r>
        <w:r>
          <w:rPr>
            <w:noProof/>
            <w:webHidden/>
          </w:rPr>
          <w:instrText xml:space="preserve"> PAGEREF _Toc189646287 \h </w:instrText>
        </w:r>
        <w:r>
          <w:rPr>
            <w:noProof/>
            <w:webHidden/>
          </w:rPr>
        </w:r>
        <w:r>
          <w:rPr>
            <w:noProof/>
            <w:webHidden/>
          </w:rPr>
          <w:fldChar w:fldCharType="separate"/>
        </w:r>
        <w:r>
          <w:rPr>
            <w:noProof/>
            <w:webHidden/>
          </w:rPr>
          <w:t>9</w:t>
        </w:r>
        <w:r>
          <w:rPr>
            <w:noProof/>
            <w:webHidden/>
          </w:rPr>
          <w:fldChar w:fldCharType="end"/>
        </w:r>
      </w:hyperlink>
    </w:p>
    <w:p w14:paraId="5FA1EF7A" w14:textId="36132AEF" w:rsidR="007C1230" w:rsidRDefault="007C1230">
      <w:pPr>
        <w:pStyle w:val="TM4"/>
        <w:tabs>
          <w:tab w:val="left" w:pos="1400"/>
          <w:tab w:val="right" w:leader="dot" w:pos="9345"/>
        </w:tabs>
        <w:rPr>
          <w:rFonts w:asciiTheme="minorHAnsi" w:eastAsiaTheme="minorEastAsia" w:hAnsiTheme="minorHAnsi" w:cstheme="minorBidi"/>
          <w:noProof/>
          <w:sz w:val="22"/>
          <w:szCs w:val="22"/>
          <w:lang w:eastAsia="fr-FR"/>
        </w:rPr>
      </w:pPr>
      <w:hyperlink w:anchor="_Toc189646288" w:history="1">
        <w:r w:rsidRPr="00F570AE">
          <w:rPr>
            <w:rStyle w:val="Lienhypertexte"/>
            <w:noProof/>
          </w:rPr>
          <w:t>2.1.3.2.</w:t>
        </w:r>
        <w:r>
          <w:rPr>
            <w:rFonts w:asciiTheme="minorHAnsi" w:eastAsiaTheme="minorEastAsia" w:hAnsiTheme="minorHAnsi" w:cstheme="minorBidi"/>
            <w:noProof/>
            <w:sz w:val="22"/>
            <w:szCs w:val="22"/>
            <w:lang w:eastAsia="fr-FR"/>
          </w:rPr>
          <w:tab/>
        </w:r>
        <w:r w:rsidRPr="00F570AE">
          <w:rPr>
            <w:rStyle w:val="Lienhypertexte"/>
            <w:noProof/>
          </w:rPr>
          <w:t>Descriptions des contrôleurs</w:t>
        </w:r>
        <w:r>
          <w:rPr>
            <w:noProof/>
            <w:webHidden/>
          </w:rPr>
          <w:tab/>
        </w:r>
        <w:r>
          <w:rPr>
            <w:noProof/>
            <w:webHidden/>
          </w:rPr>
          <w:fldChar w:fldCharType="begin"/>
        </w:r>
        <w:r>
          <w:rPr>
            <w:noProof/>
            <w:webHidden/>
          </w:rPr>
          <w:instrText xml:space="preserve"> PAGEREF _Toc189646288 \h </w:instrText>
        </w:r>
        <w:r>
          <w:rPr>
            <w:noProof/>
            <w:webHidden/>
          </w:rPr>
        </w:r>
        <w:r>
          <w:rPr>
            <w:noProof/>
            <w:webHidden/>
          </w:rPr>
          <w:fldChar w:fldCharType="separate"/>
        </w:r>
        <w:r>
          <w:rPr>
            <w:noProof/>
            <w:webHidden/>
          </w:rPr>
          <w:t>9</w:t>
        </w:r>
        <w:r>
          <w:rPr>
            <w:noProof/>
            <w:webHidden/>
          </w:rPr>
          <w:fldChar w:fldCharType="end"/>
        </w:r>
      </w:hyperlink>
    </w:p>
    <w:p w14:paraId="626CFBAD" w14:textId="57E42C4D" w:rsidR="007C1230" w:rsidRDefault="007C1230">
      <w:pPr>
        <w:pStyle w:val="TM3"/>
        <w:tabs>
          <w:tab w:val="left" w:pos="1000"/>
          <w:tab w:val="right" w:leader="dot" w:pos="9345"/>
        </w:tabs>
        <w:rPr>
          <w:rFonts w:asciiTheme="minorHAnsi" w:eastAsiaTheme="minorEastAsia" w:hAnsiTheme="minorHAnsi" w:cstheme="minorBidi"/>
          <w:noProof/>
          <w:sz w:val="22"/>
          <w:szCs w:val="22"/>
          <w:lang w:eastAsia="fr-FR"/>
        </w:rPr>
      </w:pPr>
      <w:hyperlink w:anchor="_Toc189646289" w:history="1">
        <w:r w:rsidRPr="00F570AE">
          <w:rPr>
            <w:rStyle w:val="Lienhypertexte"/>
            <w:rFonts w:ascii="Arial" w:hAnsi="Arial" w:cs="Arial"/>
            <w:noProof/>
          </w:rPr>
          <w:t>2.1.4.</w:t>
        </w:r>
        <w:r>
          <w:rPr>
            <w:rFonts w:asciiTheme="minorHAnsi" w:eastAsiaTheme="minorEastAsia" w:hAnsiTheme="minorHAnsi" w:cstheme="minorBidi"/>
            <w:noProof/>
            <w:sz w:val="22"/>
            <w:szCs w:val="22"/>
            <w:lang w:eastAsia="fr-FR"/>
          </w:rPr>
          <w:tab/>
        </w:r>
        <w:r w:rsidRPr="00F570AE">
          <w:rPr>
            <w:rStyle w:val="Lienhypertexte"/>
            <w:rFonts w:ascii="Arial" w:hAnsi="Arial" w:cs="Arial"/>
            <w:noProof/>
          </w:rPr>
          <w:t>Job de Consolidation des données</w:t>
        </w:r>
        <w:r>
          <w:rPr>
            <w:noProof/>
            <w:webHidden/>
          </w:rPr>
          <w:tab/>
        </w:r>
        <w:r>
          <w:rPr>
            <w:noProof/>
            <w:webHidden/>
          </w:rPr>
          <w:fldChar w:fldCharType="begin"/>
        </w:r>
        <w:r>
          <w:rPr>
            <w:noProof/>
            <w:webHidden/>
          </w:rPr>
          <w:instrText xml:space="preserve"> PAGEREF _Toc189646289 \h </w:instrText>
        </w:r>
        <w:r>
          <w:rPr>
            <w:noProof/>
            <w:webHidden/>
          </w:rPr>
        </w:r>
        <w:r>
          <w:rPr>
            <w:noProof/>
            <w:webHidden/>
          </w:rPr>
          <w:fldChar w:fldCharType="separate"/>
        </w:r>
        <w:r>
          <w:rPr>
            <w:noProof/>
            <w:webHidden/>
          </w:rPr>
          <w:t>11</w:t>
        </w:r>
        <w:r>
          <w:rPr>
            <w:noProof/>
            <w:webHidden/>
          </w:rPr>
          <w:fldChar w:fldCharType="end"/>
        </w:r>
      </w:hyperlink>
    </w:p>
    <w:p w14:paraId="0A000C52" w14:textId="01FB9166" w:rsidR="007C1230" w:rsidRDefault="007C1230">
      <w:pPr>
        <w:pStyle w:val="TM4"/>
        <w:tabs>
          <w:tab w:val="left" w:pos="1400"/>
          <w:tab w:val="right" w:leader="dot" w:pos="9345"/>
        </w:tabs>
        <w:rPr>
          <w:rFonts w:asciiTheme="minorHAnsi" w:eastAsiaTheme="minorEastAsia" w:hAnsiTheme="minorHAnsi" w:cstheme="minorBidi"/>
          <w:noProof/>
          <w:sz w:val="22"/>
          <w:szCs w:val="22"/>
          <w:lang w:eastAsia="fr-FR"/>
        </w:rPr>
      </w:pPr>
      <w:hyperlink w:anchor="_Toc189646290" w:history="1">
        <w:r w:rsidRPr="00F570AE">
          <w:rPr>
            <w:rStyle w:val="Lienhypertexte"/>
            <w:noProof/>
          </w:rPr>
          <w:t>2.1.4.1.</w:t>
        </w:r>
        <w:r>
          <w:rPr>
            <w:rFonts w:asciiTheme="minorHAnsi" w:eastAsiaTheme="minorEastAsia" w:hAnsiTheme="minorHAnsi" w:cstheme="minorBidi"/>
            <w:noProof/>
            <w:sz w:val="22"/>
            <w:szCs w:val="22"/>
            <w:lang w:eastAsia="fr-FR"/>
          </w:rPr>
          <w:tab/>
        </w:r>
        <w:r w:rsidRPr="00F570AE">
          <w:rPr>
            <w:rStyle w:val="Lienhypertexte"/>
            <w:noProof/>
          </w:rPr>
          <w:t>Généralités et paramétrages</w:t>
        </w:r>
        <w:r>
          <w:rPr>
            <w:noProof/>
            <w:webHidden/>
          </w:rPr>
          <w:tab/>
        </w:r>
        <w:r>
          <w:rPr>
            <w:noProof/>
            <w:webHidden/>
          </w:rPr>
          <w:fldChar w:fldCharType="begin"/>
        </w:r>
        <w:r>
          <w:rPr>
            <w:noProof/>
            <w:webHidden/>
          </w:rPr>
          <w:instrText xml:space="preserve"> PAGEREF _Toc189646290 \h </w:instrText>
        </w:r>
        <w:r>
          <w:rPr>
            <w:noProof/>
            <w:webHidden/>
          </w:rPr>
        </w:r>
        <w:r>
          <w:rPr>
            <w:noProof/>
            <w:webHidden/>
          </w:rPr>
          <w:fldChar w:fldCharType="separate"/>
        </w:r>
        <w:r>
          <w:rPr>
            <w:noProof/>
            <w:webHidden/>
          </w:rPr>
          <w:t>11</w:t>
        </w:r>
        <w:r>
          <w:rPr>
            <w:noProof/>
            <w:webHidden/>
          </w:rPr>
          <w:fldChar w:fldCharType="end"/>
        </w:r>
      </w:hyperlink>
    </w:p>
    <w:p w14:paraId="3EE54B8E" w14:textId="77A8D05E" w:rsidR="007C1230" w:rsidRDefault="007C1230">
      <w:pPr>
        <w:pStyle w:val="TM3"/>
        <w:tabs>
          <w:tab w:val="left" w:pos="1000"/>
          <w:tab w:val="right" w:leader="dot" w:pos="9345"/>
        </w:tabs>
        <w:rPr>
          <w:rFonts w:asciiTheme="minorHAnsi" w:eastAsiaTheme="minorEastAsia" w:hAnsiTheme="minorHAnsi" w:cstheme="minorBidi"/>
          <w:noProof/>
          <w:sz w:val="22"/>
          <w:szCs w:val="22"/>
          <w:lang w:eastAsia="fr-FR"/>
        </w:rPr>
      </w:pPr>
      <w:hyperlink w:anchor="_Toc189646291" w:history="1">
        <w:r w:rsidRPr="00F570AE">
          <w:rPr>
            <w:rStyle w:val="Lienhypertexte"/>
            <w:rFonts w:ascii="Arial" w:hAnsi="Arial" w:cs="Arial"/>
            <w:noProof/>
          </w:rPr>
          <w:t>2.1.5.</w:t>
        </w:r>
        <w:r>
          <w:rPr>
            <w:rFonts w:asciiTheme="minorHAnsi" w:eastAsiaTheme="minorEastAsia" w:hAnsiTheme="minorHAnsi" w:cstheme="minorBidi"/>
            <w:noProof/>
            <w:sz w:val="22"/>
            <w:szCs w:val="22"/>
            <w:lang w:eastAsia="fr-FR"/>
          </w:rPr>
          <w:tab/>
        </w:r>
        <w:r w:rsidRPr="00F570AE">
          <w:rPr>
            <w:rStyle w:val="Lienhypertexte"/>
            <w:rFonts w:ascii="Arial" w:hAnsi="Arial" w:cs="Arial"/>
            <w:noProof/>
          </w:rPr>
          <w:t>Application Double Codification</w:t>
        </w:r>
        <w:r>
          <w:rPr>
            <w:noProof/>
            <w:webHidden/>
          </w:rPr>
          <w:tab/>
        </w:r>
        <w:r>
          <w:rPr>
            <w:noProof/>
            <w:webHidden/>
          </w:rPr>
          <w:fldChar w:fldCharType="begin"/>
        </w:r>
        <w:r>
          <w:rPr>
            <w:noProof/>
            <w:webHidden/>
          </w:rPr>
          <w:instrText xml:space="preserve"> PAGEREF _Toc189646291 \h </w:instrText>
        </w:r>
        <w:r>
          <w:rPr>
            <w:noProof/>
            <w:webHidden/>
          </w:rPr>
        </w:r>
        <w:r>
          <w:rPr>
            <w:noProof/>
            <w:webHidden/>
          </w:rPr>
          <w:fldChar w:fldCharType="separate"/>
        </w:r>
        <w:r>
          <w:rPr>
            <w:noProof/>
            <w:webHidden/>
          </w:rPr>
          <w:t>16</w:t>
        </w:r>
        <w:r>
          <w:rPr>
            <w:noProof/>
            <w:webHidden/>
          </w:rPr>
          <w:fldChar w:fldCharType="end"/>
        </w:r>
      </w:hyperlink>
    </w:p>
    <w:p w14:paraId="7D904F0A" w14:textId="3AD3E902" w:rsidR="007C1230" w:rsidRDefault="007C1230">
      <w:pPr>
        <w:pStyle w:val="TM4"/>
        <w:tabs>
          <w:tab w:val="left" w:pos="1400"/>
          <w:tab w:val="right" w:leader="dot" w:pos="9345"/>
        </w:tabs>
        <w:rPr>
          <w:rFonts w:asciiTheme="minorHAnsi" w:eastAsiaTheme="minorEastAsia" w:hAnsiTheme="minorHAnsi" w:cstheme="minorBidi"/>
          <w:noProof/>
          <w:sz w:val="22"/>
          <w:szCs w:val="22"/>
          <w:lang w:eastAsia="fr-FR"/>
        </w:rPr>
      </w:pPr>
      <w:hyperlink w:anchor="_Toc189646292" w:history="1">
        <w:r w:rsidRPr="00F570AE">
          <w:rPr>
            <w:rStyle w:val="Lienhypertexte"/>
            <w:noProof/>
          </w:rPr>
          <w:t>2.1.5.1.</w:t>
        </w:r>
        <w:r>
          <w:rPr>
            <w:rFonts w:asciiTheme="minorHAnsi" w:eastAsiaTheme="minorEastAsia" w:hAnsiTheme="minorHAnsi" w:cstheme="minorBidi"/>
            <w:noProof/>
            <w:sz w:val="22"/>
            <w:szCs w:val="22"/>
            <w:lang w:eastAsia="fr-FR"/>
          </w:rPr>
          <w:tab/>
        </w:r>
        <w:r w:rsidRPr="00F570AE">
          <w:rPr>
            <w:rStyle w:val="Lienhypertexte"/>
            <w:noProof/>
          </w:rPr>
          <w:t>Généralités et paramétrages</w:t>
        </w:r>
        <w:r>
          <w:rPr>
            <w:noProof/>
            <w:webHidden/>
          </w:rPr>
          <w:tab/>
        </w:r>
        <w:r>
          <w:rPr>
            <w:noProof/>
            <w:webHidden/>
          </w:rPr>
          <w:fldChar w:fldCharType="begin"/>
        </w:r>
        <w:r>
          <w:rPr>
            <w:noProof/>
            <w:webHidden/>
          </w:rPr>
          <w:instrText xml:space="preserve"> PAGEREF _Toc189646292 \h </w:instrText>
        </w:r>
        <w:r>
          <w:rPr>
            <w:noProof/>
            <w:webHidden/>
          </w:rPr>
        </w:r>
        <w:r>
          <w:rPr>
            <w:noProof/>
            <w:webHidden/>
          </w:rPr>
          <w:fldChar w:fldCharType="separate"/>
        </w:r>
        <w:r>
          <w:rPr>
            <w:noProof/>
            <w:webHidden/>
          </w:rPr>
          <w:t>16</w:t>
        </w:r>
        <w:r>
          <w:rPr>
            <w:noProof/>
            <w:webHidden/>
          </w:rPr>
          <w:fldChar w:fldCharType="end"/>
        </w:r>
      </w:hyperlink>
    </w:p>
    <w:p w14:paraId="24352546" w14:textId="138CCAC6" w:rsidR="007C1230" w:rsidRDefault="007C1230">
      <w:pPr>
        <w:pStyle w:val="TM4"/>
        <w:tabs>
          <w:tab w:val="left" w:pos="1400"/>
          <w:tab w:val="right" w:leader="dot" w:pos="9345"/>
        </w:tabs>
        <w:rPr>
          <w:rFonts w:asciiTheme="minorHAnsi" w:eastAsiaTheme="minorEastAsia" w:hAnsiTheme="minorHAnsi" w:cstheme="minorBidi"/>
          <w:noProof/>
          <w:sz w:val="22"/>
          <w:szCs w:val="22"/>
          <w:lang w:eastAsia="fr-FR"/>
        </w:rPr>
      </w:pPr>
      <w:hyperlink w:anchor="_Toc189646293" w:history="1">
        <w:r w:rsidRPr="00F570AE">
          <w:rPr>
            <w:rStyle w:val="Lienhypertexte"/>
            <w:noProof/>
          </w:rPr>
          <w:t>2.1.5.2.</w:t>
        </w:r>
        <w:r>
          <w:rPr>
            <w:rFonts w:asciiTheme="minorHAnsi" w:eastAsiaTheme="minorEastAsia" w:hAnsiTheme="minorHAnsi" w:cstheme="minorBidi"/>
            <w:noProof/>
            <w:sz w:val="22"/>
            <w:szCs w:val="22"/>
            <w:lang w:eastAsia="fr-FR"/>
          </w:rPr>
          <w:tab/>
        </w:r>
        <w:r w:rsidRPr="00F570AE">
          <w:rPr>
            <w:rStyle w:val="Lienhypertexte"/>
            <w:noProof/>
          </w:rPr>
          <w:t>Fonctionnalitées principales</w:t>
        </w:r>
        <w:r>
          <w:rPr>
            <w:noProof/>
            <w:webHidden/>
          </w:rPr>
          <w:tab/>
        </w:r>
        <w:r>
          <w:rPr>
            <w:noProof/>
            <w:webHidden/>
          </w:rPr>
          <w:fldChar w:fldCharType="begin"/>
        </w:r>
        <w:r>
          <w:rPr>
            <w:noProof/>
            <w:webHidden/>
          </w:rPr>
          <w:instrText xml:space="preserve"> PAGEREF _Toc189646293 \h </w:instrText>
        </w:r>
        <w:r>
          <w:rPr>
            <w:noProof/>
            <w:webHidden/>
          </w:rPr>
        </w:r>
        <w:r>
          <w:rPr>
            <w:noProof/>
            <w:webHidden/>
          </w:rPr>
          <w:fldChar w:fldCharType="separate"/>
        </w:r>
        <w:r>
          <w:rPr>
            <w:noProof/>
            <w:webHidden/>
          </w:rPr>
          <w:t>16</w:t>
        </w:r>
        <w:r>
          <w:rPr>
            <w:noProof/>
            <w:webHidden/>
          </w:rPr>
          <w:fldChar w:fldCharType="end"/>
        </w:r>
      </w:hyperlink>
    </w:p>
    <w:p w14:paraId="25E3C4F9" w14:textId="7B1EC422" w:rsidR="007C1230" w:rsidRDefault="007C1230">
      <w:pPr>
        <w:pStyle w:val="TM4"/>
        <w:tabs>
          <w:tab w:val="left" w:pos="1400"/>
          <w:tab w:val="right" w:leader="dot" w:pos="9345"/>
        </w:tabs>
        <w:rPr>
          <w:rFonts w:asciiTheme="minorHAnsi" w:eastAsiaTheme="minorEastAsia" w:hAnsiTheme="minorHAnsi" w:cstheme="minorBidi"/>
          <w:noProof/>
          <w:sz w:val="22"/>
          <w:szCs w:val="22"/>
          <w:lang w:eastAsia="fr-FR"/>
        </w:rPr>
      </w:pPr>
      <w:hyperlink w:anchor="_Toc189646294" w:history="1">
        <w:r w:rsidRPr="00F570AE">
          <w:rPr>
            <w:rStyle w:val="Lienhypertexte"/>
            <w:noProof/>
          </w:rPr>
          <w:t>2.1.5.3.</w:t>
        </w:r>
        <w:r>
          <w:rPr>
            <w:rFonts w:asciiTheme="minorHAnsi" w:eastAsiaTheme="minorEastAsia" w:hAnsiTheme="minorHAnsi" w:cstheme="minorBidi"/>
            <w:noProof/>
            <w:sz w:val="22"/>
            <w:szCs w:val="22"/>
            <w:lang w:eastAsia="fr-FR"/>
          </w:rPr>
          <w:tab/>
        </w:r>
        <w:r w:rsidRPr="00F570AE">
          <w:rPr>
            <w:rStyle w:val="Lienhypertexte"/>
            <w:noProof/>
          </w:rPr>
          <w:t>Accès à l’application</w:t>
        </w:r>
        <w:r>
          <w:rPr>
            <w:noProof/>
            <w:webHidden/>
          </w:rPr>
          <w:tab/>
        </w:r>
        <w:r>
          <w:rPr>
            <w:noProof/>
            <w:webHidden/>
          </w:rPr>
          <w:fldChar w:fldCharType="begin"/>
        </w:r>
        <w:r>
          <w:rPr>
            <w:noProof/>
            <w:webHidden/>
          </w:rPr>
          <w:instrText xml:space="preserve"> PAGEREF _Toc189646294 \h </w:instrText>
        </w:r>
        <w:r>
          <w:rPr>
            <w:noProof/>
            <w:webHidden/>
          </w:rPr>
        </w:r>
        <w:r>
          <w:rPr>
            <w:noProof/>
            <w:webHidden/>
          </w:rPr>
          <w:fldChar w:fldCharType="separate"/>
        </w:r>
        <w:r>
          <w:rPr>
            <w:noProof/>
            <w:webHidden/>
          </w:rPr>
          <w:t>16</w:t>
        </w:r>
        <w:r>
          <w:rPr>
            <w:noProof/>
            <w:webHidden/>
          </w:rPr>
          <w:fldChar w:fldCharType="end"/>
        </w:r>
      </w:hyperlink>
    </w:p>
    <w:p w14:paraId="2E08566E" w14:textId="392CFC1A" w:rsidR="007C1230" w:rsidRDefault="007C1230">
      <w:pPr>
        <w:pStyle w:val="TM4"/>
        <w:tabs>
          <w:tab w:val="left" w:pos="1400"/>
          <w:tab w:val="right" w:leader="dot" w:pos="9345"/>
        </w:tabs>
        <w:rPr>
          <w:rFonts w:asciiTheme="minorHAnsi" w:eastAsiaTheme="minorEastAsia" w:hAnsiTheme="minorHAnsi" w:cstheme="minorBidi"/>
          <w:noProof/>
          <w:sz w:val="22"/>
          <w:szCs w:val="22"/>
          <w:lang w:eastAsia="fr-FR"/>
        </w:rPr>
      </w:pPr>
      <w:hyperlink w:anchor="_Toc189646295" w:history="1">
        <w:r w:rsidRPr="00F570AE">
          <w:rPr>
            <w:rStyle w:val="Lienhypertexte"/>
            <w:noProof/>
          </w:rPr>
          <w:t>2.1.5.4.</w:t>
        </w:r>
        <w:r>
          <w:rPr>
            <w:rFonts w:asciiTheme="minorHAnsi" w:eastAsiaTheme="minorEastAsia" w:hAnsiTheme="minorHAnsi" w:cstheme="minorBidi"/>
            <w:noProof/>
            <w:sz w:val="22"/>
            <w:szCs w:val="22"/>
            <w:lang w:eastAsia="fr-FR"/>
          </w:rPr>
          <w:tab/>
        </w:r>
        <w:r w:rsidRPr="00F570AE">
          <w:rPr>
            <w:rStyle w:val="Lienhypertexte"/>
            <w:noProof/>
          </w:rPr>
          <w:t>Ecran principal de l’application</w:t>
        </w:r>
        <w:r>
          <w:rPr>
            <w:noProof/>
            <w:webHidden/>
          </w:rPr>
          <w:tab/>
        </w:r>
        <w:r>
          <w:rPr>
            <w:noProof/>
            <w:webHidden/>
          </w:rPr>
          <w:fldChar w:fldCharType="begin"/>
        </w:r>
        <w:r>
          <w:rPr>
            <w:noProof/>
            <w:webHidden/>
          </w:rPr>
          <w:instrText xml:space="preserve"> PAGEREF _Toc189646295 \h </w:instrText>
        </w:r>
        <w:r>
          <w:rPr>
            <w:noProof/>
            <w:webHidden/>
          </w:rPr>
        </w:r>
        <w:r>
          <w:rPr>
            <w:noProof/>
            <w:webHidden/>
          </w:rPr>
          <w:fldChar w:fldCharType="separate"/>
        </w:r>
        <w:r>
          <w:rPr>
            <w:noProof/>
            <w:webHidden/>
          </w:rPr>
          <w:t>17</w:t>
        </w:r>
        <w:r>
          <w:rPr>
            <w:noProof/>
            <w:webHidden/>
          </w:rPr>
          <w:fldChar w:fldCharType="end"/>
        </w:r>
      </w:hyperlink>
    </w:p>
    <w:p w14:paraId="10E888DD" w14:textId="2CADDB03" w:rsidR="007C1230" w:rsidRDefault="007C1230">
      <w:pPr>
        <w:pStyle w:val="TM4"/>
        <w:tabs>
          <w:tab w:val="left" w:pos="1400"/>
          <w:tab w:val="right" w:leader="dot" w:pos="9345"/>
        </w:tabs>
        <w:rPr>
          <w:rFonts w:asciiTheme="minorHAnsi" w:eastAsiaTheme="minorEastAsia" w:hAnsiTheme="minorHAnsi" w:cstheme="minorBidi"/>
          <w:noProof/>
          <w:sz w:val="22"/>
          <w:szCs w:val="22"/>
          <w:lang w:eastAsia="fr-FR"/>
        </w:rPr>
      </w:pPr>
      <w:hyperlink w:anchor="_Toc189646296" w:history="1">
        <w:r w:rsidRPr="00F570AE">
          <w:rPr>
            <w:rStyle w:val="Lienhypertexte"/>
            <w:noProof/>
          </w:rPr>
          <w:t>2.1.5.5.</w:t>
        </w:r>
        <w:r>
          <w:rPr>
            <w:rFonts w:asciiTheme="minorHAnsi" w:eastAsiaTheme="minorEastAsia" w:hAnsiTheme="minorHAnsi" w:cstheme="minorBidi"/>
            <w:noProof/>
            <w:sz w:val="22"/>
            <w:szCs w:val="22"/>
            <w:lang w:eastAsia="fr-FR"/>
          </w:rPr>
          <w:tab/>
        </w:r>
        <w:r w:rsidRPr="00F570AE">
          <w:rPr>
            <w:rStyle w:val="Lienhypertexte"/>
            <w:noProof/>
          </w:rPr>
          <w:t>Tableau des données consolidées (Version BUEMI)</w:t>
        </w:r>
        <w:r>
          <w:rPr>
            <w:noProof/>
            <w:webHidden/>
          </w:rPr>
          <w:tab/>
        </w:r>
        <w:r>
          <w:rPr>
            <w:noProof/>
            <w:webHidden/>
          </w:rPr>
          <w:fldChar w:fldCharType="begin"/>
        </w:r>
        <w:r>
          <w:rPr>
            <w:noProof/>
            <w:webHidden/>
          </w:rPr>
          <w:instrText xml:space="preserve"> PAGEREF _Toc189646296 \h </w:instrText>
        </w:r>
        <w:r>
          <w:rPr>
            <w:noProof/>
            <w:webHidden/>
          </w:rPr>
        </w:r>
        <w:r>
          <w:rPr>
            <w:noProof/>
            <w:webHidden/>
          </w:rPr>
          <w:fldChar w:fldCharType="separate"/>
        </w:r>
        <w:r>
          <w:rPr>
            <w:noProof/>
            <w:webHidden/>
          </w:rPr>
          <w:t>18</w:t>
        </w:r>
        <w:r>
          <w:rPr>
            <w:noProof/>
            <w:webHidden/>
          </w:rPr>
          <w:fldChar w:fldCharType="end"/>
        </w:r>
      </w:hyperlink>
    </w:p>
    <w:p w14:paraId="43D74407" w14:textId="0280AE36" w:rsidR="007C1230" w:rsidRDefault="007C1230">
      <w:pPr>
        <w:pStyle w:val="TM2"/>
        <w:tabs>
          <w:tab w:val="left" w:pos="800"/>
          <w:tab w:val="right" w:leader="dot" w:pos="9345"/>
        </w:tabs>
        <w:rPr>
          <w:rFonts w:asciiTheme="minorHAnsi" w:eastAsiaTheme="minorEastAsia" w:hAnsiTheme="minorHAnsi" w:cstheme="minorBidi"/>
          <w:b w:val="0"/>
          <w:noProof/>
          <w:sz w:val="22"/>
          <w:szCs w:val="22"/>
          <w:lang w:eastAsia="fr-FR"/>
        </w:rPr>
      </w:pPr>
      <w:hyperlink w:anchor="_Toc189646297" w:history="1">
        <w:r w:rsidRPr="00F570AE">
          <w:rPr>
            <w:rStyle w:val="Lienhypertexte"/>
            <w:rFonts w:ascii="Arial" w:hAnsi="Arial" w:cs="Arial"/>
            <w:noProof/>
            <w:lang w:eastAsia="fr-FR"/>
          </w:rPr>
          <w:t>2.2.</w:t>
        </w:r>
        <w:r>
          <w:rPr>
            <w:rFonts w:asciiTheme="minorHAnsi" w:eastAsiaTheme="minorEastAsia" w:hAnsiTheme="minorHAnsi" w:cstheme="minorBidi"/>
            <w:b w:val="0"/>
            <w:noProof/>
            <w:sz w:val="22"/>
            <w:szCs w:val="22"/>
            <w:lang w:eastAsia="fr-FR"/>
          </w:rPr>
          <w:tab/>
        </w:r>
        <w:r w:rsidRPr="00F570AE">
          <w:rPr>
            <w:rStyle w:val="Lienhypertexte"/>
            <w:rFonts w:ascii="Arial" w:hAnsi="Arial" w:cs="Arial"/>
            <w:noProof/>
            <w:lang w:eastAsia="fr-FR"/>
          </w:rPr>
          <w:t>Gestion des logs</w:t>
        </w:r>
        <w:r>
          <w:rPr>
            <w:noProof/>
            <w:webHidden/>
          </w:rPr>
          <w:tab/>
        </w:r>
        <w:r>
          <w:rPr>
            <w:noProof/>
            <w:webHidden/>
          </w:rPr>
          <w:fldChar w:fldCharType="begin"/>
        </w:r>
        <w:r>
          <w:rPr>
            <w:noProof/>
            <w:webHidden/>
          </w:rPr>
          <w:instrText xml:space="preserve"> PAGEREF _Toc189646297 \h </w:instrText>
        </w:r>
        <w:r>
          <w:rPr>
            <w:noProof/>
            <w:webHidden/>
          </w:rPr>
        </w:r>
        <w:r>
          <w:rPr>
            <w:noProof/>
            <w:webHidden/>
          </w:rPr>
          <w:fldChar w:fldCharType="separate"/>
        </w:r>
        <w:r>
          <w:rPr>
            <w:noProof/>
            <w:webHidden/>
          </w:rPr>
          <w:t>26</w:t>
        </w:r>
        <w:r>
          <w:rPr>
            <w:noProof/>
            <w:webHidden/>
          </w:rPr>
          <w:fldChar w:fldCharType="end"/>
        </w:r>
      </w:hyperlink>
    </w:p>
    <w:p w14:paraId="34598DCC" w14:textId="23BD50E1" w:rsidR="007C1230" w:rsidRDefault="007C1230">
      <w:pPr>
        <w:pStyle w:val="TM2"/>
        <w:tabs>
          <w:tab w:val="left" w:pos="800"/>
          <w:tab w:val="right" w:leader="dot" w:pos="9345"/>
        </w:tabs>
        <w:rPr>
          <w:rFonts w:asciiTheme="minorHAnsi" w:eastAsiaTheme="minorEastAsia" w:hAnsiTheme="minorHAnsi" w:cstheme="minorBidi"/>
          <w:b w:val="0"/>
          <w:noProof/>
          <w:sz w:val="22"/>
          <w:szCs w:val="22"/>
          <w:lang w:eastAsia="fr-FR"/>
        </w:rPr>
      </w:pPr>
      <w:hyperlink w:anchor="_Toc189646298" w:history="1">
        <w:r w:rsidRPr="00F570AE">
          <w:rPr>
            <w:rStyle w:val="Lienhypertexte"/>
            <w:rFonts w:ascii="Arial" w:hAnsi="Arial" w:cs="Arial"/>
            <w:noProof/>
            <w:lang w:val="en-US"/>
          </w:rPr>
          <w:t>2.3.</w:t>
        </w:r>
        <w:r>
          <w:rPr>
            <w:rFonts w:asciiTheme="minorHAnsi" w:eastAsiaTheme="minorEastAsia" w:hAnsiTheme="minorHAnsi" w:cstheme="minorBidi"/>
            <w:b w:val="0"/>
            <w:noProof/>
            <w:sz w:val="22"/>
            <w:szCs w:val="22"/>
            <w:lang w:eastAsia="fr-FR"/>
          </w:rPr>
          <w:tab/>
        </w:r>
        <w:r w:rsidRPr="00F570AE">
          <w:rPr>
            <w:rStyle w:val="Lienhypertexte"/>
            <w:rFonts w:ascii="Arial" w:hAnsi="Arial" w:cs="Arial"/>
            <w:noProof/>
            <w:lang w:val="en-US"/>
          </w:rPr>
          <w:t>Annexes</w:t>
        </w:r>
        <w:r>
          <w:rPr>
            <w:noProof/>
            <w:webHidden/>
          </w:rPr>
          <w:tab/>
        </w:r>
        <w:r>
          <w:rPr>
            <w:noProof/>
            <w:webHidden/>
          </w:rPr>
          <w:fldChar w:fldCharType="begin"/>
        </w:r>
        <w:r>
          <w:rPr>
            <w:noProof/>
            <w:webHidden/>
          </w:rPr>
          <w:instrText xml:space="preserve"> PAGEREF _Toc189646298 \h </w:instrText>
        </w:r>
        <w:r>
          <w:rPr>
            <w:noProof/>
            <w:webHidden/>
          </w:rPr>
        </w:r>
        <w:r>
          <w:rPr>
            <w:noProof/>
            <w:webHidden/>
          </w:rPr>
          <w:fldChar w:fldCharType="separate"/>
        </w:r>
        <w:r>
          <w:rPr>
            <w:noProof/>
            <w:webHidden/>
          </w:rPr>
          <w:t>27</w:t>
        </w:r>
        <w:r>
          <w:rPr>
            <w:noProof/>
            <w:webHidden/>
          </w:rPr>
          <w:fldChar w:fldCharType="end"/>
        </w:r>
      </w:hyperlink>
    </w:p>
    <w:p w14:paraId="761B6AB8" w14:textId="0CF56228" w:rsidR="009740E2" w:rsidRPr="00091CC3" w:rsidRDefault="00082924" w:rsidP="00C64B25">
      <w:pPr>
        <w:pStyle w:val="TM2"/>
        <w:tabs>
          <w:tab w:val="left" w:pos="800"/>
          <w:tab w:val="right" w:leader="dot" w:pos="9345"/>
        </w:tabs>
        <w:rPr>
          <w:rFonts w:ascii="Arial" w:hAnsi="Arial" w:cs="Arial"/>
          <w:b w:val="0"/>
          <w:sz w:val="36"/>
        </w:rPr>
      </w:pPr>
      <w:r>
        <w:rPr>
          <w:rFonts w:ascii="Arial" w:hAnsi="Arial" w:cs="Arial"/>
          <w:caps/>
          <w:sz w:val="36"/>
        </w:rPr>
        <w:fldChar w:fldCharType="end"/>
      </w:r>
    </w:p>
    <w:p w14:paraId="14DA0038" w14:textId="77777777" w:rsidR="009740E2" w:rsidRPr="00091CC3" w:rsidRDefault="009740E2" w:rsidP="0094219F">
      <w:pPr>
        <w:pStyle w:val="Titre1"/>
        <w:rPr>
          <w:rFonts w:ascii="Arial" w:hAnsi="Arial" w:cs="Arial"/>
        </w:rPr>
      </w:pPr>
      <w:bookmarkStart w:id="6" w:name="_Toc213497028"/>
      <w:bookmarkStart w:id="7" w:name="_Toc291063374"/>
      <w:bookmarkStart w:id="8" w:name="_Toc189646278"/>
      <w:r w:rsidRPr="00091CC3">
        <w:rPr>
          <w:rFonts w:ascii="Arial" w:hAnsi="Arial" w:cs="Arial"/>
        </w:rPr>
        <w:lastRenderedPageBreak/>
        <w:t>Description générale</w:t>
      </w:r>
      <w:bookmarkEnd w:id="6"/>
      <w:bookmarkEnd w:id="7"/>
      <w:bookmarkEnd w:id="8"/>
    </w:p>
    <w:tbl>
      <w:tblPr>
        <w:tblW w:w="4813" w:type="pct"/>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6"/>
        <w:gridCol w:w="6947"/>
      </w:tblGrid>
      <w:tr w:rsidR="009740E2" w:rsidRPr="00091CC3" w14:paraId="612C565B" w14:textId="77777777" w:rsidTr="00892E73">
        <w:tc>
          <w:tcPr>
            <w:tcW w:w="1230" w:type="pct"/>
            <w:shd w:val="clear" w:color="auto" w:fill="4F81BD"/>
          </w:tcPr>
          <w:p w14:paraId="0A472310" w14:textId="77777777" w:rsidR="009740E2" w:rsidRPr="00091CC3" w:rsidRDefault="009740E2" w:rsidP="0094219F">
            <w:pPr>
              <w:pStyle w:val="NORMALDI"/>
              <w:keepNext/>
              <w:spacing w:before="0"/>
              <w:ind w:left="0"/>
              <w:jc w:val="left"/>
              <w:rPr>
                <w:rFonts w:cs="Arial"/>
                <w:b/>
                <w:color w:val="FFFFFF"/>
                <w:sz w:val="18"/>
              </w:rPr>
            </w:pPr>
            <w:r w:rsidRPr="00091CC3">
              <w:rPr>
                <w:rFonts w:cs="Arial"/>
                <w:b/>
                <w:color w:val="FFFFFF"/>
                <w:sz w:val="18"/>
              </w:rPr>
              <w:t xml:space="preserve">Contexte / Objectifs </w:t>
            </w:r>
          </w:p>
        </w:tc>
        <w:tc>
          <w:tcPr>
            <w:tcW w:w="3770" w:type="pct"/>
          </w:tcPr>
          <w:p w14:paraId="679FBB78" w14:textId="3C270FFE" w:rsidR="00852E3C" w:rsidRPr="00852E3C" w:rsidRDefault="00852E3C" w:rsidP="00852E3C">
            <w:pPr>
              <w:spacing w:before="0"/>
              <w:jc w:val="both"/>
              <w:rPr>
                <w:rFonts w:ascii="Arial" w:hAnsi="Arial" w:cs="Arial"/>
                <w:iCs/>
                <w:sz w:val="20"/>
                <w:lang w:eastAsia="fr-FR"/>
              </w:rPr>
            </w:pPr>
            <w:r w:rsidRPr="00852E3C">
              <w:rPr>
                <w:rFonts w:ascii="Arial" w:hAnsi="Arial" w:cs="Arial"/>
                <w:iCs/>
                <w:sz w:val="20"/>
                <w:lang w:eastAsia="fr-FR"/>
              </w:rPr>
              <w:t>Consolidation des données</w:t>
            </w:r>
            <w:r>
              <w:rPr>
                <w:rFonts w:ascii="Arial" w:hAnsi="Arial" w:cs="Arial"/>
                <w:iCs/>
                <w:sz w:val="20"/>
                <w:lang w:eastAsia="fr-FR"/>
              </w:rPr>
              <w:t xml:space="preserve"> extraites des différentes sources CAO (SME, REVIT, NOEE, OCARINA)</w:t>
            </w:r>
          </w:p>
          <w:p w14:paraId="75E7E732" w14:textId="315CE41F" w:rsidR="00852E3C" w:rsidRPr="00852E3C" w:rsidRDefault="00852E3C" w:rsidP="00852E3C">
            <w:pPr>
              <w:spacing w:before="0"/>
              <w:jc w:val="both"/>
              <w:rPr>
                <w:rFonts w:ascii="Arial" w:hAnsi="Arial" w:cs="Arial"/>
                <w:iCs/>
                <w:sz w:val="20"/>
                <w:lang w:eastAsia="fr-FR"/>
              </w:rPr>
            </w:pPr>
            <w:r w:rsidRPr="00852E3C">
              <w:rPr>
                <w:rFonts w:ascii="Arial" w:hAnsi="Arial" w:cs="Arial"/>
                <w:iCs/>
                <w:sz w:val="20"/>
                <w:lang w:eastAsia="fr-FR"/>
              </w:rPr>
              <w:t>Affichage des données consolidées</w:t>
            </w:r>
            <w:r>
              <w:rPr>
                <w:rFonts w:ascii="Arial" w:hAnsi="Arial" w:cs="Arial"/>
                <w:iCs/>
                <w:sz w:val="20"/>
                <w:lang w:eastAsia="fr-FR"/>
              </w:rPr>
              <w:t xml:space="preserve"> dans une IHM.</w:t>
            </w:r>
          </w:p>
          <w:p w14:paraId="6618D18F" w14:textId="240EED94" w:rsidR="003B1E13" w:rsidRPr="00917ABF" w:rsidRDefault="00852E3C" w:rsidP="00852E3C">
            <w:pPr>
              <w:spacing w:before="0"/>
              <w:jc w:val="both"/>
              <w:rPr>
                <w:rFonts w:ascii="Arial" w:hAnsi="Arial" w:cs="Arial"/>
                <w:iCs/>
                <w:sz w:val="20"/>
                <w:lang w:eastAsia="fr-FR"/>
              </w:rPr>
            </w:pPr>
            <w:r w:rsidRPr="00852E3C">
              <w:rPr>
                <w:rFonts w:ascii="Arial" w:hAnsi="Arial" w:cs="Arial"/>
                <w:iCs/>
                <w:sz w:val="20"/>
                <w:lang w:eastAsia="fr-FR"/>
              </w:rPr>
              <w:t xml:space="preserve">Modification des </w:t>
            </w:r>
            <w:r>
              <w:rPr>
                <w:rFonts w:ascii="Arial" w:hAnsi="Arial" w:cs="Arial"/>
                <w:iCs/>
                <w:sz w:val="20"/>
                <w:lang w:eastAsia="fr-FR"/>
              </w:rPr>
              <w:t xml:space="preserve">propriétés code client, code fournisseur et de tenue chocs </w:t>
            </w:r>
            <w:r w:rsidRPr="00852E3C">
              <w:rPr>
                <w:rFonts w:ascii="Arial" w:hAnsi="Arial" w:cs="Arial"/>
                <w:iCs/>
                <w:sz w:val="20"/>
                <w:lang w:eastAsia="fr-FR"/>
              </w:rPr>
              <w:t>par un utilisateur</w:t>
            </w:r>
          </w:p>
        </w:tc>
      </w:tr>
      <w:tr w:rsidR="009740E2" w:rsidRPr="00091CC3" w14:paraId="05526E77" w14:textId="77777777" w:rsidTr="00892E73">
        <w:tc>
          <w:tcPr>
            <w:tcW w:w="1230" w:type="pct"/>
            <w:shd w:val="clear" w:color="auto" w:fill="4F81BD"/>
          </w:tcPr>
          <w:p w14:paraId="7CF9C11D" w14:textId="77777777" w:rsidR="009740E2" w:rsidRPr="00091CC3" w:rsidRDefault="009740E2" w:rsidP="0094219F">
            <w:pPr>
              <w:pStyle w:val="NORMALDI"/>
              <w:keepNext/>
              <w:spacing w:before="0"/>
              <w:ind w:left="0"/>
              <w:jc w:val="left"/>
              <w:rPr>
                <w:rFonts w:cs="Arial"/>
                <w:b/>
                <w:color w:val="FFFFFF"/>
                <w:sz w:val="18"/>
              </w:rPr>
            </w:pPr>
            <w:r w:rsidRPr="00091CC3">
              <w:rPr>
                <w:rFonts w:cs="Arial"/>
                <w:b/>
                <w:color w:val="FFFFFF"/>
                <w:sz w:val="18"/>
              </w:rPr>
              <w:t xml:space="preserve">RTM </w:t>
            </w:r>
          </w:p>
        </w:tc>
        <w:tc>
          <w:tcPr>
            <w:tcW w:w="3770" w:type="pct"/>
          </w:tcPr>
          <w:p w14:paraId="1472707F" w14:textId="77777777" w:rsidR="009740E2" w:rsidRPr="00091CC3" w:rsidRDefault="009740E2" w:rsidP="0094219F">
            <w:pPr>
              <w:spacing w:before="0"/>
              <w:rPr>
                <w:rFonts w:ascii="Arial" w:hAnsi="Arial" w:cs="Arial"/>
                <w:iCs/>
                <w:sz w:val="20"/>
              </w:rPr>
            </w:pPr>
          </w:p>
        </w:tc>
      </w:tr>
      <w:tr w:rsidR="009740E2" w:rsidRPr="00091CC3" w14:paraId="6096E55F" w14:textId="77777777" w:rsidTr="00892E73">
        <w:tc>
          <w:tcPr>
            <w:tcW w:w="1230" w:type="pct"/>
            <w:shd w:val="clear" w:color="auto" w:fill="4F81BD"/>
          </w:tcPr>
          <w:p w14:paraId="466472CB" w14:textId="77777777" w:rsidR="009740E2" w:rsidRPr="00091CC3" w:rsidRDefault="009740E2" w:rsidP="0094219F">
            <w:pPr>
              <w:pStyle w:val="NORMALDI"/>
              <w:keepNext/>
              <w:spacing w:before="0"/>
              <w:ind w:left="0"/>
              <w:jc w:val="left"/>
              <w:rPr>
                <w:rFonts w:cs="Arial"/>
                <w:b/>
                <w:color w:val="FFFFFF"/>
                <w:sz w:val="18"/>
              </w:rPr>
            </w:pPr>
            <w:r w:rsidRPr="00091CC3">
              <w:rPr>
                <w:rFonts w:cs="Arial"/>
                <w:b/>
                <w:color w:val="FFFFFF"/>
                <w:sz w:val="18"/>
              </w:rPr>
              <w:t xml:space="preserve">Cartographie Applicative </w:t>
            </w:r>
          </w:p>
        </w:tc>
        <w:tc>
          <w:tcPr>
            <w:tcW w:w="3770" w:type="pct"/>
          </w:tcPr>
          <w:p w14:paraId="1694ABFE" w14:textId="6E9DB065" w:rsidR="009740E2" w:rsidRPr="00091CC3" w:rsidRDefault="00852E3C" w:rsidP="0094219F">
            <w:pPr>
              <w:spacing w:before="0"/>
              <w:rPr>
                <w:rFonts w:ascii="Arial" w:hAnsi="Arial" w:cs="Arial"/>
                <w:iCs/>
                <w:sz w:val="20"/>
              </w:rPr>
            </w:pPr>
            <w:r w:rsidRPr="00852E3C">
              <w:rPr>
                <w:rFonts w:ascii="Arial" w:hAnsi="Arial" w:cs="Arial"/>
                <w:iCs/>
                <w:sz w:val="20"/>
                <w:highlight w:val="yellow"/>
              </w:rPr>
              <w:t>???</w:t>
            </w:r>
          </w:p>
        </w:tc>
      </w:tr>
      <w:tr w:rsidR="009740E2" w:rsidRPr="00091CC3" w14:paraId="50BC1F5D" w14:textId="77777777" w:rsidTr="00892E73">
        <w:tc>
          <w:tcPr>
            <w:tcW w:w="1230" w:type="pct"/>
            <w:shd w:val="clear" w:color="auto" w:fill="4F81BD"/>
          </w:tcPr>
          <w:p w14:paraId="17EA4CE6" w14:textId="77777777" w:rsidR="009740E2" w:rsidRPr="00091CC3" w:rsidRDefault="009740E2" w:rsidP="0094219F">
            <w:pPr>
              <w:pStyle w:val="NORMALDI"/>
              <w:keepNext/>
              <w:spacing w:before="0"/>
              <w:ind w:left="0"/>
              <w:jc w:val="left"/>
              <w:rPr>
                <w:rFonts w:cs="Arial"/>
                <w:b/>
                <w:color w:val="FFFFFF"/>
                <w:sz w:val="18"/>
              </w:rPr>
            </w:pPr>
            <w:r w:rsidRPr="00091CC3">
              <w:rPr>
                <w:rFonts w:cs="Arial"/>
                <w:b/>
                <w:color w:val="FFFFFF"/>
                <w:sz w:val="18"/>
              </w:rPr>
              <w:t>Jalons Navire d’utilisation</w:t>
            </w:r>
          </w:p>
          <w:p w14:paraId="1294CFCD" w14:textId="77777777" w:rsidR="009740E2" w:rsidRPr="00091CC3" w:rsidRDefault="009740E2" w:rsidP="0094219F">
            <w:pPr>
              <w:pStyle w:val="NORMALDI"/>
              <w:keepNext/>
              <w:spacing w:before="0"/>
              <w:ind w:left="0"/>
              <w:jc w:val="left"/>
              <w:rPr>
                <w:rFonts w:cs="Arial"/>
                <w:b/>
                <w:color w:val="FFFFFF"/>
                <w:sz w:val="18"/>
              </w:rPr>
            </w:pPr>
          </w:p>
        </w:tc>
        <w:tc>
          <w:tcPr>
            <w:tcW w:w="3770" w:type="pct"/>
          </w:tcPr>
          <w:p w14:paraId="71F4A072" w14:textId="77777777" w:rsidR="009740E2" w:rsidRPr="00091CC3" w:rsidRDefault="009740E2" w:rsidP="0094219F">
            <w:pPr>
              <w:spacing w:before="0"/>
              <w:rPr>
                <w:rFonts w:ascii="Arial" w:hAnsi="Arial" w:cs="Arial"/>
                <w:iCs/>
                <w:sz w:val="20"/>
              </w:rPr>
            </w:pPr>
          </w:p>
        </w:tc>
      </w:tr>
      <w:tr w:rsidR="009740E2" w:rsidRPr="00091CC3" w14:paraId="65B4CA19" w14:textId="77777777" w:rsidTr="00892E73">
        <w:tc>
          <w:tcPr>
            <w:tcW w:w="1230" w:type="pct"/>
            <w:shd w:val="clear" w:color="auto" w:fill="4F81BD"/>
          </w:tcPr>
          <w:p w14:paraId="5C0C067B" w14:textId="77777777" w:rsidR="009740E2" w:rsidRPr="00091CC3" w:rsidRDefault="009740E2" w:rsidP="0094219F">
            <w:pPr>
              <w:pStyle w:val="NORMALDI"/>
              <w:keepNext/>
              <w:spacing w:before="0"/>
              <w:ind w:left="0"/>
              <w:jc w:val="left"/>
              <w:rPr>
                <w:rFonts w:cs="Arial"/>
                <w:b/>
                <w:color w:val="FFFFFF"/>
                <w:sz w:val="18"/>
              </w:rPr>
            </w:pPr>
            <w:r w:rsidRPr="00091CC3">
              <w:rPr>
                <w:rFonts w:cs="Arial"/>
                <w:b/>
                <w:color w:val="FFFFFF"/>
                <w:sz w:val="18"/>
              </w:rPr>
              <w:t>Disponibilité</w:t>
            </w:r>
          </w:p>
          <w:p w14:paraId="54617267" w14:textId="77777777" w:rsidR="009740E2" w:rsidRPr="00091CC3" w:rsidRDefault="009740E2" w:rsidP="0094219F">
            <w:pPr>
              <w:pStyle w:val="NORMALDI"/>
              <w:keepNext/>
              <w:spacing w:before="0"/>
              <w:ind w:left="0"/>
              <w:jc w:val="left"/>
              <w:rPr>
                <w:rFonts w:cs="Arial"/>
                <w:b/>
                <w:color w:val="FFFFFF"/>
                <w:sz w:val="18"/>
              </w:rPr>
            </w:pPr>
          </w:p>
        </w:tc>
        <w:tc>
          <w:tcPr>
            <w:tcW w:w="3770" w:type="pct"/>
          </w:tcPr>
          <w:p w14:paraId="396EAB77" w14:textId="0FC938C6" w:rsidR="009740E2" w:rsidRPr="00091CC3" w:rsidRDefault="003B1E13" w:rsidP="0094219F">
            <w:pPr>
              <w:pStyle w:val="Aide"/>
              <w:rPr>
                <w:rFonts w:ascii="Arial" w:hAnsi="Arial" w:cs="Arial"/>
                <w:i w:val="0"/>
                <w:color w:val="auto"/>
                <w:sz w:val="20"/>
                <w:szCs w:val="20"/>
              </w:rPr>
            </w:pPr>
            <w:r>
              <w:rPr>
                <w:rFonts w:ascii="Arial" w:hAnsi="Arial" w:cs="Arial"/>
                <w:i w:val="0"/>
                <w:color w:val="auto"/>
              </w:rPr>
              <w:t>D3</w:t>
            </w:r>
          </w:p>
        </w:tc>
      </w:tr>
      <w:tr w:rsidR="009740E2" w:rsidRPr="00091CC3" w14:paraId="03CD32EA" w14:textId="77777777" w:rsidTr="00892E73">
        <w:tc>
          <w:tcPr>
            <w:tcW w:w="1230" w:type="pct"/>
            <w:shd w:val="clear" w:color="auto" w:fill="4F81BD"/>
          </w:tcPr>
          <w:p w14:paraId="63BA0110" w14:textId="77777777" w:rsidR="009740E2" w:rsidRPr="00091CC3" w:rsidRDefault="009740E2" w:rsidP="0094219F">
            <w:pPr>
              <w:pStyle w:val="NORMALDI"/>
              <w:keepNext/>
              <w:spacing w:before="0"/>
              <w:ind w:left="0"/>
              <w:jc w:val="left"/>
              <w:rPr>
                <w:rFonts w:cs="Arial"/>
                <w:b/>
                <w:color w:val="FFFFFF"/>
                <w:sz w:val="18"/>
              </w:rPr>
            </w:pPr>
            <w:bookmarkStart w:id="9" w:name="_Toc204074132"/>
            <w:r w:rsidRPr="00091CC3">
              <w:rPr>
                <w:rFonts w:cs="Arial"/>
                <w:b/>
                <w:color w:val="FFFFFF"/>
                <w:sz w:val="18"/>
              </w:rPr>
              <w:t>Acteurs/Habilitations</w:t>
            </w:r>
            <w:bookmarkEnd w:id="9"/>
          </w:p>
          <w:p w14:paraId="71C7B6CC" w14:textId="77777777" w:rsidR="009740E2" w:rsidRPr="00091CC3" w:rsidRDefault="009740E2" w:rsidP="0094219F">
            <w:pPr>
              <w:pStyle w:val="NORMALDI"/>
              <w:keepNext/>
              <w:spacing w:before="0"/>
              <w:ind w:left="0"/>
              <w:jc w:val="left"/>
              <w:rPr>
                <w:rFonts w:cs="Arial"/>
                <w:b/>
                <w:color w:val="FFFFFF"/>
                <w:sz w:val="18"/>
              </w:rPr>
            </w:pPr>
          </w:p>
        </w:tc>
        <w:tc>
          <w:tcPr>
            <w:tcW w:w="3770" w:type="pct"/>
          </w:tcPr>
          <w:p w14:paraId="15BCB735" w14:textId="15BD46B4" w:rsidR="009740E2" w:rsidRPr="00410289" w:rsidRDefault="00852E3C" w:rsidP="0094219F">
            <w:pPr>
              <w:pStyle w:val="Aide"/>
              <w:rPr>
                <w:rFonts w:ascii="Arial" w:hAnsi="Arial" w:cs="Arial"/>
                <w:i w:val="0"/>
                <w:color w:val="auto"/>
                <w:sz w:val="20"/>
                <w:szCs w:val="20"/>
              </w:rPr>
            </w:pPr>
            <w:r w:rsidRPr="00852E3C">
              <w:rPr>
                <w:rFonts w:ascii="Arial" w:hAnsi="Arial" w:cs="Arial"/>
                <w:i w:val="0"/>
                <w:color w:val="auto"/>
                <w:sz w:val="20"/>
                <w:szCs w:val="20"/>
              </w:rPr>
              <w:t xml:space="preserve">Des rôles devront être attribués aux utilisateurs voulant se connecter à l’application </w:t>
            </w:r>
            <w:r>
              <w:rPr>
                <w:rFonts w:ascii="Arial" w:hAnsi="Arial" w:cs="Arial"/>
                <w:i w:val="0"/>
                <w:color w:val="auto"/>
                <w:sz w:val="20"/>
                <w:szCs w:val="20"/>
              </w:rPr>
              <w:t>en fonction du projet (Visualisation/Modification)</w:t>
            </w:r>
            <w:r w:rsidRPr="00852E3C">
              <w:rPr>
                <w:rFonts w:ascii="Arial" w:hAnsi="Arial" w:cs="Arial"/>
                <w:i w:val="0"/>
                <w:color w:val="auto"/>
                <w:sz w:val="20"/>
                <w:szCs w:val="20"/>
              </w:rPr>
              <w:t>.</w:t>
            </w:r>
          </w:p>
        </w:tc>
      </w:tr>
      <w:tr w:rsidR="009740E2" w:rsidRPr="00091CC3" w14:paraId="4049B1B3" w14:textId="77777777" w:rsidTr="00892E73">
        <w:tc>
          <w:tcPr>
            <w:tcW w:w="1230" w:type="pct"/>
            <w:shd w:val="clear" w:color="auto" w:fill="4F81BD"/>
          </w:tcPr>
          <w:p w14:paraId="7226F97F" w14:textId="77777777" w:rsidR="009740E2" w:rsidRPr="00091CC3" w:rsidRDefault="009740E2" w:rsidP="0094219F">
            <w:pPr>
              <w:pStyle w:val="NORMALDI"/>
              <w:keepNext/>
              <w:spacing w:before="0"/>
              <w:ind w:left="0"/>
              <w:jc w:val="left"/>
              <w:rPr>
                <w:rFonts w:cs="Arial"/>
                <w:b/>
                <w:color w:val="FFFFFF"/>
                <w:sz w:val="18"/>
              </w:rPr>
            </w:pPr>
            <w:r w:rsidRPr="00091CC3">
              <w:rPr>
                <w:rFonts w:cs="Arial"/>
                <w:b/>
                <w:color w:val="FFFFFF"/>
                <w:sz w:val="18"/>
              </w:rPr>
              <w:t xml:space="preserve">Accès par des </w:t>
            </w:r>
            <w:proofErr w:type="spellStart"/>
            <w:r w:rsidRPr="00091CC3">
              <w:rPr>
                <w:rFonts w:cs="Arial"/>
                <w:b/>
                <w:color w:val="FFFFFF"/>
                <w:sz w:val="18"/>
              </w:rPr>
              <w:t>co-réalisateurs</w:t>
            </w:r>
            <w:proofErr w:type="spellEnd"/>
            <w:r w:rsidRPr="00091CC3">
              <w:rPr>
                <w:rFonts w:cs="Arial"/>
                <w:b/>
                <w:color w:val="FFFFFF"/>
                <w:sz w:val="18"/>
              </w:rPr>
              <w:t xml:space="preserve"> distants</w:t>
            </w:r>
          </w:p>
          <w:p w14:paraId="5C3E69B5" w14:textId="77777777" w:rsidR="009740E2" w:rsidRPr="00091CC3" w:rsidRDefault="009740E2" w:rsidP="0094219F">
            <w:pPr>
              <w:pStyle w:val="NORMALDI"/>
              <w:keepNext/>
              <w:spacing w:before="0"/>
              <w:ind w:left="0"/>
              <w:jc w:val="left"/>
              <w:rPr>
                <w:rFonts w:cs="Arial"/>
                <w:b/>
                <w:color w:val="FFFFFF"/>
                <w:sz w:val="18"/>
              </w:rPr>
            </w:pPr>
          </w:p>
        </w:tc>
        <w:tc>
          <w:tcPr>
            <w:tcW w:w="3770" w:type="pct"/>
          </w:tcPr>
          <w:p w14:paraId="616A263C" w14:textId="5A71BF0A" w:rsidR="009740E2" w:rsidRPr="00091CC3" w:rsidRDefault="00852E3C" w:rsidP="0094219F">
            <w:pPr>
              <w:spacing w:before="0"/>
              <w:rPr>
                <w:rFonts w:ascii="Arial" w:hAnsi="Arial" w:cs="Arial"/>
                <w:i/>
                <w:iCs/>
                <w:color w:val="0000FF"/>
                <w:szCs w:val="24"/>
              </w:rPr>
            </w:pPr>
            <w:r>
              <w:rPr>
                <w:rFonts w:ascii="Arial" w:hAnsi="Arial" w:cs="Arial"/>
                <w:iCs/>
                <w:sz w:val="20"/>
                <w:lang w:eastAsia="fr-FR"/>
              </w:rPr>
              <w:t>Oui</w:t>
            </w:r>
          </w:p>
        </w:tc>
      </w:tr>
      <w:tr w:rsidR="009740E2" w:rsidRPr="00091CC3" w14:paraId="5D5C406D" w14:textId="77777777" w:rsidTr="00892E73">
        <w:tc>
          <w:tcPr>
            <w:tcW w:w="1230" w:type="pct"/>
            <w:shd w:val="clear" w:color="auto" w:fill="4F81BD"/>
          </w:tcPr>
          <w:p w14:paraId="6632FB10" w14:textId="77777777" w:rsidR="009740E2" w:rsidRPr="00091CC3" w:rsidRDefault="009740E2" w:rsidP="0094219F">
            <w:pPr>
              <w:pStyle w:val="NORMALDI"/>
              <w:keepNext/>
              <w:spacing w:before="0"/>
              <w:ind w:left="0"/>
              <w:jc w:val="left"/>
              <w:rPr>
                <w:rFonts w:cs="Arial"/>
                <w:b/>
                <w:color w:val="FFFFFF"/>
                <w:sz w:val="18"/>
              </w:rPr>
            </w:pPr>
            <w:r w:rsidRPr="00091CC3">
              <w:rPr>
                <w:rFonts w:cs="Arial"/>
                <w:b/>
                <w:color w:val="FFFFFF"/>
                <w:sz w:val="18"/>
              </w:rPr>
              <w:t xml:space="preserve">Traitement batch </w:t>
            </w:r>
          </w:p>
        </w:tc>
        <w:tc>
          <w:tcPr>
            <w:tcW w:w="3770" w:type="pct"/>
          </w:tcPr>
          <w:p w14:paraId="4CD68940" w14:textId="2C204A6C" w:rsidR="009740E2" w:rsidRPr="00091CC3" w:rsidRDefault="00852E3C" w:rsidP="0094219F">
            <w:pPr>
              <w:spacing w:before="0"/>
              <w:rPr>
                <w:rFonts w:ascii="Arial" w:hAnsi="Arial" w:cs="Arial"/>
                <w:i/>
                <w:iCs/>
                <w:color w:val="0000FF"/>
                <w:szCs w:val="24"/>
              </w:rPr>
            </w:pPr>
            <w:r w:rsidRPr="00852E3C">
              <w:rPr>
                <w:rFonts w:ascii="Arial" w:hAnsi="Arial" w:cs="Arial"/>
                <w:iCs/>
                <w:sz w:val="20"/>
                <w:lang w:eastAsia="fr-FR"/>
              </w:rPr>
              <w:t>Chaine d’import pour récupérer les données de la CAO et les insérer dans la base</w:t>
            </w:r>
            <w:r>
              <w:rPr>
                <w:rFonts w:ascii="Arial" w:hAnsi="Arial" w:cs="Arial"/>
                <w:iCs/>
                <w:sz w:val="20"/>
                <w:lang w:eastAsia="fr-FR"/>
              </w:rPr>
              <w:t xml:space="preserve"> et d’export </w:t>
            </w:r>
            <w:r w:rsidRPr="00852E3C">
              <w:rPr>
                <w:rFonts w:ascii="Arial" w:hAnsi="Arial" w:cs="Arial"/>
                <w:iCs/>
                <w:sz w:val="20"/>
                <w:lang w:eastAsia="fr-FR"/>
              </w:rPr>
              <w:t>réalimenter l</w:t>
            </w:r>
            <w:r>
              <w:rPr>
                <w:rFonts w:ascii="Arial" w:hAnsi="Arial" w:cs="Arial"/>
                <w:iCs/>
                <w:sz w:val="20"/>
                <w:lang w:eastAsia="fr-FR"/>
              </w:rPr>
              <w:t>es</w:t>
            </w:r>
            <w:r w:rsidRPr="00852E3C">
              <w:rPr>
                <w:rFonts w:ascii="Arial" w:hAnsi="Arial" w:cs="Arial"/>
                <w:iCs/>
                <w:sz w:val="20"/>
                <w:lang w:eastAsia="fr-FR"/>
              </w:rPr>
              <w:t xml:space="preserve"> CAO à partir de la base</w:t>
            </w:r>
            <w:r>
              <w:rPr>
                <w:rFonts w:ascii="Arial" w:hAnsi="Arial" w:cs="Arial"/>
                <w:iCs/>
                <w:sz w:val="20"/>
                <w:lang w:eastAsia="fr-FR"/>
              </w:rPr>
              <w:t>. (Voir SFD spécifiques aux flux de données).</w:t>
            </w:r>
          </w:p>
        </w:tc>
      </w:tr>
      <w:tr w:rsidR="009740E2" w:rsidRPr="00091CC3" w14:paraId="7B73D165" w14:textId="77777777" w:rsidTr="00892E73">
        <w:tc>
          <w:tcPr>
            <w:tcW w:w="1230" w:type="pct"/>
            <w:shd w:val="clear" w:color="auto" w:fill="4F81BD"/>
          </w:tcPr>
          <w:p w14:paraId="3720902E" w14:textId="77777777" w:rsidR="009740E2" w:rsidRPr="00091CC3" w:rsidRDefault="009740E2" w:rsidP="0094219F">
            <w:pPr>
              <w:pStyle w:val="NORMALDI"/>
              <w:keepNext/>
              <w:spacing w:before="0"/>
              <w:ind w:left="0"/>
              <w:jc w:val="left"/>
              <w:rPr>
                <w:rFonts w:cs="Arial"/>
                <w:b/>
                <w:color w:val="FFFFFF"/>
                <w:sz w:val="18"/>
              </w:rPr>
            </w:pPr>
            <w:bookmarkStart w:id="10" w:name="_Toc204074133"/>
            <w:r w:rsidRPr="00091CC3">
              <w:rPr>
                <w:rFonts w:cs="Arial"/>
                <w:b/>
                <w:color w:val="FFFFFF"/>
                <w:sz w:val="18"/>
              </w:rPr>
              <w:t>Volumétrie et performance</w:t>
            </w:r>
            <w:bookmarkEnd w:id="10"/>
          </w:p>
          <w:p w14:paraId="774814D7" w14:textId="77777777" w:rsidR="009740E2" w:rsidRPr="00091CC3" w:rsidRDefault="009740E2" w:rsidP="0094219F">
            <w:pPr>
              <w:pStyle w:val="NORMALDI"/>
              <w:keepNext/>
              <w:spacing w:before="0"/>
              <w:ind w:left="0"/>
              <w:jc w:val="left"/>
              <w:rPr>
                <w:rFonts w:cs="Arial"/>
                <w:b/>
                <w:color w:val="FFFFFF"/>
                <w:sz w:val="18"/>
              </w:rPr>
            </w:pPr>
          </w:p>
        </w:tc>
        <w:tc>
          <w:tcPr>
            <w:tcW w:w="3770" w:type="pct"/>
          </w:tcPr>
          <w:p w14:paraId="54595E6C" w14:textId="5C925DCF" w:rsidR="006918AD" w:rsidRDefault="00852E3C" w:rsidP="006918AD">
            <w:pPr>
              <w:spacing w:before="0"/>
              <w:jc w:val="both"/>
              <w:rPr>
                <w:rFonts w:ascii="Arial" w:hAnsi="Arial" w:cs="Arial"/>
                <w:iCs/>
                <w:sz w:val="20"/>
                <w:lang w:eastAsia="fr-FR"/>
              </w:rPr>
            </w:pPr>
            <w:r>
              <w:rPr>
                <w:rFonts w:ascii="Arial" w:hAnsi="Arial" w:cs="Arial"/>
                <w:iCs/>
                <w:sz w:val="20"/>
                <w:lang w:eastAsia="fr-FR"/>
              </w:rPr>
              <w:t>S/O</w:t>
            </w:r>
            <w:r w:rsidR="005E386C">
              <w:rPr>
                <w:rFonts w:ascii="Arial" w:hAnsi="Arial" w:cs="Arial"/>
                <w:iCs/>
                <w:sz w:val="20"/>
                <w:lang w:eastAsia="fr-FR"/>
              </w:rPr>
              <w:t>.</w:t>
            </w:r>
          </w:p>
          <w:p w14:paraId="23547E08" w14:textId="32BA06E4" w:rsidR="006918AD" w:rsidRPr="00091CC3" w:rsidRDefault="006918AD" w:rsidP="00B5411D">
            <w:pPr>
              <w:spacing w:before="0"/>
              <w:rPr>
                <w:rFonts w:ascii="Arial" w:hAnsi="Arial" w:cs="Arial"/>
                <w:iCs/>
                <w:sz w:val="20"/>
                <w:lang w:eastAsia="fr-FR"/>
              </w:rPr>
            </w:pPr>
          </w:p>
        </w:tc>
      </w:tr>
      <w:tr w:rsidR="009740E2" w:rsidRPr="00091CC3" w14:paraId="5BFB9F83" w14:textId="77777777" w:rsidTr="00892E73">
        <w:tc>
          <w:tcPr>
            <w:tcW w:w="1230" w:type="pct"/>
            <w:shd w:val="clear" w:color="auto" w:fill="4F81BD"/>
          </w:tcPr>
          <w:p w14:paraId="2534FD63" w14:textId="77777777" w:rsidR="009740E2" w:rsidRPr="00091CC3" w:rsidRDefault="009740E2" w:rsidP="0094219F">
            <w:pPr>
              <w:pStyle w:val="NORMALDI"/>
              <w:keepNext/>
              <w:spacing w:before="0"/>
              <w:ind w:left="0"/>
              <w:jc w:val="left"/>
              <w:rPr>
                <w:rFonts w:cs="Arial"/>
                <w:b/>
                <w:color w:val="FFFFFF"/>
                <w:sz w:val="18"/>
              </w:rPr>
            </w:pPr>
            <w:r w:rsidRPr="00091CC3">
              <w:rPr>
                <w:rFonts w:cs="Arial"/>
                <w:b/>
                <w:color w:val="FFFFFF"/>
                <w:sz w:val="18"/>
              </w:rPr>
              <w:t>Impacts sur autres applications du SI</w:t>
            </w:r>
          </w:p>
          <w:p w14:paraId="7CE995CE" w14:textId="77777777" w:rsidR="009740E2" w:rsidRPr="00091CC3" w:rsidRDefault="009740E2" w:rsidP="0094219F">
            <w:pPr>
              <w:pStyle w:val="NORMALDI"/>
              <w:keepNext/>
              <w:spacing w:before="0"/>
              <w:ind w:left="0"/>
              <w:jc w:val="left"/>
              <w:rPr>
                <w:rFonts w:cs="Arial"/>
                <w:b/>
                <w:color w:val="FFFFFF"/>
                <w:sz w:val="18"/>
              </w:rPr>
            </w:pPr>
          </w:p>
        </w:tc>
        <w:tc>
          <w:tcPr>
            <w:tcW w:w="3770" w:type="pct"/>
          </w:tcPr>
          <w:p w14:paraId="2824EDAF" w14:textId="669CDFAC" w:rsidR="009740E2" w:rsidRPr="00091CC3" w:rsidRDefault="00995F1D" w:rsidP="0094219F">
            <w:pPr>
              <w:spacing w:before="0"/>
              <w:rPr>
                <w:rFonts w:ascii="Arial" w:hAnsi="Arial" w:cs="Arial"/>
                <w:iCs/>
                <w:sz w:val="20"/>
                <w:lang w:eastAsia="fr-FR"/>
              </w:rPr>
            </w:pPr>
            <w:r>
              <w:rPr>
                <w:rFonts w:ascii="Arial" w:hAnsi="Arial" w:cs="Arial"/>
                <w:iCs/>
                <w:sz w:val="20"/>
                <w:lang w:eastAsia="fr-FR"/>
              </w:rPr>
              <w:t>S/O</w:t>
            </w:r>
          </w:p>
          <w:p w14:paraId="2BBF10FE" w14:textId="77777777" w:rsidR="009740E2" w:rsidRPr="00091CC3" w:rsidRDefault="009740E2" w:rsidP="0094219F">
            <w:pPr>
              <w:spacing w:before="0"/>
              <w:rPr>
                <w:rFonts w:ascii="Arial" w:hAnsi="Arial" w:cs="Arial"/>
                <w:iCs/>
                <w:sz w:val="20"/>
                <w:lang w:eastAsia="fr-FR"/>
              </w:rPr>
            </w:pPr>
          </w:p>
        </w:tc>
      </w:tr>
      <w:tr w:rsidR="009740E2" w:rsidRPr="00091CC3" w14:paraId="59CE4361" w14:textId="77777777" w:rsidTr="00892E73">
        <w:tc>
          <w:tcPr>
            <w:tcW w:w="1230" w:type="pct"/>
            <w:shd w:val="clear" w:color="auto" w:fill="4F81BD"/>
          </w:tcPr>
          <w:p w14:paraId="5F234A1E" w14:textId="77777777" w:rsidR="009740E2" w:rsidRPr="00091CC3" w:rsidRDefault="009740E2" w:rsidP="0094219F">
            <w:pPr>
              <w:pStyle w:val="NORMALDI"/>
              <w:keepNext/>
              <w:spacing w:before="0"/>
              <w:ind w:left="0"/>
              <w:jc w:val="left"/>
              <w:rPr>
                <w:rFonts w:cs="Arial"/>
                <w:b/>
                <w:color w:val="FFFFFF"/>
                <w:sz w:val="18"/>
              </w:rPr>
            </w:pPr>
            <w:r w:rsidRPr="00091CC3">
              <w:rPr>
                <w:rFonts w:cs="Arial"/>
                <w:b/>
                <w:color w:val="FFFFFF"/>
                <w:sz w:val="18"/>
              </w:rPr>
              <w:t>Autres …</w:t>
            </w:r>
          </w:p>
          <w:p w14:paraId="67DF3F75" w14:textId="77777777" w:rsidR="009740E2" w:rsidRPr="00091CC3" w:rsidRDefault="009740E2" w:rsidP="0094219F">
            <w:pPr>
              <w:pStyle w:val="NORMALDI"/>
              <w:keepNext/>
              <w:spacing w:before="0"/>
              <w:ind w:left="0"/>
              <w:jc w:val="left"/>
              <w:rPr>
                <w:rFonts w:cs="Arial"/>
                <w:b/>
                <w:color w:val="FFFFFF"/>
                <w:sz w:val="18"/>
              </w:rPr>
            </w:pPr>
          </w:p>
        </w:tc>
        <w:tc>
          <w:tcPr>
            <w:tcW w:w="3770" w:type="pct"/>
          </w:tcPr>
          <w:p w14:paraId="7A924E2E" w14:textId="77777777" w:rsidR="009740E2" w:rsidRPr="00091CC3" w:rsidRDefault="009740E2" w:rsidP="0094219F">
            <w:pPr>
              <w:spacing w:before="0"/>
              <w:rPr>
                <w:rFonts w:ascii="Arial" w:hAnsi="Arial" w:cs="Arial"/>
                <w:iCs/>
                <w:sz w:val="20"/>
                <w:lang w:eastAsia="fr-FR"/>
              </w:rPr>
            </w:pPr>
          </w:p>
        </w:tc>
      </w:tr>
    </w:tbl>
    <w:p w14:paraId="58FBC611" w14:textId="77777777" w:rsidR="009740E2" w:rsidRPr="00091CC3" w:rsidRDefault="009740E2" w:rsidP="0094219F">
      <w:pPr>
        <w:spacing w:before="0"/>
        <w:rPr>
          <w:rFonts w:ascii="Arial" w:hAnsi="Arial" w:cs="Arial"/>
          <w:lang w:eastAsia="fr-FR"/>
        </w:rPr>
      </w:pPr>
    </w:p>
    <w:p w14:paraId="4DEA4E3F" w14:textId="77777777" w:rsidR="009740E2" w:rsidRPr="00091CC3" w:rsidRDefault="009740E2" w:rsidP="0094219F">
      <w:pPr>
        <w:spacing w:before="0"/>
        <w:rPr>
          <w:rFonts w:ascii="Arial" w:hAnsi="Arial" w:cs="Arial"/>
          <w:lang w:eastAsia="fr-FR"/>
        </w:rPr>
      </w:pPr>
    </w:p>
    <w:tbl>
      <w:tblPr>
        <w:tblW w:w="4818" w:type="pct"/>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9"/>
        <w:gridCol w:w="6954"/>
      </w:tblGrid>
      <w:tr w:rsidR="009740E2" w:rsidRPr="00091CC3" w14:paraId="6CF48CE9" w14:textId="77777777" w:rsidTr="00892E73">
        <w:tc>
          <w:tcPr>
            <w:tcW w:w="1230" w:type="pct"/>
            <w:shd w:val="clear" w:color="auto" w:fill="4F81BD"/>
          </w:tcPr>
          <w:p w14:paraId="30C89916" w14:textId="75BA9A93" w:rsidR="009740E2" w:rsidRPr="00091CC3" w:rsidRDefault="009740E2" w:rsidP="0094219F">
            <w:pPr>
              <w:pStyle w:val="NORMALDI"/>
              <w:keepNext/>
              <w:spacing w:before="0"/>
              <w:ind w:left="0"/>
              <w:jc w:val="left"/>
              <w:rPr>
                <w:rFonts w:cs="Arial"/>
                <w:b/>
                <w:color w:val="FFFFFF"/>
                <w:sz w:val="18"/>
              </w:rPr>
            </w:pPr>
            <w:r w:rsidRPr="00091CC3">
              <w:rPr>
                <w:rFonts w:cs="Arial"/>
                <w:b/>
                <w:color w:val="FFFFFF"/>
                <w:sz w:val="18"/>
              </w:rPr>
              <w:t xml:space="preserve">Environnement </w:t>
            </w:r>
            <w:proofErr w:type="spellStart"/>
            <w:r w:rsidR="00F5106B">
              <w:rPr>
                <w:rFonts w:cs="Arial"/>
                <w:b/>
                <w:color w:val="FFFFFF"/>
                <w:sz w:val="18"/>
              </w:rPr>
              <w:t>GitLab</w:t>
            </w:r>
            <w:proofErr w:type="spellEnd"/>
          </w:p>
          <w:p w14:paraId="1AA59E70" w14:textId="77777777" w:rsidR="009740E2" w:rsidRPr="00091CC3" w:rsidRDefault="009740E2" w:rsidP="0094219F">
            <w:pPr>
              <w:pStyle w:val="NORMALDI"/>
              <w:keepNext/>
              <w:spacing w:before="0"/>
              <w:ind w:left="0"/>
              <w:jc w:val="left"/>
              <w:rPr>
                <w:rFonts w:cs="Arial"/>
                <w:b/>
                <w:color w:val="FFFFFF"/>
                <w:sz w:val="18"/>
              </w:rPr>
            </w:pPr>
          </w:p>
        </w:tc>
        <w:tc>
          <w:tcPr>
            <w:tcW w:w="3770" w:type="pct"/>
          </w:tcPr>
          <w:p w14:paraId="688FBA8C" w14:textId="579C1C2C" w:rsidR="009740E2" w:rsidRPr="006513EA" w:rsidRDefault="009740E2" w:rsidP="009A6412">
            <w:pPr>
              <w:spacing w:before="0"/>
              <w:rPr>
                <w:rFonts w:ascii="Arial" w:hAnsi="Arial" w:cs="Arial"/>
                <w:iCs/>
                <w:sz w:val="20"/>
                <w:lang w:eastAsia="fr-FR"/>
              </w:rPr>
            </w:pPr>
            <w:r w:rsidRPr="00536C27">
              <w:rPr>
                <w:rFonts w:ascii="Arial" w:hAnsi="Arial" w:cs="Arial"/>
                <w:iCs/>
                <w:sz w:val="20"/>
                <w:lang w:eastAsia="fr-FR"/>
              </w:rPr>
              <w:t xml:space="preserve">DEV : </w:t>
            </w:r>
            <w:r w:rsidR="00F5106B">
              <w:rPr>
                <w:rFonts w:ascii="Arial" w:hAnsi="Arial" w:cs="Arial"/>
                <w:iCs/>
                <w:sz w:val="20"/>
                <w:lang w:eastAsia="fr-FR"/>
              </w:rPr>
              <w:t>Secteur SI Technique\Pole CAO ARM\Double Codification</w:t>
            </w:r>
            <w:r w:rsidR="00F96506">
              <w:rPr>
                <w:rFonts w:ascii="Arial" w:hAnsi="Arial" w:cs="Arial"/>
                <w:iCs/>
                <w:sz w:val="20"/>
                <w:lang w:eastAsia="fr-FR"/>
              </w:rPr>
              <w:t>\</w:t>
            </w:r>
          </w:p>
        </w:tc>
      </w:tr>
      <w:tr w:rsidR="009740E2" w:rsidRPr="00091CC3" w14:paraId="157E19E5" w14:textId="77777777" w:rsidTr="00892E73">
        <w:tc>
          <w:tcPr>
            <w:tcW w:w="1230" w:type="pct"/>
            <w:shd w:val="clear" w:color="auto" w:fill="4F81BD"/>
          </w:tcPr>
          <w:p w14:paraId="7CCEB0BD" w14:textId="77777777" w:rsidR="009740E2" w:rsidRPr="00091CC3" w:rsidRDefault="009740E2" w:rsidP="0094219F">
            <w:pPr>
              <w:pStyle w:val="NORMALDI"/>
              <w:keepNext/>
              <w:spacing w:before="0"/>
              <w:ind w:left="0"/>
              <w:jc w:val="left"/>
              <w:rPr>
                <w:rFonts w:cs="Arial"/>
                <w:b/>
                <w:color w:val="FFFFFF"/>
                <w:sz w:val="18"/>
              </w:rPr>
            </w:pPr>
            <w:r w:rsidRPr="00091CC3">
              <w:rPr>
                <w:rFonts w:cs="Arial"/>
                <w:b/>
                <w:color w:val="FFFFFF"/>
                <w:sz w:val="18"/>
              </w:rPr>
              <w:t>Autres …</w:t>
            </w:r>
          </w:p>
          <w:p w14:paraId="205F4AA8" w14:textId="77777777" w:rsidR="009740E2" w:rsidRPr="00091CC3" w:rsidRDefault="009740E2" w:rsidP="0094219F">
            <w:pPr>
              <w:pStyle w:val="NORMALDI"/>
              <w:keepNext/>
              <w:spacing w:before="0"/>
              <w:ind w:left="0"/>
              <w:jc w:val="left"/>
              <w:rPr>
                <w:rFonts w:cs="Arial"/>
                <w:b/>
                <w:color w:val="FFFFFF"/>
                <w:sz w:val="18"/>
              </w:rPr>
            </w:pPr>
          </w:p>
        </w:tc>
        <w:tc>
          <w:tcPr>
            <w:tcW w:w="3770" w:type="pct"/>
          </w:tcPr>
          <w:p w14:paraId="02BFDC96" w14:textId="77777777" w:rsidR="009740E2" w:rsidRPr="00091CC3" w:rsidRDefault="009740E2" w:rsidP="0094219F">
            <w:pPr>
              <w:spacing w:before="0"/>
              <w:rPr>
                <w:rFonts w:ascii="Arial" w:hAnsi="Arial" w:cs="Arial"/>
                <w:i/>
                <w:iCs/>
                <w:color w:val="0000FF"/>
                <w:szCs w:val="24"/>
              </w:rPr>
            </w:pPr>
          </w:p>
        </w:tc>
      </w:tr>
    </w:tbl>
    <w:p w14:paraId="18C4B5B5" w14:textId="77777777" w:rsidR="009740E2" w:rsidRPr="00091CC3" w:rsidRDefault="009740E2" w:rsidP="0094219F">
      <w:pPr>
        <w:pStyle w:val="Titre1"/>
        <w:rPr>
          <w:rFonts w:ascii="Arial" w:hAnsi="Arial" w:cs="Arial"/>
        </w:rPr>
      </w:pPr>
      <w:bookmarkStart w:id="11" w:name="_Toc213497029"/>
      <w:bookmarkStart w:id="12" w:name="_Toc291063375"/>
      <w:bookmarkStart w:id="13" w:name="_Toc189646279"/>
      <w:r w:rsidRPr="00091CC3">
        <w:rPr>
          <w:rFonts w:ascii="Arial" w:hAnsi="Arial" w:cs="Arial"/>
        </w:rPr>
        <w:lastRenderedPageBreak/>
        <w:t>Description détaillée</w:t>
      </w:r>
      <w:bookmarkEnd w:id="11"/>
      <w:bookmarkEnd w:id="12"/>
      <w:bookmarkEnd w:id="13"/>
    </w:p>
    <w:p w14:paraId="4D7BA58A" w14:textId="77777777" w:rsidR="009740E2" w:rsidRPr="00091CC3" w:rsidRDefault="009740E2" w:rsidP="00A22F66">
      <w:pPr>
        <w:pStyle w:val="Titre2"/>
        <w:spacing w:before="0" w:after="0"/>
        <w:rPr>
          <w:rFonts w:ascii="Arial" w:hAnsi="Arial" w:cs="Arial"/>
          <w:lang w:eastAsia="fr-FR"/>
        </w:rPr>
      </w:pPr>
      <w:bookmarkStart w:id="14" w:name="_Toc204074113"/>
      <w:bookmarkStart w:id="15" w:name="_Toc189646280"/>
      <w:r w:rsidRPr="00091CC3">
        <w:rPr>
          <w:rFonts w:ascii="Arial" w:hAnsi="Arial" w:cs="Arial"/>
          <w:lang w:eastAsia="fr-FR"/>
        </w:rPr>
        <w:t>Description fonctionnelle des Cas d’utilisation</w:t>
      </w:r>
      <w:bookmarkEnd w:id="14"/>
      <w:bookmarkEnd w:id="15"/>
    </w:p>
    <w:p w14:paraId="4532F1C5" w14:textId="77777777" w:rsidR="00A43220" w:rsidRPr="00A22F66" w:rsidRDefault="00A43220" w:rsidP="00A22F66">
      <w:pPr>
        <w:pStyle w:val="Titre3"/>
        <w:rPr>
          <w:rFonts w:ascii="Arial" w:hAnsi="Arial" w:cs="Arial"/>
        </w:rPr>
      </w:pPr>
      <w:bookmarkStart w:id="16" w:name="_Toc189646281"/>
      <w:r w:rsidRPr="00A22F66">
        <w:rPr>
          <w:rFonts w:ascii="Arial" w:hAnsi="Arial" w:cs="Arial"/>
        </w:rPr>
        <w:t>Description</w:t>
      </w:r>
      <w:bookmarkEnd w:id="16"/>
    </w:p>
    <w:p w14:paraId="0AAA871E" w14:textId="77777777" w:rsidR="00995F1D" w:rsidRDefault="00995F1D" w:rsidP="00995F1D">
      <w:pPr>
        <w:spacing w:before="0"/>
        <w:rPr>
          <w:rFonts w:ascii="Arial" w:hAnsi="Arial" w:cs="Arial"/>
          <w:sz w:val="20"/>
        </w:rPr>
      </w:pPr>
    </w:p>
    <w:p w14:paraId="67C51783" w14:textId="20DE7053" w:rsidR="00F5106B" w:rsidRDefault="00F5106B" w:rsidP="00F5106B">
      <w:pPr>
        <w:overflowPunct/>
        <w:autoSpaceDE/>
        <w:autoSpaceDN/>
        <w:adjustRightInd/>
        <w:spacing w:before="0"/>
        <w:ind w:left="20"/>
        <w:jc w:val="both"/>
        <w:textAlignment w:val="auto"/>
        <w:rPr>
          <w:rFonts w:ascii="Arial" w:hAnsi="Arial" w:cs="Arial"/>
        </w:rPr>
      </w:pPr>
      <w:bookmarkStart w:id="17" w:name="_Toc291063377"/>
      <w:r>
        <w:rPr>
          <w:rFonts w:ascii="Arial" w:hAnsi="Arial" w:cs="Arial"/>
        </w:rPr>
        <w:t>Dans le cadre du projet de gestion de la double codification, l’objectif est de permettre la centralisation de la gestion de propriété</w:t>
      </w:r>
      <w:r w:rsidR="008D55BC">
        <w:rPr>
          <w:rFonts w:ascii="Arial" w:hAnsi="Arial" w:cs="Arial"/>
        </w:rPr>
        <w:t xml:space="preserve">s tel que </w:t>
      </w:r>
      <w:r>
        <w:rPr>
          <w:rFonts w:ascii="Arial" w:hAnsi="Arial" w:cs="Arial"/>
        </w:rPr>
        <w:t>le code client</w:t>
      </w:r>
      <w:r w:rsidR="008D55BC">
        <w:rPr>
          <w:rFonts w:ascii="Arial" w:hAnsi="Arial" w:cs="Arial"/>
        </w:rPr>
        <w:t>, le code fournisseur ou la tenue aux chocs</w:t>
      </w:r>
      <w:r>
        <w:rPr>
          <w:rFonts w:ascii="Arial" w:hAnsi="Arial" w:cs="Arial"/>
        </w:rPr>
        <w:t xml:space="preserve"> au sein d’une application dédiée. </w:t>
      </w:r>
    </w:p>
    <w:p w14:paraId="72976A10" w14:textId="77777777" w:rsidR="00F5106B" w:rsidRDefault="00F5106B" w:rsidP="00F5106B">
      <w:pPr>
        <w:overflowPunct/>
        <w:autoSpaceDE/>
        <w:autoSpaceDN/>
        <w:adjustRightInd/>
        <w:spacing w:before="0"/>
        <w:ind w:left="20"/>
        <w:jc w:val="both"/>
        <w:textAlignment w:val="auto"/>
        <w:rPr>
          <w:rFonts w:ascii="Arial" w:hAnsi="Arial" w:cs="Arial"/>
        </w:rPr>
      </w:pPr>
    </w:p>
    <w:p w14:paraId="25CFDE23" w14:textId="65ED82F9" w:rsidR="001C3D57" w:rsidRDefault="00F5106B" w:rsidP="00F5106B">
      <w:pPr>
        <w:overflowPunct/>
        <w:autoSpaceDE/>
        <w:autoSpaceDN/>
        <w:adjustRightInd/>
        <w:spacing w:before="0"/>
        <w:ind w:left="20"/>
        <w:jc w:val="both"/>
        <w:textAlignment w:val="auto"/>
        <w:rPr>
          <w:rFonts w:ascii="Arial" w:hAnsi="Arial" w:cs="Arial"/>
        </w:rPr>
      </w:pPr>
      <w:r>
        <w:rPr>
          <w:rFonts w:ascii="Arial" w:hAnsi="Arial" w:cs="Arial"/>
        </w:rPr>
        <w:t>Cette application permettra aux utilisateurs de créer, modifier, supprimer ou uniquement visualiser les correspondances entre les objets nommés présents dans les différent</w:t>
      </w:r>
      <w:r w:rsidR="00467DAE">
        <w:rPr>
          <w:rFonts w:ascii="Arial" w:hAnsi="Arial" w:cs="Arial"/>
        </w:rPr>
        <w:t>e</w:t>
      </w:r>
      <w:r>
        <w:rPr>
          <w:rFonts w:ascii="Arial" w:hAnsi="Arial" w:cs="Arial"/>
        </w:rPr>
        <w:t xml:space="preserve">s CAO et </w:t>
      </w:r>
      <w:r w:rsidR="008D55BC">
        <w:rPr>
          <w:rFonts w:ascii="Arial" w:hAnsi="Arial" w:cs="Arial"/>
        </w:rPr>
        <w:t>ces</w:t>
      </w:r>
      <w:r>
        <w:rPr>
          <w:rFonts w:ascii="Arial" w:hAnsi="Arial" w:cs="Arial"/>
        </w:rPr>
        <w:t xml:space="preserve"> propriétés.</w:t>
      </w:r>
    </w:p>
    <w:p w14:paraId="5D272895" w14:textId="424CC268" w:rsidR="00F5106B" w:rsidRDefault="00F5106B" w:rsidP="00F5106B">
      <w:pPr>
        <w:overflowPunct/>
        <w:autoSpaceDE/>
        <w:autoSpaceDN/>
        <w:adjustRightInd/>
        <w:spacing w:before="0"/>
        <w:ind w:left="20"/>
        <w:jc w:val="both"/>
        <w:textAlignment w:val="auto"/>
        <w:rPr>
          <w:rFonts w:ascii="Arial" w:hAnsi="Arial" w:cs="Arial"/>
        </w:rPr>
      </w:pPr>
    </w:p>
    <w:p w14:paraId="12C9969B" w14:textId="15315D1D" w:rsidR="00A24BD7" w:rsidRPr="00A24BD7" w:rsidRDefault="00F5106B" w:rsidP="00BE2299">
      <w:pPr>
        <w:overflowPunct/>
        <w:autoSpaceDE/>
        <w:autoSpaceDN/>
        <w:adjustRightInd/>
        <w:spacing w:before="0"/>
        <w:ind w:left="20"/>
        <w:jc w:val="both"/>
        <w:textAlignment w:val="auto"/>
        <w:rPr>
          <w:rFonts w:ascii="Arial" w:hAnsi="Arial" w:cs="Arial"/>
        </w:rPr>
      </w:pPr>
      <w:r>
        <w:rPr>
          <w:rFonts w:ascii="Arial" w:hAnsi="Arial" w:cs="Arial"/>
        </w:rPr>
        <w:t>Les données seront stockées dans une base de données PostgreSQL qui sera mise à jour</w:t>
      </w:r>
      <w:r w:rsidR="00A24BD7">
        <w:rPr>
          <w:rFonts w:ascii="Arial" w:hAnsi="Arial" w:cs="Arial"/>
        </w:rPr>
        <w:t xml:space="preserve"> soit en interactif via l’application soit via des traitements d’imports qui seront exécutés quotidiennement en chaîne de nuit pour les différentes CAO </w:t>
      </w:r>
    </w:p>
    <w:p w14:paraId="63D6B89A" w14:textId="09CDE044" w:rsidR="00F5106B" w:rsidRDefault="00F5106B" w:rsidP="00F5106B">
      <w:pPr>
        <w:overflowPunct/>
        <w:autoSpaceDE/>
        <w:autoSpaceDN/>
        <w:adjustRightInd/>
        <w:spacing w:before="0"/>
        <w:ind w:left="20"/>
        <w:jc w:val="both"/>
        <w:textAlignment w:val="auto"/>
        <w:rPr>
          <w:rFonts w:ascii="Arial" w:hAnsi="Arial" w:cs="Arial"/>
        </w:rPr>
      </w:pPr>
    </w:p>
    <w:p w14:paraId="3A214DFF" w14:textId="50F64C20" w:rsidR="00A24BD7" w:rsidRDefault="008D55BC" w:rsidP="00F5106B">
      <w:pPr>
        <w:overflowPunct/>
        <w:autoSpaceDE/>
        <w:autoSpaceDN/>
        <w:adjustRightInd/>
        <w:spacing w:before="0"/>
        <w:ind w:left="20"/>
        <w:jc w:val="both"/>
        <w:textAlignment w:val="auto"/>
        <w:rPr>
          <w:rFonts w:ascii="Arial" w:hAnsi="Arial" w:cs="Arial"/>
        </w:rPr>
      </w:pPr>
      <w:r w:rsidRPr="008D55BC">
        <w:rPr>
          <w:rFonts w:ascii="Arial" w:hAnsi="Arial" w:cs="Arial"/>
          <w:noProof/>
        </w:rPr>
        <w:drawing>
          <wp:inline distT="0" distB="0" distL="0" distR="0" wp14:anchorId="13D35865" wp14:editId="4DC510C3">
            <wp:extent cx="5940425" cy="2310765"/>
            <wp:effectExtent l="0" t="0" r="317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310765"/>
                    </a:xfrm>
                    <a:prstGeom prst="rect">
                      <a:avLst/>
                    </a:prstGeom>
                  </pic:spPr>
                </pic:pic>
              </a:graphicData>
            </a:graphic>
          </wp:inline>
        </w:drawing>
      </w:r>
    </w:p>
    <w:p w14:paraId="0A2DD1B9" w14:textId="13C30A37" w:rsidR="00A24BD7" w:rsidRDefault="00A24BD7">
      <w:pPr>
        <w:overflowPunct/>
        <w:autoSpaceDE/>
        <w:autoSpaceDN/>
        <w:adjustRightInd/>
        <w:spacing w:before="0"/>
        <w:textAlignment w:val="auto"/>
        <w:rPr>
          <w:rFonts w:ascii="Arial" w:hAnsi="Arial" w:cs="Arial"/>
        </w:rPr>
      </w:pPr>
    </w:p>
    <w:p w14:paraId="27346A99" w14:textId="77777777" w:rsidR="00D64F3D" w:rsidRDefault="00D64F3D" w:rsidP="00F5106B">
      <w:pPr>
        <w:overflowPunct/>
        <w:autoSpaceDE/>
        <w:autoSpaceDN/>
        <w:adjustRightInd/>
        <w:spacing w:before="0"/>
        <w:ind w:left="20"/>
        <w:jc w:val="both"/>
        <w:textAlignment w:val="auto"/>
        <w:rPr>
          <w:rFonts w:ascii="Arial" w:hAnsi="Arial" w:cs="Arial"/>
        </w:rPr>
      </w:pPr>
    </w:p>
    <w:p w14:paraId="734EA4C8" w14:textId="1DD006ED" w:rsidR="00BE2299" w:rsidRDefault="00BE2299" w:rsidP="00D64F3D">
      <w:pPr>
        <w:overflowPunct/>
        <w:autoSpaceDE/>
        <w:autoSpaceDN/>
        <w:adjustRightInd/>
        <w:spacing w:before="0"/>
        <w:ind w:left="20"/>
        <w:jc w:val="both"/>
        <w:textAlignment w:val="auto"/>
        <w:rPr>
          <w:rFonts w:ascii="Arial" w:hAnsi="Arial" w:cs="Arial"/>
        </w:rPr>
      </w:pPr>
      <w:r>
        <w:rPr>
          <w:rFonts w:ascii="Arial" w:hAnsi="Arial" w:cs="Arial"/>
        </w:rPr>
        <w:t>La double codification</w:t>
      </w:r>
      <w:r w:rsidRPr="00BE2299">
        <w:rPr>
          <w:rFonts w:ascii="Arial" w:hAnsi="Arial" w:cs="Arial"/>
        </w:rPr>
        <w:t xml:space="preserve"> reçoit </w:t>
      </w:r>
      <w:r>
        <w:rPr>
          <w:rFonts w:ascii="Arial" w:hAnsi="Arial" w:cs="Arial"/>
        </w:rPr>
        <w:t xml:space="preserve">donc </w:t>
      </w:r>
      <w:r w:rsidRPr="00BE2299">
        <w:rPr>
          <w:rFonts w:ascii="Arial" w:hAnsi="Arial" w:cs="Arial"/>
        </w:rPr>
        <w:t xml:space="preserve">des données de différentes sources et doit consolider ces données selon des règles </w:t>
      </w:r>
      <w:proofErr w:type="spellStart"/>
      <w:r w:rsidRPr="00BE2299">
        <w:rPr>
          <w:rFonts w:ascii="Arial" w:hAnsi="Arial" w:cs="Arial"/>
        </w:rPr>
        <w:t>pré-établies</w:t>
      </w:r>
      <w:proofErr w:type="spellEnd"/>
      <w:r w:rsidRPr="00BE2299">
        <w:rPr>
          <w:rFonts w:ascii="Arial" w:hAnsi="Arial" w:cs="Arial"/>
        </w:rPr>
        <w:t>. Les données consolidées seront disponible</w:t>
      </w:r>
      <w:r>
        <w:rPr>
          <w:rFonts w:ascii="Arial" w:hAnsi="Arial" w:cs="Arial"/>
        </w:rPr>
        <w:t>s</w:t>
      </w:r>
      <w:r w:rsidRPr="00BE2299">
        <w:rPr>
          <w:rFonts w:ascii="Arial" w:hAnsi="Arial" w:cs="Arial"/>
        </w:rPr>
        <w:t xml:space="preserve"> pour l’application (visualisation, édition).</w:t>
      </w:r>
    </w:p>
    <w:p w14:paraId="4C19A05D" w14:textId="77777777" w:rsidR="00BE2299" w:rsidRDefault="00BE2299" w:rsidP="00D64F3D">
      <w:pPr>
        <w:overflowPunct/>
        <w:autoSpaceDE/>
        <w:autoSpaceDN/>
        <w:adjustRightInd/>
        <w:spacing w:before="0"/>
        <w:ind w:left="20"/>
        <w:jc w:val="both"/>
        <w:textAlignment w:val="auto"/>
        <w:rPr>
          <w:rFonts w:ascii="Arial" w:hAnsi="Arial" w:cs="Arial"/>
        </w:rPr>
      </w:pPr>
    </w:p>
    <w:p w14:paraId="7D34795C" w14:textId="2B147D5A" w:rsidR="00D64F3D" w:rsidRDefault="00D64F3D" w:rsidP="00D64F3D">
      <w:pPr>
        <w:overflowPunct/>
        <w:autoSpaceDE/>
        <w:autoSpaceDN/>
        <w:adjustRightInd/>
        <w:spacing w:before="0"/>
        <w:ind w:left="20"/>
        <w:jc w:val="both"/>
        <w:textAlignment w:val="auto"/>
        <w:rPr>
          <w:rFonts w:ascii="Arial" w:hAnsi="Arial" w:cs="Arial"/>
        </w:rPr>
      </w:pPr>
      <w:r w:rsidRPr="008C576E">
        <w:rPr>
          <w:rFonts w:ascii="Arial" w:hAnsi="Arial" w:cs="Arial"/>
        </w:rPr>
        <w:t>Toute</w:t>
      </w:r>
      <w:r w:rsidR="00633DDE">
        <w:rPr>
          <w:rFonts w:ascii="Arial" w:hAnsi="Arial" w:cs="Arial"/>
        </w:rPr>
        <w:t>s les interactions entre l’</w:t>
      </w:r>
      <w:r w:rsidRPr="008C576E">
        <w:rPr>
          <w:rFonts w:ascii="Arial" w:hAnsi="Arial" w:cs="Arial"/>
        </w:rPr>
        <w:t xml:space="preserve">application </w:t>
      </w:r>
      <w:r w:rsidR="00633DDE">
        <w:rPr>
          <w:rFonts w:ascii="Arial" w:hAnsi="Arial" w:cs="Arial"/>
        </w:rPr>
        <w:t>et</w:t>
      </w:r>
      <w:r w:rsidRPr="008C576E">
        <w:rPr>
          <w:rFonts w:ascii="Arial" w:hAnsi="Arial" w:cs="Arial"/>
        </w:rPr>
        <w:t xml:space="preserve"> </w:t>
      </w:r>
      <w:r>
        <w:rPr>
          <w:rFonts w:ascii="Arial" w:hAnsi="Arial" w:cs="Arial"/>
        </w:rPr>
        <w:t>les</w:t>
      </w:r>
      <w:r w:rsidRPr="008C576E">
        <w:rPr>
          <w:rFonts w:ascii="Arial" w:hAnsi="Arial" w:cs="Arial"/>
        </w:rPr>
        <w:t xml:space="preserve"> données de la base double codification </w:t>
      </w:r>
      <w:r w:rsidR="00633DDE">
        <w:rPr>
          <w:rFonts w:ascii="Arial" w:hAnsi="Arial" w:cs="Arial"/>
        </w:rPr>
        <w:t>se feront via des appels à</w:t>
      </w:r>
      <w:r>
        <w:rPr>
          <w:rFonts w:ascii="Arial" w:hAnsi="Arial" w:cs="Arial"/>
        </w:rPr>
        <w:t xml:space="preserve"> u</w:t>
      </w:r>
      <w:r w:rsidRPr="008C576E">
        <w:rPr>
          <w:rFonts w:ascii="Arial" w:hAnsi="Arial" w:cs="Arial"/>
        </w:rPr>
        <w:t xml:space="preserve">ne API </w:t>
      </w:r>
      <w:r>
        <w:rPr>
          <w:rFonts w:ascii="Arial" w:hAnsi="Arial" w:cs="Arial"/>
        </w:rPr>
        <w:t xml:space="preserve">REST qui </w:t>
      </w:r>
      <w:r w:rsidRPr="008C576E">
        <w:rPr>
          <w:rFonts w:ascii="Arial" w:hAnsi="Arial" w:cs="Arial"/>
        </w:rPr>
        <w:t>sera mise à disposition.</w:t>
      </w:r>
    </w:p>
    <w:p w14:paraId="6120BCAD" w14:textId="77777777" w:rsidR="00D64F3D" w:rsidRPr="008C576E" w:rsidRDefault="00D64F3D" w:rsidP="00D64F3D">
      <w:pPr>
        <w:overflowPunct/>
        <w:autoSpaceDE/>
        <w:autoSpaceDN/>
        <w:adjustRightInd/>
        <w:spacing w:before="0"/>
        <w:ind w:left="20"/>
        <w:jc w:val="both"/>
        <w:textAlignment w:val="auto"/>
        <w:rPr>
          <w:rFonts w:ascii="Arial" w:hAnsi="Arial" w:cs="Arial"/>
        </w:rPr>
      </w:pPr>
    </w:p>
    <w:p w14:paraId="3FF3153C" w14:textId="38176ED3" w:rsidR="00D64F3D" w:rsidRPr="008C576E" w:rsidRDefault="00D64F3D" w:rsidP="00D64F3D">
      <w:pPr>
        <w:overflowPunct/>
        <w:autoSpaceDE/>
        <w:autoSpaceDN/>
        <w:adjustRightInd/>
        <w:spacing w:before="0"/>
        <w:ind w:left="20"/>
        <w:jc w:val="both"/>
        <w:textAlignment w:val="auto"/>
        <w:rPr>
          <w:rFonts w:ascii="Arial" w:hAnsi="Arial" w:cs="Arial"/>
        </w:rPr>
      </w:pPr>
      <w:r w:rsidRPr="008C576E">
        <w:rPr>
          <w:rFonts w:ascii="Arial" w:hAnsi="Arial" w:cs="Arial"/>
        </w:rPr>
        <w:t xml:space="preserve">L’API sera déployée sous docker </w:t>
      </w:r>
      <w:proofErr w:type="spellStart"/>
      <w:r w:rsidRPr="008C576E">
        <w:rPr>
          <w:rFonts w:ascii="Arial" w:hAnsi="Arial" w:cs="Arial"/>
        </w:rPr>
        <w:t>swarm</w:t>
      </w:r>
      <w:proofErr w:type="spellEnd"/>
      <w:r w:rsidRPr="008C576E">
        <w:rPr>
          <w:rFonts w:ascii="Arial" w:hAnsi="Arial" w:cs="Arial"/>
        </w:rPr>
        <w:t xml:space="preserve">. </w:t>
      </w:r>
      <w:r w:rsidR="00D430DE">
        <w:rPr>
          <w:rFonts w:ascii="Arial" w:hAnsi="Arial" w:cs="Arial"/>
        </w:rPr>
        <w:t>La connexion se fera via un système de login/mot de passe</w:t>
      </w:r>
      <w:r w:rsidR="000C243E">
        <w:rPr>
          <w:rFonts w:ascii="Arial" w:hAnsi="Arial" w:cs="Arial"/>
        </w:rPr>
        <w:t xml:space="preserve"> avec vérification via Active Directory</w:t>
      </w:r>
      <w:r w:rsidRPr="008C576E">
        <w:rPr>
          <w:rFonts w:ascii="Arial" w:hAnsi="Arial" w:cs="Arial"/>
        </w:rPr>
        <w:t xml:space="preserve"> pour identifier et contrôler les utilisateurs envoyant des requêtes. L’API </w:t>
      </w:r>
      <w:proofErr w:type="spellStart"/>
      <w:r w:rsidRPr="008C576E">
        <w:rPr>
          <w:rFonts w:ascii="Arial" w:hAnsi="Arial" w:cs="Arial"/>
        </w:rPr>
        <w:t>logguera</w:t>
      </w:r>
      <w:proofErr w:type="spellEnd"/>
      <w:r w:rsidRPr="008C576E">
        <w:rPr>
          <w:rFonts w:ascii="Arial" w:hAnsi="Arial" w:cs="Arial"/>
        </w:rPr>
        <w:t xml:space="preserve"> dans des fichiers son cycle de vie, ses requêtes et ses erreurs.</w:t>
      </w:r>
    </w:p>
    <w:p w14:paraId="11D2057F" w14:textId="17520328" w:rsidR="002537FF" w:rsidRDefault="002537FF" w:rsidP="001F5DD8">
      <w:pPr>
        <w:overflowPunct/>
        <w:autoSpaceDE/>
        <w:autoSpaceDN/>
        <w:adjustRightInd/>
        <w:spacing w:before="0"/>
        <w:jc w:val="both"/>
        <w:textAlignment w:val="auto"/>
        <w:rPr>
          <w:rFonts w:ascii="Arial" w:hAnsi="Arial" w:cs="Arial"/>
        </w:rPr>
      </w:pPr>
    </w:p>
    <w:p w14:paraId="404FCE8D" w14:textId="77777777" w:rsidR="00BE2299" w:rsidRDefault="00BE2299" w:rsidP="001F5DD8">
      <w:pPr>
        <w:overflowPunct/>
        <w:autoSpaceDE/>
        <w:autoSpaceDN/>
        <w:adjustRightInd/>
        <w:spacing w:before="0"/>
        <w:jc w:val="both"/>
        <w:textAlignment w:val="auto"/>
        <w:rPr>
          <w:rFonts w:ascii="Arial" w:hAnsi="Arial" w:cs="Arial"/>
        </w:rPr>
      </w:pPr>
    </w:p>
    <w:p w14:paraId="7323A7C6" w14:textId="729B6C11" w:rsidR="002537FF" w:rsidRDefault="002537FF">
      <w:pPr>
        <w:overflowPunct/>
        <w:autoSpaceDE/>
        <w:autoSpaceDN/>
        <w:adjustRightInd/>
        <w:spacing w:before="0"/>
        <w:textAlignment w:val="auto"/>
        <w:rPr>
          <w:rFonts w:ascii="Arial" w:hAnsi="Arial" w:cs="Arial"/>
        </w:rPr>
      </w:pPr>
      <w:r>
        <w:rPr>
          <w:rFonts w:ascii="Arial" w:hAnsi="Arial" w:cs="Arial"/>
        </w:rPr>
        <w:br w:type="page"/>
      </w:r>
    </w:p>
    <w:p w14:paraId="1D4D1422" w14:textId="16A12ACC" w:rsidR="00B50638" w:rsidRPr="00B50638" w:rsidRDefault="00B50638" w:rsidP="00B50638">
      <w:pPr>
        <w:pStyle w:val="Titre3"/>
        <w:spacing w:before="0"/>
        <w:rPr>
          <w:rFonts w:ascii="Arial" w:hAnsi="Arial" w:cs="Arial"/>
        </w:rPr>
      </w:pPr>
      <w:bookmarkStart w:id="18" w:name="_Toc189646282"/>
      <w:r w:rsidRPr="00B50638">
        <w:rPr>
          <w:rFonts w:ascii="Arial" w:hAnsi="Arial" w:cs="Arial"/>
        </w:rPr>
        <w:lastRenderedPageBreak/>
        <w:t>Schéma de la base de données</w:t>
      </w:r>
      <w:bookmarkEnd w:id="18"/>
    </w:p>
    <w:p w14:paraId="4F8DC77A" w14:textId="1789674D" w:rsidR="00B50638" w:rsidRPr="007D2B24" w:rsidRDefault="00B50638">
      <w:pPr>
        <w:overflowPunct/>
        <w:autoSpaceDE/>
        <w:autoSpaceDN/>
        <w:adjustRightInd/>
        <w:spacing w:before="0"/>
        <w:textAlignment w:val="auto"/>
        <w:rPr>
          <w:rFonts w:ascii="Arial" w:hAnsi="Arial" w:cs="Arial"/>
          <w:sz w:val="20"/>
        </w:rPr>
      </w:pPr>
    </w:p>
    <w:p w14:paraId="0AC6147D" w14:textId="61B74530" w:rsidR="003F48B0" w:rsidRPr="007D2B24" w:rsidRDefault="003F48B0" w:rsidP="003F48B0">
      <w:pPr>
        <w:overflowPunct/>
        <w:autoSpaceDE/>
        <w:autoSpaceDN/>
        <w:adjustRightInd/>
        <w:spacing w:before="0"/>
        <w:jc w:val="both"/>
        <w:textAlignment w:val="auto"/>
        <w:rPr>
          <w:rFonts w:ascii="Arial" w:hAnsi="Arial" w:cs="Arial"/>
          <w:sz w:val="20"/>
        </w:rPr>
      </w:pPr>
      <w:r w:rsidRPr="007D2B24">
        <w:rPr>
          <w:rFonts w:ascii="Arial" w:hAnsi="Arial" w:cs="Arial"/>
          <w:sz w:val="20"/>
        </w:rPr>
        <w:t xml:space="preserve">La base de données </w:t>
      </w:r>
      <w:proofErr w:type="spellStart"/>
      <w:r w:rsidRPr="007D2B24">
        <w:rPr>
          <w:rFonts w:ascii="Arial" w:hAnsi="Arial" w:cs="Arial"/>
          <w:sz w:val="20"/>
        </w:rPr>
        <w:t>postgresql</w:t>
      </w:r>
      <w:proofErr w:type="spellEnd"/>
      <w:r w:rsidRPr="007D2B24">
        <w:rPr>
          <w:rFonts w:ascii="Arial" w:hAnsi="Arial" w:cs="Arial"/>
          <w:sz w:val="20"/>
        </w:rPr>
        <w:t xml:space="preserve"> proposera plusieurs schéma</w:t>
      </w:r>
      <w:r w:rsidR="00B430F1" w:rsidRPr="007D2B24">
        <w:rPr>
          <w:rFonts w:ascii="Arial" w:hAnsi="Arial" w:cs="Arial"/>
          <w:sz w:val="20"/>
        </w:rPr>
        <w:t>s</w:t>
      </w:r>
      <w:r w:rsidRPr="007D2B24">
        <w:rPr>
          <w:rFonts w:ascii="Arial" w:hAnsi="Arial" w:cs="Arial"/>
          <w:sz w:val="20"/>
        </w:rPr>
        <w:t xml:space="preserve"> et chaque schéma représentera un </w:t>
      </w:r>
      <w:r w:rsidR="005A7606" w:rsidRPr="007D2B24">
        <w:rPr>
          <w:rFonts w:ascii="Arial" w:hAnsi="Arial" w:cs="Arial"/>
          <w:sz w:val="20"/>
        </w:rPr>
        <w:t>projet</w:t>
      </w:r>
      <w:r w:rsidRPr="007D2B24">
        <w:rPr>
          <w:rFonts w:ascii="Arial" w:hAnsi="Arial" w:cs="Arial"/>
          <w:sz w:val="20"/>
        </w:rPr>
        <w:t>.</w:t>
      </w:r>
    </w:p>
    <w:p w14:paraId="4CC26ACA" w14:textId="77777777" w:rsidR="003F48B0" w:rsidRPr="007D2B24" w:rsidRDefault="003F48B0" w:rsidP="003F48B0">
      <w:pPr>
        <w:overflowPunct/>
        <w:autoSpaceDE/>
        <w:autoSpaceDN/>
        <w:adjustRightInd/>
        <w:spacing w:before="0"/>
        <w:jc w:val="both"/>
        <w:textAlignment w:val="auto"/>
        <w:rPr>
          <w:rFonts w:ascii="Arial" w:hAnsi="Arial" w:cs="Arial"/>
          <w:sz w:val="20"/>
        </w:rPr>
      </w:pPr>
    </w:p>
    <w:p w14:paraId="0D4CAAC6" w14:textId="20B75DB5" w:rsidR="00B50638" w:rsidRPr="007D2B24" w:rsidRDefault="003F48B0" w:rsidP="003F48B0">
      <w:pPr>
        <w:overflowPunct/>
        <w:autoSpaceDE/>
        <w:autoSpaceDN/>
        <w:adjustRightInd/>
        <w:spacing w:before="0"/>
        <w:jc w:val="both"/>
        <w:textAlignment w:val="auto"/>
        <w:rPr>
          <w:rFonts w:ascii="Arial" w:hAnsi="Arial" w:cs="Arial"/>
          <w:sz w:val="20"/>
        </w:rPr>
      </w:pPr>
      <w:r w:rsidRPr="007D2B24">
        <w:rPr>
          <w:rFonts w:ascii="Arial" w:hAnsi="Arial" w:cs="Arial"/>
          <w:sz w:val="20"/>
        </w:rPr>
        <w:t xml:space="preserve">Une partie de la base de </w:t>
      </w:r>
      <w:proofErr w:type="gramStart"/>
      <w:r w:rsidRPr="007D2B24">
        <w:rPr>
          <w:rFonts w:ascii="Arial" w:hAnsi="Arial" w:cs="Arial"/>
          <w:sz w:val="20"/>
        </w:rPr>
        <w:t>donnée</w:t>
      </w:r>
      <w:proofErr w:type="gramEnd"/>
      <w:r w:rsidRPr="007D2B24">
        <w:rPr>
          <w:rFonts w:ascii="Arial" w:hAnsi="Arial" w:cs="Arial"/>
          <w:sz w:val="20"/>
        </w:rPr>
        <w:t xml:space="preserve"> sera paramétrable par les métiers et l’autre sera alimentée par les différentes sources CAO et l’application.</w:t>
      </w:r>
    </w:p>
    <w:p w14:paraId="3592B1BC" w14:textId="57B94FFD" w:rsidR="003F48B0" w:rsidRPr="007D2B24" w:rsidRDefault="003F48B0" w:rsidP="003F48B0">
      <w:pPr>
        <w:overflowPunct/>
        <w:autoSpaceDE/>
        <w:autoSpaceDN/>
        <w:adjustRightInd/>
        <w:spacing w:before="0"/>
        <w:jc w:val="both"/>
        <w:textAlignment w:val="auto"/>
        <w:rPr>
          <w:rFonts w:ascii="Arial" w:hAnsi="Arial" w:cs="Arial"/>
          <w:sz w:val="20"/>
        </w:rPr>
      </w:pPr>
    </w:p>
    <w:p w14:paraId="36DD6E7B" w14:textId="70960776" w:rsidR="003F48B0" w:rsidRPr="00960E6E" w:rsidRDefault="003F48B0" w:rsidP="003F48B0">
      <w:pPr>
        <w:pStyle w:val="Titre4"/>
        <w:spacing w:before="0"/>
      </w:pPr>
      <w:bookmarkStart w:id="19" w:name="_Toc189646283"/>
      <w:r>
        <w:t>Description du schéma</w:t>
      </w:r>
      <w:bookmarkEnd w:id="19"/>
    </w:p>
    <w:p w14:paraId="26B588C7" w14:textId="36B0D554" w:rsidR="00B50638" w:rsidRPr="007D2B24" w:rsidRDefault="00B50638">
      <w:pPr>
        <w:overflowPunct/>
        <w:autoSpaceDE/>
        <w:autoSpaceDN/>
        <w:adjustRightInd/>
        <w:spacing w:before="0"/>
        <w:textAlignment w:val="auto"/>
        <w:rPr>
          <w:rFonts w:ascii="Arial" w:hAnsi="Arial" w:cs="Arial"/>
          <w:sz w:val="20"/>
        </w:rPr>
      </w:pPr>
    </w:p>
    <w:p w14:paraId="38F4CA3D" w14:textId="43B6510F" w:rsidR="003F48B0" w:rsidRDefault="005A7606" w:rsidP="005A7606">
      <w:pPr>
        <w:pStyle w:val="Titre5"/>
        <w:ind w:left="1428"/>
      </w:pPr>
      <w:bookmarkStart w:id="20" w:name="_Hlk187241532"/>
      <w:bookmarkStart w:id="21" w:name="_Toc189646284"/>
      <w:r>
        <w:t>Tables Catalogues</w:t>
      </w:r>
      <w:bookmarkEnd w:id="21"/>
    </w:p>
    <w:p w14:paraId="5C88B7E1" w14:textId="4390E7A0" w:rsidR="003F48B0" w:rsidRDefault="003F48B0">
      <w:pPr>
        <w:overflowPunct/>
        <w:autoSpaceDE/>
        <w:autoSpaceDN/>
        <w:adjustRightInd/>
        <w:spacing w:before="0"/>
        <w:textAlignment w:val="auto"/>
        <w:rPr>
          <w:rFonts w:ascii="Arial" w:hAnsi="Arial" w:cs="Arial"/>
          <w:sz w:val="20"/>
        </w:rPr>
      </w:pPr>
    </w:p>
    <w:p w14:paraId="4F6E58D1" w14:textId="77777777" w:rsidR="00D223CF" w:rsidRPr="00457F84" w:rsidRDefault="00D223CF" w:rsidP="00D223CF">
      <w:pPr>
        <w:spacing w:before="0"/>
        <w:jc w:val="both"/>
        <w:rPr>
          <w:rFonts w:ascii="Arial" w:hAnsi="Arial" w:cs="Arial"/>
          <w:i/>
          <w:sz w:val="20"/>
          <w:u w:val="single"/>
        </w:rPr>
      </w:pPr>
      <w:r w:rsidRPr="00457F84">
        <w:rPr>
          <w:rFonts w:ascii="Arial" w:hAnsi="Arial" w:cs="Arial"/>
          <w:i/>
          <w:sz w:val="20"/>
          <w:u w:val="single"/>
        </w:rPr>
        <w:t>Table ouvrages sur le schéma public</w:t>
      </w:r>
    </w:p>
    <w:tbl>
      <w:tblPr>
        <w:tblStyle w:val="Grilledutableau"/>
        <w:tblW w:w="8419" w:type="dxa"/>
        <w:tblLayout w:type="fixed"/>
        <w:tblLook w:val="04A0" w:firstRow="1" w:lastRow="0" w:firstColumn="1" w:lastColumn="0" w:noHBand="0" w:noVBand="1"/>
      </w:tblPr>
      <w:tblGrid>
        <w:gridCol w:w="2473"/>
        <w:gridCol w:w="1982"/>
        <w:gridCol w:w="1982"/>
        <w:gridCol w:w="1982"/>
      </w:tblGrid>
      <w:tr w:rsidR="00D223CF" w14:paraId="11C26175" w14:textId="77777777" w:rsidTr="00B95230">
        <w:tc>
          <w:tcPr>
            <w:tcW w:w="2473" w:type="dxa"/>
            <w:tcBorders>
              <w:top w:val="single" w:sz="4" w:space="0" w:color="auto"/>
              <w:left w:val="single" w:sz="4" w:space="0" w:color="auto"/>
              <w:bottom w:val="single" w:sz="4" w:space="0" w:color="auto"/>
              <w:right w:val="single" w:sz="4" w:space="0" w:color="auto"/>
            </w:tcBorders>
            <w:hideMark/>
          </w:tcPr>
          <w:p w14:paraId="57521D9F" w14:textId="77777777" w:rsidR="00D223CF" w:rsidRDefault="00D223CF" w:rsidP="00B95230">
            <w:pPr>
              <w:spacing w:before="0"/>
              <w:jc w:val="center"/>
              <w:rPr>
                <w:rFonts w:ascii="Arial" w:hAnsi="Arial" w:cs="Arial"/>
                <w:b/>
                <w:sz w:val="20"/>
              </w:rPr>
            </w:pPr>
            <w:r>
              <w:rPr>
                <w:rFonts w:ascii="Arial" w:hAnsi="Arial" w:cs="Arial"/>
                <w:b/>
                <w:sz w:val="20"/>
              </w:rPr>
              <w:t>Colonne</w:t>
            </w:r>
          </w:p>
        </w:tc>
        <w:tc>
          <w:tcPr>
            <w:tcW w:w="1982" w:type="dxa"/>
            <w:tcBorders>
              <w:top w:val="single" w:sz="4" w:space="0" w:color="auto"/>
              <w:left w:val="single" w:sz="4" w:space="0" w:color="auto"/>
              <w:bottom w:val="single" w:sz="4" w:space="0" w:color="auto"/>
              <w:right w:val="single" w:sz="4" w:space="0" w:color="auto"/>
            </w:tcBorders>
            <w:hideMark/>
          </w:tcPr>
          <w:p w14:paraId="0447327C" w14:textId="77777777" w:rsidR="00D223CF" w:rsidRDefault="00D223CF" w:rsidP="00B95230">
            <w:pPr>
              <w:spacing w:before="0"/>
              <w:jc w:val="center"/>
              <w:rPr>
                <w:rFonts w:ascii="Arial" w:hAnsi="Arial" w:cs="Arial"/>
                <w:b/>
                <w:sz w:val="20"/>
              </w:rPr>
            </w:pPr>
            <w:r>
              <w:rPr>
                <w:rFonts w:ascii="Arial" w:hAnsi="Arial" w:cs="Arial"/>
                <w:b/>
                <w:sz w:val="20"/>
              </w:rPr>
              <w:t>Type</w:t>
            </w:r>
          </w:p>
        </w:tc>
        <w:tc>
          <w:tcPr>
            <w:tcW w:w="1982" w:type="dxa"/>
            <w:tcBorders>
              <w:top w:val="single" w:sz="4" w:space="0" w:color="auto"/>
              <w:left w:val="single" w:sz="4" w:space="0" w:color="auto"/>
              <w:bottom w:val="single" w:sz="4" w:space="0" w:color="auto"/>
              <w:right w:val="single" w:sz="4" w:space="0" w:color="auto"/>
            </w:tcBorders>
          </w:tcPr>
          <w:p w14:paraId="3A686ABB" w14:textId="77777777" w:rsidR="00D223CF" w:rsidRDefault="00D223CF" w:rsidP="00B95230">
            <w:pPr>
              <w:spacing w:before="0"/>
              <w:jc w:val="center"/>
              <w:rPr>
                <w:rFonts w:ascii="Arial" w:hAnsi="Arial" w:cs="Arial"/>
                <w:b/>
                <w:sz w:val="20"/>
              </w:rPr>
            </w:pPr>
            <w:proofErr w:type="spellStart"/>
            <w:r>
              <w:rPr>
                <w:rFonts w:ascii="Arial" w:hAnsi="Arial" w:cs="Arial"/>
                <w:b/>
                <w:sz w:val="20"/>
              </w:rPr>
              <w:t>Nullable</w:t>
            </w:r>
            <w:proofErr w:type="spellEnd"/>
          </w:p>
        </w:tc>
        <w:tc>
          <w:tcPr>
            <w:tcW w:w="1982" w:type="dxa"/>
            <w:tcBorders>
              <w:top w:val="single" w:sz="4" w:space="0" w:color="auto"/>
              <w:left w:val="single" w:sz="4" w:space="0" w:color="auto"/>
              <w:bottom w:val="single" w:sz="4" w:space="0" w:color="auto"/>
              <w:right w:val="single" w:sz="4" w:space="0" w:color="auto"/>
            </w:tcBorders>
          </w:tcPr>
          <w:p w14:paraId="52D35DCD" w14:textId="77777777" w:rsidR="00D223CF" w:rsidRDefault="00D223CF" w:rsidP="00B95230">
            <w:pPr>
              <w:spacing w:before="0"/>
              <w:jc w:val="center"/>
              <w:rPr>
                <w:rFonts w:ascii="Arial" w:hAnsi="Arial" w:cs="Arial"/>
                <w:b/>
                <w:sz w:val="20"/>
              </w:rPr>
            </w:pPr>
            <w:r>
              <w:rPr>
                <w:rFonts w:ascii="Arial" w:hAnsi="Arial" w:cs="Arial"/>
                <w:b/>
                <w:sz w:val="20"/>
              </w:rPr>
              <w:t>Clé</w:t>
            </w:r>
          </w:p>
        </w:tc>
      </w:tr>
      <w:tr w:rsidR="00D223CF" w14:paraId="1A7AAC66" w14:textId="77777777" w:rsidTr="00B95230">
        <w:tc>
          <w:tcPr>
            <w:tcW w:w="2473" w:type="dxa"/>
            <w:tcBorders>
              <w:top w:val="single" w:sz="4" w:space="0" w:color="auto"/>
              <w:left w:val="single" w:sz="4" w:space="0" w:color="auto"/>
              <w:bottom w:val="single" w:sz="4" w:space="0" w:color="auto"/>
              <w:right w:val="single" w:sz="4" w:space="0" w:color="auto"/>
            </w:tcBorders>
            <w:hideMark/>
          </w:tcPr>
          <w:p w14:paraId="69219321" w14:textId="77777777" w:rsidR="00D223CF" w:rsidRDefault="00D223CF" w:rsidP="00B95230">
            <w:pPr>
              <w:spacing w:before="0"/>
              <w:jc w:val="both"/>
              <w:rPr>
                <w:rFonts w:ascii="Arial" w:hAnsi="Arial" w:cs="Arial"/>
                <w:sz w:val="20"/>
              </w:rPr>
            </w:pPr>
            <w:proofErr w:type="gramStart"/>
            <w:r>
              <w:rPr>
                <w:rFonts w:ascii="Arial" w:hAnsi="Arial" w:cs="Arial"/>
                <w:sz w:val="20"/>
              </w:rPr>
              <w:t>id</w:t>
            </w:r>
            <w:proofErr w:type="gramEnd"/>
          </w:p>
        </w:tc>
        <w:tc>
          <w:tcPr>
            <w:tcW w:w="1982" w:type="dxa"/>
            <w:tcBorders>
              <w:top w:val="single" w:sz="4" w:space="0" w:color="auto"/>
              <w:left w:val="single" w:sz="4" w:space="0" w:color="auto"/>
              <w:bottom w:val="single" w:sz="4" w:space="0" w:color="auto"/>
              <w:right w:val="single" w:sz="4" w:space="0" w:color="auto"/>
            </w:tcBorders>
            <w:hideMark/>
          </w:tcPr>
          <w:p w14:paraId="481639B8" w14:textId="77777777" w:rsidR="00D223CF" w:rsidRDefault="00D223CF" w:rsidP="00B95230">
            <w:pPr>
              <w:spacing w:before="0"/>
              <w:jc w:val="center"/>
              <w:rPr>
                <w:rFonts w:ascii="Arial" w:hAnsi="Arial" w:cs="Arial"/>
                <w:sz w:val="20"/>
              </w:rPr>
            </w:pPr>
            <w:r>
              <w:rPr>
                <w:rFonts w:ascii="Arial" w:hAnsi="Arial" w:cs="Arial"/>
                <w:sz w:val="20"/>
              </w:rPr>
              <w:t>Integer</w:t>
            </w:r>
          </w:p>
        </w:tc>
        <w:tc>
          <w:tcPr>
            <w:tcW w:w="1982" w:type="dxa"/>
            <w:tcBorders>
              <w:top w:val="single" w:sz="4" w:space="0" w:color="auto"/>
              <w:left w:val="single" w:sz="4" w:space="0" w:color="auto"/>
              <w:bottom w:val="single" w:sz="4" w:space="0" w:color="auto"/>
              <w:right w:val="single" w:sz="4" w:space="0" w:color="auto"/>
            </w:tcBorders>
          </w:tcPr>
          <w:p w14:paraId="17B134CB" w14:textId="77777777" w:rsidR="00D223CF" w:rsidRDefault="00D223CF" w:rsidP="00B95230">
            <w:pPr>
              <w:spacing w:before="0"/>
              <w:jc w:val="center"/>
              <w:rPr>
                <w:rFonts w:ascii="Arial" w:hAnsi="Arial" w:cs="Arial"/>
                <w:sz w:val="20"/>
              </w:rPr>
            </w:pPr>
            <w:r>
              <w:rPr>
                <w:rFonts w:ascii="Arial" w:hAnsi="Arial" w:cs="Arial"/>
                <w:sz w:val="20"/>
              </w:rPr>
              <w:t>Non</w:t>
            </w:r>
          </w:p>
        </w:tc>
        <w:tc>
          <w:tcPr>
            <w:tcW w:w="1982" w:type="dxa"/>
            <w:tcBorders>
              <w:top w:val="single" w:sz="4" w:space="0" w:color="auto"/>
              <w:left w:val="single" w:sz="4" w:space="0" w:color="auto"/>
              <w:bottom w:val="single" w:sz="4" w:space="0" w:color="auto"/>
              <w:right w:val="single" w:sz="4" w:space="0" w:color="auto"/>
            </w:tcBorders>
          </w:tcPr>
          <w:p w14:paraId="04430746" w14:textId="77777777" w:rsidR="00D223CF" w:rsidRDefault="00D223CF" w:rsidP="00B95230">
            <w:pPr>
              <w:spacing w:before="0"/>
              <w:jc w:val="center"/>
              <w:rPr>
                <w:rFonts w:ascii="Arial" w:hAnsi="Arial" w:cs="Arial"/>
                <w:sz w:val="20"/>
              </w:rPr>
            </w:pPr>
            <w:r>
              <w:rPr>
                <w:rFonts w:ascii="Arial" w:hAnsi="Arial" w:cs="Arial"/>
                <w:sz w:val="20"/>
              </w:rPr>
              <w:t>PK</w:t>
            </w:r>
          </w:p>
        </w:tc>
      </w:tr>
      <w:tr w:rsidR="00D223CF" w14:paraId="748704EE" w14:textId="77777777" w:rsidTr="00B95230">
        <w:tc>
          <w:tcPr>
            <w:tcW w:w="2473" w:type="dxa"/>
            <w:tcBorders>
              <w:top w:val="single" w:sz="4" w:space="0" w:color="auto"/>
              <w:left w:val="single" w:sz="4" w:space="0" w:color="auto"/>
              <w:bottom w:val="single" w:sz="4" w:space="0" w:color="auto"/>
              <w:right w:val="single" w:sz="4" w:space="0" w:color="auto"/>
            </w:tcBorders>
            <w:hideMark/>
          </w:tcPr>
          <w:p w14:paraId="6F347FB9" w14:textId="77777777" w:rsidR="00D223CF" w:rsidRDefault="00D223CF" w:rsidP="00B95230">
            <w:pPr>
              <w:spacing w:before="0"/>
              <w:jc w:val="both"/>
              <w:rPr>
                <w:rFonts w:ascii="Arial" w:hAnsi="Arial" w:cs="Arial"/>
                <w:sz w:val="20"/>
              </w:rPr>
            </w:pPr>
            <w:proofErr w:type="gramStart"/>
            <w:r>
              <w:rPr>
                <w:rFonts w:ascii="Arial" w:hAnsi="Arial" w:cs="Arial"/>
                <w:sz w:val="20"/>
              </w:rPr>
              <w:t>ouvrage</w:t>
            </w:r>
            <w:proofErr w:type="gramEnd"/>
          </w:p>
        </w:tc>
        <w:tc>
          <w:tcPr>
            <w:tcW w:w="1982" w:type="dxa"/>
            <w:tcBorders>
              <w:top w:val="single" w:sz="4" w:space="0" w:color="auto"/>
              <w:left w:val="single" w:sz="4" w:space="0" w:color="auto"/>
              <w:bottom w:val="single" w:sz="4" w:space="0" w:color="auto"/>
              <w:right w:val="single" w:sz="4" w:space="0" w:color="auto"/>
            </w:tcBorders>
            <w:hideMark/>
          </w:tcPr>
          <w:p w14:paraId="4C14BEAA" w14:textId="77777777" w:rsidR="00D223CF" w:rsidRDefault="00D223CF" w:rsidP="00B95230">
            <w:pPr>
              <w:spacing w:before="0"/>
              <w:jc w:val="center"/>
              <w:rPr>
                <w:rFonts w:ascii="Arial" w:hAnsi="Arial" w:cs="Arial"/>
                <w:sz w:val="20"/>
              </w:rPr>
            </w:pPr>
            <w:proofErr w:type="spellStart"/>
            <w:r>
              <w:rPr>
                <w:rFonts w:ascii="Arial" w:hAnsi="Arial" w:cs="Arial"/>
                <w:sz w:val="20"/>
              </w:rPr>
              <w:t>Text</w:t>
            </w:r>
            <w:proofErr w:type="spellEnd"/>
          </w:p>
        </w:tc>
        <w:tc>
          <w:tcPr>
            <w:tcW w:w="1982" w:type="dxa"/>
            <w:tcBorders>
              <w:top w:val="single" w:sz="4" w:space="0" w:color="auto"/>
              <w:left w:val="single" w:sz="4" w:space="0" w:color="auto"/>
              <w:bottom w:val="single" w:sz="4" w:space="0" w:color="auto"/>
              <w:right w:val="single" w:sz="4" w:space="0" w:color="auto"/>
            </w:tcBorders>
          </w:tcPr>
          <w:p w14:paraId="52E34D4F" w14:textId="77777777" w:rsidR="00D223CF" w:rsidRDefault="00D223CF" w:rsidP="00B95230">
            <w:pPr>
              <w:spacing w:before="0"/>
              <w:jc w:val="center"/>
              <w:rPr>
                <w:rFonts w:ascii="Arial" w:hAnsi="Arial" w:cs="Arial"/>
                <w:sz w:val="20"/>
              </w:rPr>
            </w:pPr>
            <w:r>
              <w:rPr>
                <w:rFonts w:ascii="Arial" w:hAnsi="Arial" w:cs="Arial"/>
                <w:sz w:val="20"/>
              </w:rPr>
              <w:t>Non</w:t>
            </w:r>
          </w:p>
        </w:tc>
        <w:tc>
          <w:tcPr>
            <w:tcW w:w="1982" w:type="dxa"/>
            <w:tcBorders>
              <w:top w:val="single" w:sz="4" w:space="0" w:color="auto"/>
              <w:left w:val="single" w:sz="4" w:space="0" w:color="auto"/>
              <w:bottom w:val="single" w:sz="4" w:space="0" w:color="auto"/>
              <w:right w:val="single" w:sz="4" w:space="0" w:color="auto"/>
            </w:tcBorders>
          </w:tcPr>
          <w:p w14:paraId="7519A976" w14:textId="77777777" w:rsidR="00D223CF" w:rsidRDefault="00D223CF" w:rsidP="00B95230">
            <w:pPr>
              <w:spacing w:before="0"/>
              <w:jc w:val="center"/>
              <w:rPr>
                <w:rFonts w:ascii="Arial" w:hAnsi="Arial" w:cs="Arial"/>
                <w:sz w:val="20"/>
              </w:rPr>
            </w:pPr>
            <w:r>
              <w:rPr>
                <w:rFonts w:ascii="Arial" w:hAnsi="Arial" w:cs="Arial"/>
                <w:sz w:val="20"/>
              </w:rPr>
              <w:t>UK</w:t>
            </w:r>
          </w:p>
        </w:tc>
      </w:tr>
      <w:tr w:rsidR="00D223CF" w14:paraId="7EE58807" w14:textId="77777777" w:rsidTr="00B95230">
        <w:tc>
          <w:tcPr>
            <w:tcW w:w="2473" w:type="dxa"/>
            <w:tcBorders>
              <w:top w:val="single" w:sz="4" w:space="0" w:color="auto"/>
              <w:left w:val="single" w:sz="4" w:space="0" w:color="auto"/>
              <w:bottom w:val="single" w:sz="4" w:space="0" w:color="auto"/>
              <w:right w:val="single" w:sz="4" w:space="0" w:color="auto"/>
            </w:tcBorders>
          </w:tcPr>
          <w:p w14:paraId="7AD52268" w14:textId="77777777" w:rsidR="00D223CF" w:rsidRDefault="00D223CF" w:rsidP="00B95230">
            <w:pPr>
              <w:spacing w:before="0"/>
              <w:jc w:val="both"/>
              <w:rPr>
                <w:rFonts w:ascii="Arial" w:hAnsi="Arial" w:cs="Arial"/>
                <w:sz w:val="20"/>
              </w:rPr>
            </w:pPr>
            <w:proofErr w:type="gramStart"/>
            <w:r>
              <w:rPr>
                <w:rFonts w:ascii="Arial" w:hAnsi="Arial" w:cs="Arial"/>
                <w:sz w:val="20"/>
              </w:rPr>
              <w:t>type</w:t>
            </w:r>
            <w:proofErr w:type="gramEnd"/>
          </w:p>
        </w:tc>
        <w:tc>
          <w:tcPr>
            <w:tcW w:w="1982" w:type="dxa"/>
            <w:tcBorders>
              <w:top w:val="single" w:sz="4" w:space="0" w:color="auto"/>
              <w:left w:val="single" w:sz="4" w:space="0" w:color="auto"/>
              <w:bottom w:val="single" w:sz="4" w:space="0" w:color="auto"/>
              <w:right w:val="single" w:sz="4" w:space="0" w:color="auto"/>
            </w:tcBorders>
          </w:tcPr>
          <w:p w14:paraId="5D95EB09" w14:textId="77777777" w:rsidR="00D223CF" w:rsidRDefault="00D223CF" w:rsidP="00B95230">
            <w:pPr>
              <w:spacing w:before="0"/>
              <w:jc w:val="center"/>
              <w:rPr>
                <w:rFonts w:ascii="Arial" w:hAnsi="Arial" w:cs="Arial"/>
                <w:sz w:val="20"/>
              </w:rPr>
            </w:pPr>
            <w:proofErr w:type="spellStart"/>
            <w:r>
              <w:rPr>
                <w:rFonts w:ascii="Arial" w:hAnsi="Arial" w:cs="Arial"/>
                <w:sz w:val="20"/>
              </w:rPr>
              <w:t>Text</w:t>
            </w:r>
            <w:proofErr w:type="spellEnd"/>
          </w:p>
        </w:tc>
        <w:tc>
          <w:tcPr>
            <w:tcW w:w="1982" w:type="dxa"/>
            <w:tcBorders>
              <w:top w:val="single" w:sz="4" w:space="0" w:color="auto"/>
              <w:left w:val="single" w:sz="4" w:space="0" w:color="auto"/>
              <w:bottom w:val="single" w:sz="4" w:space="0" w:color="auto"/>
              <w:right w:val="single" w:sz="4" w:space="0" w:color="auto"/>
            </w:tcBorders>
          </w:tcPr>
          <w:p w14:paraId="5B66B0D4" w14:textId="77777777" w:rsidR="00D223CF" w:rsidRDefault="00D223CF" w:rsidP="00B95230">
            <w:pPr>
              <w:spacing w:before="0"/>
              <w:jc w:val="center"/>
              <w:rPr>
                <w:rFonts w:ascii="Arial" w:hAnsi="Arial" w:cs="Arial"/>
                <w:sz w:val="20"/>
              </w:rPr>
            </w:pPr>
            <w:r>
              <w:rPr>
                <w:rFonts w:ascii="Arial" w:hAnsi="Arial" w:cs="Arial"/>
                <w:sz w:val="20"/>
              </w:rPr>
              <w:t>Non</w:t>
            </w:r>
          </w:p>
        </w:tc>
        <w:tc>
          <w:tcPr>
            <w:tcW w:w="1982" w:type="dxa"/>
            <w:tcBorders>
              <w:top w:val="single" w:sz="4" w:space="0" w:color="auto"/>
              <w:left w:val="single" w:sz="4" w:space="0" w:color="auto"/>
              <w:bottom w:val="single" w:sz="4" w:space="0" w:color="auto"/>
              <w:right w:val="single" w:sz="4" w:space="0" w:color="auto"/>
            </w:tcBorders>
          </w:tcPr>
          <w:p w14:paraId="0D9A98D3" w14:textId="77777777" w:rsidR="00D223CF" w:rsidRDefault="00D223CF" w:rsidP="00B95230">
            <w:pPr>
              <w:spacing w:before="0"/>
              <w:jc w:val="center"/>
              <w:rPr>
                <w:rFonts w:ascii="Arial" w:hAnsi="Arial" w:cs="Arial"/>
                <w:sz w:val="20"/>
              </w:rPr>
            </w:pPr>
            <w:r>
              <w:rPr>
                <w:rFonts w:ascii="Arial" w:hAnsi="Arial" w:cs="Arial"/>
                <w:sz w:val="20"/>
              </w:rPr>
              <w:t>/</w:t>
            </w:r>
          </w:p>
        </w:tc>
      </w:tr>
      <w:tr w:rsidR="00D223CF" w14:paraId="48246095" w14:textId="77777777" w:rsidTr="00B95230">
        <w:tc>
          <w:tcPr>
            <w:tcW w:w="2473" w:type="dxa"/>
            <w:tcBorders>
              <w:top w:val="single" w:sz="4" w:space="0" w:color="auto"/>
              <w:left w:val="single" w:sz="4" w:space="0" w:color="auto"/>
              <w:bottom w:val="single" w:sz="4" w:space="0" w:color="auto"/>
              <w:right w:val="single" w:sz="4" w:space="0" w:color="auto"/>
            </w:tcBorders>
          </w:tcPr>
          <w:p w14:paraId="46A06948" w14:textId="77777777" w:rsidR="00D223CF" w:rsidRDefault="00D223CF" w:rsidP="00B95230">
            <w:pPr>
              <w:spacing w:before="0"/>
              <w:jc w:val="both"/>
              <w:rPr>
                <w:rFonts w:ascii="Arial" w:hAnsi="Arial" w:cs="Arial"/>
                <w:sz w:val="20"/>
              </w:rPr>
            </w:pPr>
            <w:proofErr w:type="gramStart"/>
            <w:r>
              <w:rPr>
                <w:rFonts w:ascii="Arial" w:hAnsi="Arial" w:cs="Arial"/>
                <w:sz w:val="20"/>
              </w:rPr>
              <w:t>description</w:t>
            </w:r>
            <w:proofErr w:type="gramEnd"/>
          </w:p>
        </w:tc>
        <w:tc>
          <w:tcPr>
            <w:tcW w:w="1982" w:type="dxa"/>
            <w:tcBorders>
              <w:top w:val="single" w:sz="4" w:space="0" w:color="auto"/>
              <w:left w:val="single" w:sz="4" w:space="0" w:color="auto"/>
              <w:bottom w:val="single" w:sz="4" w:space="0" w:color="auto"/>
              <w:right w:val="single" w:sz="4" w:space="0" w:color="auto"/>
            </w:tcBorders>
          </w:tcPr>
          <w:p w14:paraId="12F3C900" w14:textId="77777777" w:rsidR="00D223CF" w:rsidRDefault="00D223CF" w:rsidP="00B95230">
            <w:pPr>
              <w:spacing w:before="0"/>
              <w:jc w:val="center"/>
              <w:rPr>
                <w:rFonts w:ascii="Arial" w:hAnsi="Arial" w:cs="Arial"/>
                <w:sz w:val="20"/>
              </w:rPr>
            </w:pPr>
            <w:proofErr w:type="spellStart"/>
            <w:r>
              <w:rPr>
                <w:rFonts w:ascii="Arial" w:hAnsi="Arial" w:cs="Arial"/>
                <w:sz w:val="20"/>
              </w:rPr>
              <w:t>Text</w:t>
            </w:r>
            <w:proofErr w:type="spellEnd"/>
          </w:p>
        </w:tc>
        <w:tc>
          <w:tcPr>
            <w:tcW w:w="1982" w:type="dxa"/>
            <w:tcBorders>
              <w:top w:val="single" w:sz="4" w:space="0" w:color="auto"/>
              <w:left w:val="single" w:sz="4" w:space="0" w:color="auto"/>
              <w:bottom w:val="single" w:sz="4" w:space="0" w:color="auto"/>
              <w:right w:val="single" w:sz="4" w:space="0" w:color="auto"/>
            </w:tcBorders>
          </w:tcPr>
          <w:p w14:paraId="2D72B04F" w14:textId="77777777" w:rsidR="00D223CF" w:rsidRDefault="00D223CF" w:rsidP="00B95230">
            <w:pPr>
              <w:spacing w:before="0"/>
              <w:jc w:val="center"/>
              <w:rPr>
                <w:rFonts w:ascii="Arial" w:hAnsi="Arial" w:cs="Arial"/>
                <w:sz w:val="20"/>
              </w:rPr>
            </w:pPr>
            <w:r>
              <w:rPr>
                <w:rFonts w:ascii="Arial" w:hAnsi="Arial" w:cs="Arial"/>
                <w:sz w:val="20"/>
              </w:rPr>
              <w:t>Oui</w:t>
            </w:r>
          </w:p>
        </w:tc>
        <w:tc>
          <w:tcPr>
            <w:tcW w:w="1982" w:type="dxa"/>
            <w:tcBorders>
              <w:top w:val="single" w:sz="4" w:space="0" w:color="auto"/>
              <w:left w:val="single" w:sz="4" w:space="0" w:color="auto"/>
              <w:bottom w:val="single" w:sz="4" w:space="0" w:color="auto"/>
              <w:right w:val="single" w:sz="4" w:space="0" w:color="auto"/>
            </w:tcBorders>
          </w:tcPr>
          <w:p w14:paraId="23E2A017" w14:textId="77777777" w:rsidR="00D223CF" w:rsidRDefault="00D223CF" w:rsidP="00B95230">
            <w:pPr>
              <w:spacing w:before="0"/>
              <w:jc w:val="center"/>
              <w:rPr>
                <w:rFonts w:ascii="Arial" w:hAnsi="Arial" w:cs="Arial"/>
                <w:sz w:val="20"/>
              </w:rPr>
            </w:pPr>
            <w:r>
              <w:rPr>
                <w:rFonts w:ascii="Arial" w:hAnsi="Arial" w:cs="Arial"/>
                <w:sz w:val="20"/>
              </w:rPr>
              <w:t>/</w:t>
            </w:r>
          </w:p>
        </w:tc>
      </w:tr>
      <w:tr w:rsidR="00D223CF" w14:paraId="4C9A54CC" w14:textId="77777777" w:rsidTr="00B95230">
        <w:tc>
          <w:tcPr>
            <w:tcW w:w="2473" w:type="dxa"/>
            <w:tcBorders>
              <w:top w:val="single" w:sz="4" w:space="0" w:color="auto"/>
              <w:left w:val="single" w:sz="4" w:space="0" w:color="auto"/>
              <w:bottom w:val="single" w:sz="4" w:space="0" w:color="auto"/>
              <w:right w:val="single" w:sz="4" w:space="0" w:color="auto"/>
            </w:tcBorders>
          </w:tcPr>
          <w:p w14:paraId="3699FFE2" w14:textId="77777777" w:rsidR="00D223CF" w:rsidRDefault="00D223CF" w:rsidP="00B95230">
            <w:pPr>
              <w:spacing w:before="0"/>
              <w:jc w:val="both"/>
              <w:rPr>
                <w:rFonts w:ascii="Arial" w:hAnsi="Arial" w:cs="Arial"/>
                <w:sz w:val="20"/>
              </w:rPr>
            </w:pPr>
            <w:proofErr w:type="gramStart"/>
            <w:r>
              <w:rPr>
                <w:rFonts w:ascii="Arial" w:hAnsi="Arial" w:cs="Arial"/>
                <w:sz w:val="20"/>
              </w:rPr>
              <w:t>image</w:t>
            </w:r>
            <w:proofErr w:type="gramEnd"/>
          </w:p>
        </w:tc>
        <w:tc>
          <w:tcPr>
            <w:tcW w:w="1982" w:type="dxa"/>
            <w:tcBorders>
              <w:top w:val="single" w:sz="4" w:space="0" w:color="auto"/>
              <w:left w:val="single" w:sz="4" w:space="0" w:color="auto"/>
              <w:bottom w:val="single" w:sz="4" w:space="0" w:color="auto"/>
              <w:right w:val="single" w:sz="4" w:space="0" w:color="auto"/>
            </w:tcBorders>
          </w:tcPr>
          <w:p w14:paraId="4CFA4D14" w14:textId="77777777" w:rsidR="00D223CF" w:rsidRDefault="00D223CF" w:rsidP="00B95230">
            <w:pPr>
              <w:spacing w:before="0"/>
              <w:jc w:val="center"/>
              <w:rPr>
                <w:rFonts w:ascii="Arial" w:hAnsi="Arial" w:cs="Arial"/>
                <w:sz w:val="20"/>
              </w:rPr>
            </w:pPr>
            <w:proofErr w:type="spellStart"/>
            <w:r>
              <w:rPr>
                <w:rFonts w:ascii="Arial" w:hAnsi="Arial" w:cs="Arial"/>
                <w:sz w:val="20"/>
              </w:rPr>
              <w:t>Text</w:t>
            </w:r>
            <w:proofErr w:type="spellEnd"/>
          </w:p>
        </w:tc>
        <w:tc>
          <w:tcPr>
            <w:tcW w:w="1982" w:type="dxa"/>
            <w:tcBorders>
              <w:top w:val="single" w:sz="4" w:space="0" w:color="auto"/>
              <w:left w:val="single" w:sz="4" w:space="0" w:color="auto"/>
              <w:bottom w:val="single" w:sz="4" w:space="0" w:color="auto"/>
              <w:right w:val="single" w:sz="4" w:space="0" w:color="auto"/>
            </w:tcBorders>
          </w:tcPr>
          <w:p w14:paraId="396BD926" w14:textId="77777777" w:rsidR="00D223CF" w:rsidRDefault="00D223CF" w:rsidP="00B95230">
            <w:pPr>
              <w:spacing w:before="0"/>
              <w:jc w:val="center"/>
              <w:rPr>
                <w:rFonts w:ascii="Arial" w:hAnsi="Arial" w:cs="Arial"/>
                <w:sz w:val="20"/>
              </w:rPr>
            </w:pPr>
            <w:r>
              <w:rPr>
                <w:rFonts w:ascii="Arial" w:hAnsi="Arial" w:cs="Arial"/>
                <w:sz w:val="20"/>
              </w:rPr>
              <w:t>Oui</w:t>
            </w:r>
          </w:p>
        </w:tc>
        <w:tc>
          <w:tcPr>
            <w:tcW w:w="1982" w:type="dxa"/>
            <w:tcBorders>
              <w:top w:val="single" w:sz="4" w:space="0" w:color="auto"/>
              <w:left w:val="single" w:sz="4" w:space="0" w:color="auto"/>
              <w:bottom w:val="single" w:sz="4" w:space="0" w:color="auto"/>
              <w:right w:val="single" w:sz="4" w:space="0" w:color="auto"/>
            </w:tcBorders>
          </w:tcPr>
          <w:p w14:paraId="79765B52" w14:textId="77777777" w:rsidR="00D223CF" w:rsidRDefault="00D223CF" w:rsidP="00B95230">
            <w:pPr>
              <w:spacing w:before="0"/>
              <w:jc w:val="center"/>
              <w:rPr>
                <w:rFonts w:ascii="Arial" w:hAnsi="Arial" w:cs="Arial"/>
                <w:sz w:val="20"/>
              </w:rPr>
            </w:pPr>
            <w:r>
              <w:rPr>
                <w:rFonts w:ascii="Arial" w:hAnsi="Arial" w:cs="Arial"/>
                <w:sz w:val="20"/>
              </w:rPr>
              <w:t>/</w:t>
            </w:r>
          </w:p>
        </w:tc>
      </w:tr>
      <w:tr w:rsidR="00D223CF" w14:paraId="4C8114C3" w14:textId="77777777" w:rsidTr="00B95230">
        <w:tc>
          <w:tcPr>
            <w:tcW w:w="2473" w:type="dxa"/>
            <w:tcBorders>
              <w:top w:val="single" w:sz="4" w:space="0" w:color="auto"/>
              <w:left w:val="single" w:sz="4" w:space="0" w:color="auto"/>
              <w:bottom w:val="single" w:sz="4" w:space="0" w:color="auto"/>
              <w:right w:val="single" w:sz="4" w:space="0" w:color="auto"/>
            </w:tcBorders>
          </w:tcPr>
          <w:p w14:paraId="57B3E143" w14:textId="77777777" w:rsidR="00D223CF" w:rsidRDefault="00D223CF" w:rsidP="00B95230">
            <w:pPr>
              <w:spacing w:before="0"/>
              <w:jc w:val="both"/>
              <w:rPr>
                <w:rFonts w:ascii="Arial" w:hAnsi="Arial" w:cs="Arial"/>
                <w:sz w:val="20"/>
              </w:rPr>
            </w:pPr>
            <w:proofErr w:type="spellStart"/>
            <w:proofErr w:type="gramStart"/>
            <w:r>
              <w:rPr>
                <w:rFonts w:ascii="Arial" w:hAnsi="Arial" w:cs="Arial"/>
                <w:sz w:val="20"/>
              </w:rPr>
              <w:t>code</w:t>
            </w:r>
            <w:proofErr w:type="gramEnd"/>
            <w:r>
              <w:rPr>
                <w:rFonts w:ascii="Arial" w:hAnsi="Arial" w:cs="Arial"/>
                <w:sz w:val="20"/>
              </w:rPr>
              <w:t>_client</w:t>
            </w:r>
            <w:proofErr w:type="spellEnd"/>
          </w:p>
        </w:tc>
        <w:tc>
          <w:tcPr>
            <w:tcW w:w="1982" w:type="dxa"/>
            <w:tcBorders>
              <w:top w:val="single" w:sz="4" w:space="0" w:color="auto"/>
              <w:left w:val="single" w:sz="4" w:space="0" w:color="auto"/>
              <w:bottom w:val="single" w:sz="4" w:space="0" w:color="auto"/>
              <w:right w:val="single" w:sz="4" w:space="0" w:color="auto"/>
            </w:tcBorders>
          </w:tcPr>
          <w:p w14:paraId="2AD5A84C" w14:textId="77777777" w:rsidR="00D223CF" w:rsidRDefault="00D223CF" w:rsidP="00B95230">
            <w:pPr>
              <w:spacing w:before="0"/>
              <w:jc w:val="center"/>
              <w:rPr>
                <w:rFonts w:ascii="Arial" w:hAnsi="Arial" w:cs="Arial"/>
                <w:sz w:val="20"/>
              </w:rPr>
            </w:pPr>
            <w:proofErr w:type="spellStart"/>
            <w:r>
              <w:rPr>
                <w:rFonts w:ascii="Arial" w:hAnsi="Arial" w:cs="Arial"/>
                <w:sz w:val="20"/>
              </w:rPr>
              <w:t>Text</w:t>
            </w:r>
            <w:proofErr w:type="spellEnd"/>
          </w:p>
        </w:tc>
        <w:tc>
          <w:tcPr>
            <w:tcW w:w="1982" w:type="dxa"/>
            <w:tcBorders>
              <w:top w:val="single" w:sz="4" w:space="0" w:color="auto"/>
              <w:left w:val="single" w:sz="4" w:space="0" w:color="auto"/>
              <w:bottom w:val="single" w:sz="4" w:space="0" w:color="auto"/>
              <w:right w:val="single" w:sz="4" w:space="0" w:color="auto"/>
            </w:tcBorders>
          </w:tcPr>
          <w:p w14:paraId="61A64718" w14:textId="77777777" w:rsidR="00D223CF" w:rsidRDefault="00D223CF" w:rsidP="00B95230">
            <w:pPr>
              <w:spacing w:before="0"/>
              <w:jc w:val="center"/>
              <w:rPr>
                <w:rFonts w:ascii="Arial" w:hAnsi="Arial" w:cs="Arial"/>
                <w:sz w:val="20"/>
              </w:rPr>
            </w:pPr>
            <w:r>
              <w:rPr>
                <w:rFonts w:ascii="Arial" w:hAnsi="Arial" w:cs="Arial"/>
                <w:sz w:val="20"/>
              </w:rPr>
              <w:t>Non</w:t>
            </w:r>
          </w:p>
        </w:tc>
        <w:tc>
          <w:tcPr>
            <w:tcW w:w="1982" w:type="dxa"/>
            <w:tcBorders>
              <w:top w:val="single" w:sz="4" w:space="0" w:color="auto"/>
              <w:left w:val="single" w:sz="4" w:space="0" w:color="auto"/>
              <w:bottom w:val="single" w:sz="4" w:space="0" w:color="auto"/>
              <w:right w:val="single" w:sz="4" w:space="0" w:color="auto"/>
            </w:tcBorders>
          </w:tcPr>
          <w:p w14:paraId="43025B9B" w14:textId="77777777" w:rsidR="00D223CF" w:rsidRDefault="00D223CF" w:rsidP="00B95230">
            <w:pPr>
              <w:spacing w:before="0"/>
              <w:jc w:val="center"/>
              <w:rPr>
                <w:rFonts w:ascii="Arial" w:hAnsi="Arial" w:cs="Arial"/>
                <w:sz w:val="20"/>
              </w:rPr>
            </w:pPr>
            <w:r>
              <w:rPr>
                <w:rFonts w:ascii="Arial" w:hAnsi="Arial" w:cs="Arial"/>
                <w:sz w:val="20"/>
              </w:rPr>
              <w:t>/</w:t>
            </w:r>
          </w:p>
        </w:tc>
      </w:tr>
      <w:tr w:rsidR="00B95230" w14:paraId="6FE4E59F" w14:textId="77777777" w:rsidTr="00B95230">
        <w:trPr>
          <w:ins w:id="22" w:author="Level, Vincent" w:date="2025-01-22T14:10:00Z"/>
        </w:trPr>
        <w:tc>
          <w:tcPr>
            <w:tcW w:w="2473" w:type="dxa"/>
            <w:tcBorders>
              <w:top w:val="single" w:sz="4" w:space="0" w:color="auto"/>
              <w:left w:val="single" w:sz="4" w:space="0" w:color="auto"/>
              <w:bottom w:val="single" w:sz="4" w:space="0" w:color="auto"/>
              <w:right w:val="single" w:sz="4" w:space="0" w:color="auto"/>
            </w:tcBorders>
          </w:tcPr>
          <w:p w14:paraId="16B0750F" w14:textId="3CCEBBE1" w:rsidR="00B95230" w:rsidRDefault="00B95230" w:rsidP="00B95230">
            <w:pPr>
              <w:spacing w:before="0"/>
              <w:jc w:val="both"/>
              <w:rPr>
                <w:ins w:id="23" w:author="Level, Vincent" w:date="2025-01-22T14:10:00Z"/>
                <w:rFonts w:ascii="Arial" w:hAnsi="Arial" w:cs="Arial"/>
                <w:sz w:val="20"/>
              </w:rPr>
            </w:pPr>
            <w:proofErr w:type="spellStart"/>
            <w:proofErr w:type="gramStart"/>
            <w:ins w:id="24" w:author="Level, Vincent" w:date="2025-01-22T14:10:00Z">
              <w:r>
                <w:rPr>
                  <w:rFonts w:ascii="Arial" w:hAnsi="Arial" w:cs="Arial"/>
                  <w:sz w:val="20"/>
                </w:rPr>
                <w:t>create</w:t>
              </w:r>
              <w:proofErr w:type="gramEnd"/>
              <w:r>
                <w:rPr>
                  <w:rFonts w:ascii="Arial" w:hAnsi="Arial" w:cs="Arial"/>
                  <w:sz w:val="20"/>
                </w:rPr>
                <w:t>_on</w:t>
              </w:r>
              <w:proofErr w:type="spellEnd"/>
            </w:ins>
          </w:p>
        </w:tc>
        <w:tc>
          <w:tcPr>
            <w:tcW w:w="1982" w:type="dxa"/>
            <w:tcBorders>
              <w:top w:val="single" w:sz="4" w:space="0" w:color="auto"/>
              <w:left w:val="single" w:sz="4" w:space="0" w:color="auto"/>
              <w:bottom w:val="single" w:sz="4" w:space="0" w:color="auto"/>
              <w:right w:val="single" w:sz="4" w:space="0" w:color="auto"/>
            </w:tcBorders>
          </w:tcPr>
          <w:p w14:paraId="0A877940" w14:textId="3CC10550" w:rsidR="00B95230" w:rsidRDefault="00B95230" w:rsidP="00B95230">
            <w:pPr>
              <w:spacing w:before="0"/>
              <w:jc w:val="center"/>
              <w:rPr>
                <w:ins w:id="25" w:author="Level, Vincent" w:date="2025-01-22T14:10:00Z"/>
                <w:rFonts w:ascii="Arial" w:hAnsi="Arial" w:cs="Arial"/>
                <w:sz w:val="20"/>
              </w:rPr>
            </w:pPr>
            <w:ins w:id="26" w:author="Level, Vincent" w:date="2025-01-22T14:10:00Z">
              <w:r>
                <w:rPr>
                  <w:rFonts w:ascii="Arial" w:hAnsi="Arial" w:cs="Arial"/>
                  <w:sz w:val="20"/>
                </w:rPr>
                <w:t>DATE</w:t>
              </w:r>
            </w:ins>
          </w:p>
        </w:tc>
        <w:tc>
          <w:tcPr>
            <w:tcW w:w="1982" w:type="dxa"/>
            <w:tcBorders>
              <w:top w:val="single" w:sz="4" w:space="0" w:color="auto"/>
              <w:left w:val="single" w:sz="4" w:space="0" w:color="auto"/>
              <w:bottom w:val="single" w:sz="4" w:space="0" w:color="auto"/>
              <w:right w:val="single" w:sz="4" w:space="0" w:color="auto"/>
            </w:tcBorders>
          </w:tcPr>
          <w:p w14:paraId="0A433397" w14:textId="5CDE2B75" w:rsidR="00B95230" w:rsidRDefault="00597135" w:rsidP="00B95230">
            <w:pPr>
              <w:spacing w:before="0"/>
              <w:jc w:val="center"/>
              <w:rPr>
                <w:ins w:id="27" w:author="Level, Vincent" w:date="2025-01-22T14:10:00Z"/>
                <w:rFonts w:ascii="Arial" w:hAnsi="Arial" w:cs="Arial"/>
                <w:sz w:val="20"/>
              </w:rPr>
            </w:pPr>
            <w:ins w:id="28" w:author="Level, Vincent" w:date="2025-01-22T14:11:00Z">
              <w:r>
                <w:rPr>
                  <w:rFonts w:ascii="Arial" w:hAnsi="Arial" w:cs="Arial"/>
                  <w:sz w:val="20"/>
                </w:rPr>
                <w:t>Oui</w:t>
              </w:r>
            </w:ins>
          </w:p>
        </w:tc>
        <w:tc>
          <w:tcPr>
            <w:tcW w:w="1982" w:type="dxa"/>
            <w:tcBorders>
              <w:top w:val="single" w:sz="4" w:space="0" w:color="auto"/>
              <w:left w:val="single" w:sz="4" w:space="0" w:color="auto"/>
              <w:bottom w:val="single" w:sz="4" w:space="0" w:color="auto"/>
              <w:right w:val="single" w:sz="4" w:space="0" w:color="auto"/>
            </w:tcBorders>
          </w:tcPr>
          <w:p w14:paraId="4F1EE931" w14:textId="52361B91" w:rsidR="00B95230" w:rsidRDefault="00597135" w:rsidP="00B95230">
            <w:pPr>
              <w:spacing w:before="0"/>
              <w:jc w:val="center"/>
              <w:rPr>
                <w:ins w:id="29" w:author="Level, Vincent" w:date="2025-01-22T14:10:00Z"/>
                <w:rFonts w:ascii="Arial" w:hAnsi="Arial" w:cs="Arial"/>
                <w:sz w:val="20"/>
              </w:rPr>
            </w:pPr>
            <w:ins w:id="30" w:author="Level, Vincent" w:date="2025-01-22T14:11:00Z">
              <w:r>
                <w:rPr>
                  <w:rFonts w:ascii="Arial" w:hAnsi="Arial" w:cs="Arial"/>
                  <w:sz w:val="20"/>
                </w:rPr>
                <w:t>/</w:t>
              </w:r>
            </w:ins>
          </w:p>
        </w:tc>
      </w:tr>
      <w:tr w:rsidR="00597135" w14:paraId="57B0C7B9" w14:textId="77777777" w:rsidTr="00B95230">
        <w:trPr>
          <w:ins w:id="31" w:author="Level, Vincent" w:date="2025-01-22T14:11:00Z"/>
        </w:trPr>
        <w:tc>
          <w:tcPr>
            <w:tcW w:w="2473" w:type="dxa"/>
            <w:tcBorders>
              <w:top w:val="single" w:sz="4" w:space="0" w:color="auto"/>
              <w:left w:val="single" w:sz="4" w:space="0" w:color="auto"/>
              <w:bottom w:val="single" w:sz="4" w:space="0" w:color="auto"/>
              <w:right w:val="single" w:sz="4" w:space="0" w:color="auto"/>
            </w:tcBorders>
          </w:tcPr>
          <w:p w14:paraId="61AF18F0" w14:textId="020BAB52" w:rsidR="00597135" w:rsidRDefault="000745AA" w:rsidP="00B95230">
            <w:pPr>
              <w:spacing w:before="0"/>
              <w:jc w:val="both"/>
              <w:rPr>
                <w:ins w:id="32" w:author="Level, Vincent" w:date="2025-01-22T14:11:00Z"/>
                <w:rFonts w:ascii="Arial" w:hAnsi="Arial" w:cs="Arial"/>
                <w:sz w:val="20"/>
              </w:rPr>
            </w:pPr>
            <w:proofErr w:type="spellStart"/>
            <w:proofErr w:type="gramStart"/>
            <w:ins w:id="33" w:author="Level, Vincent" w:date="2025-01-22T16:08:00Z">
              <w:r>
                <w:rPr>
                  <w:rFonts w:ascii="Arial" w:hAnsi="Arial" w:cs="Arial"/>
                  <w:sz w:val="20"/>
                </w:rPr>
                <w:t>i</w:t>
              </w:r>
            </w:ins>
            <w:ins w:id="34" w:author="Level, Vincent" w:date="2025-01-22T14:11:00Z">
              <w:r w:rsidR="00597135">
                <w:rPr>
                  <w:rFonts w:ascii="Arial" w:hAnsi="Arial" w:cs="Arial"/>
                  <w:sz w:val="20"/>
                </w:rPr>
                <w:t>s</w:t>
              </w:r>
              <w:proofErr w:type="gramEnd"/>
              <w:r w:rsidR="00597135">
                <w:rPr>
                  <w:rFonts w:ascii="Arial" w:hAnsi="Arial" w:cs="Arial"/>
                  <w:sz w:val="20"/>
                </w:rPr>
                <w:t>_active</w:t>
              </w:r>
              <w:proofErr w:type="spellEnd"/>
            </w:ins>
          </w:p>
        </w:tc>
        <w:tc>
          <w:tcPr>
            <w:tcW w:w="1982" w:type="dxa"/>
            <w:tcBorders>
              <w:top w:val="single" w:sz="4" w:space="0" w:color="auto"/>
              <w:left w:val="single" w:sz="4" w:space="0" w:color="auto"/>
              <w:bottom w:val="single" w:sz="4" w:space="0" w:color="auto"/>
              <w:right w:val="single" w:sz="4" w:space="0" w:color="auto"/>
            </w:tcBorders>
          </w:tcPr>
          <w:p w14:paraId="155CA92C" w14:textId="505D1194" w:rsidR="00597135" w:rsidRDefault="00597135" w:rsidP="00B95230">
            <w:pPr>
              <w:spacing w:before="0"/>
              <w:jc w:val="center"/>
              <w:rPr>
                <w:ins w:id="35" w:author="Level, Vincent" w:date="2025-01-22T14:11:00Z"/>
                <w:rFonts w:ascii="Arial" w:hAnsi="Arial" w:cs="Arial"/>
                <w:sz w:val="20"/>
              </w:rPr>
            </w:pPr>
            <w:ins w:id="36" w:author="Level, Vincent" w:date="2025-01-22T14:11:00Z">
              <w:r>
                <w:rPr>
                  <w:rFonts w:ascii="Arial" w:hAnsi="Arial" w:cs="Arial"/>
                  <w:sz w:val="20"/>
                </w:rPr>
                <w:t>BOOLEAN</w:t>
              </w:r>
            </w:ins>
          </w:p>
        </w:tc>
        <w:tc>
          <w:tcPr>
            <w:tcW w:w="1982" w:type="dxa"/>
            <w:tcBorders>
              <w:top w:val="single" w:sz="4" w:space="0" w:color="auto"/>
              <w:left w:val="single" w:sz="4" w:space="0" w:color="auto"/>
              <w:bottom w:val="single" w:sz="4" w:space="0" w:color="auto"/>
              <w:right w:val="single" w:sz="4" w:space="0" w:color="auto"/>
            </w:tcBorders>
          </w:tcPr>
          <w:p w14:paraId="1ED2CBBD" w14:textId="315B964E" w:rsidR="00597135" w:rsidRDefault="00597135" w:rsidP="00B95230">
            <w:pPr>
              <w:spacing w:before="0"/>
              <w:jc w:val="center"/>
              <w:rPr>
                <w:ins w:id="37" w:author="Level, Vincent" w:date="2025-01-22T14:11:00Z"/>
                <w:rFonts w:ascii="Arial" w:hAnsi="Arial" w:cs="Arial"/>
                <w:sz w:val="20"/>
              </w:rPr>
            </w:pPr>
            <w:ins w:id="38" w:author="Level, Vincent" w:date="2025-01-22T14:11:00Z">
              <w:r>
                <w:rPr>
                  <w:rFonts w:ascii="Arial" w:hAnsi="Arial" w:cs="Arial"/>
                  <w:sz w:val="20"/>
                </w:rPr>
                <w:t>Oui</w:t>
              </w:r>
            </w:ins>
          </w:p>
        </w:tc>
        <w:tc>
          <w:tcPr>
            <w:tcW w:w="1982" w:type="dxa"/>
            <w:tcBorders>
              <w:top w:val="single" w:sz="4" w:space="0" w:color="auto"/>
              <w:left w:val="single" w:sz="4" w:space="0" w:color="auto"/>
              <w:bottom w:val="single" w:sz="4" w:space="0" w:color="auto"/>
              <w:right w:val="single" w:sz="4" w:space="0" w:color="auto"/>
            </w:tcBorders>
          </w:tcPr>
          <w:p w14:paraId="17DEC178" w14:textId="21A1F49F" w:rsidR="00597135" w:rsidRDefault="00597135" w:rsidP="00B95230">
            <w:pPr>
              <w:spacing w:before="0"/>
              <w:jc w:val="center"/>
              <w:rPr>
                <w:ins w:id="39" w:author="Level, Vincent" w:date="2025-01-22T14:11:00Z"/>
                <w:rFonts w:ascii="Arial" w:hAnsi="Arial" w:cs="Arial"/>
                <w:sz w:val="20"/>
              </w:rPr>
            </w:pPr>
            <w:ins w:id="40" w:author="Level, Vincent" w:date="2025-01-22T14:11:00Z">
              <w:r>
                <w:rPr>
                  <w:rFonts w:ascii="Arial" w:hAnsi="Arial" w:cs="Arial"/>
                  <w:sz w:val="20"/>
                </w:rPr>
                <w:t>/</w:t>
              </w:r>
            </w:ins>
          </w:p>
        </w:tc>
      </w:tr>
    </w:tbl>
    <w:p w14:paraId="2912C077" w14:textId="77777777" w:rsidR="00D223CF" w:rsidRPr="007D2B24" w:rsidRDefault="00D223CF">
      <w:pPr>
        <w:overflowPunct/>
        <w:autoSpaceDE/>
        <w:autoSpaceDN/>
        <w:adjustRightInd/>
        <w:spacing w:before="0"/>
        <w:textAlignment w:val="auto"/>
        <w:rPr>
          <w:rFonts w:ascii="Arial" w:hAnsi="Arial" w:cs="Arial"/>
          <w:sz w:val="20"/>
        </w:rPr>
      </w:pPr>
    </w:p>
    <w:p w14:paraId="03114122" w14:textId="77777777" w:rsidR="00A920C9" w:rsidRDefault="00A920C9" w:rsidP="00A920C9">
      <w:pPr>
        <w:spacing w:before="0"/>
        <w:jc w:val="both"/>
        <w:rPr>
          <w:rFonts w:ascii="Arial" w:hAnsi="Arial" w:cs="Arial"/>
          <w:i/>
          <w:sz w:val="20"/>
          <w:u w:val="single"/>
        </w:rPr>
      </w:pPr>
      <w:r>
        <w:rPr>
          <w:rFonts w:ascii="Arial" w:hAnsi="Arial" w:cs="Arial"/>
          <w:i/>
          <w:sz w:val="20"/>
          <w:u w:val="single"/>
        </w:rPr>
        <w:t xml:space="preserve">Table </w:t>
      </w:r>
      <w:proofErr w:type="spellStart"/>
      <w:r>
        <w:rPr>
          <w:rFonts w:ascii="Arial" w:hAnsi="Arial" w:cs="Arial"/>
          <w:i/>
          <w:sz w:val="20"/>
          <w:u w:val="single"/>
        </w:rPr>
        <w:t>facteur_choc</w:t>
      </w:r>
      <w:proofErr w:type="spellEnd"/>
      <w:r>
        <w:rPr>
          <w:rFonts w:ascii="Arial" w:hAnsi="Arial" w:cs="Arial"/>
          <w:i/>
          <w:sz w:val="20"/>
          <w:u w:val="single"/>
        </w:rPr>
        <w:t xml:space="preserve"> sur le schéma du projet :</w:t>
      </w:r>
    </w:p>
    <w:tbl>
      <w:tblPr>
        <w:tblStyle w:val="Grilledutableau"/>
        <w:tblW w:w="8419" w:type="dxa"/>
        <w:tblLayout w:type="fixed"/>
        <w:tblLook w:val="04A0" w:firstRow="1" w:lastRow="0" w:firstColumn="1" w:lastColumn="0" w:noHBand="0" w:noVBand="1"/>
      </w:tblPr>
      <w:tblGrid>
        <w:gridCol w:w="2473"/>
        <w:gridCol w:w="1982"/>
        <w:gridCol w:w="1982"/>
        <w:gridCol w:w="1982"/>
      </w:tblGrid>
      <w:tr w:rsidR="00A920C9" w14:paraId="5DCE34C1" w14:textId="77777777" w:rsidTr="00BB5D61">
        <w:tc>
          <w:tcPr>
            <w:tcW w:w="2473" w:type="dxa"/>
            <w:tcBorders>
              <w:top w:val="single" w:sz="4" w:space="0" w:color="auto"/>
              <w:left w:val="single" w:sz="4" w:space="0" w:color="auto"/>
              <w:bottom w:val="single" w:sz="4" w:space="0" w:color="auto"/>
              <w:right w:val="single" w:sz="4" w:space="0" w:color="auto"/>
            </w:tcBorders>
            <w:hideMark/>
          </w:tcPr>
          <w:p w14:paraId="47FC6F6C" w14:textId="77777777" w:rsidR="00A920C9" w:rsidRDefault="00A920C9" w:rsidP="00BB5D61">
            <w:pPr>
              <w:spacing w:before="0"/>
              <w:jc w:val="center"/>
              <w:rPr>
                <w:rFonts w:ascii="Arial" w:hAnsi="Arial" w:cs="Arial"/>
                <w:b/>
                <w:sz w:val="20"/>
              </w:rPr>
            </w:pPr>
            <w:r>
              <w:rPr>
                <w:rFonts w:ascii="Arial" w:hAnsi="Arial" w:cs="Arial"/>
                <w:b/>
                <w:sz w:val="20"/>
              </w:rPr>
              <w:t>Colonne</w:t>
            </w:r>
          </w:p>
        </w:tc>
        <w:tc>
          <w:tcPr>
            <w:tcW w:w="1982" w:type="dxa"/>
            <w:tcBorders>
              <w:top w:val="single" w:sz="4" w:space="0" w:color="auto"/>
              <w:left w:val="single" w:sz="4" w:space="0" w:color="auto"/>
              <w:bottom w:val="single" w:sz="4" w:space="0" w:color="auto"/>
              <w:right w:val="single" w:sz="4" w:space="0" w:color="auto"/>
            </w:tcBorders>
            <w:hideMark/>
          </w:tcPr>
          <w:p w14:paraId="3A4B534F" w14:textId="77777777" w:rsidR="00A920C9" w:rsidRDefault="00A920C9" w:rsidP="00BB5D61">
            <w:pPr>
              <w:spacing w:before="0"/>
              <w:jc w:val="center"/>
              <w:rPr>
                <w:rFonts w:ascii="Arial" w:hAnsi="Arial" w:cs="Arial"/>
                <w:b/>
                <w:sz w:val="20"/>
              </w:rPr>
            </w:pPr>
            <w:r>
              <w:rPr>
                <w:rFonts w:ascii="Arial" w:hAnsi="Arial" w:cs="Arial"/>
                <w:b/>
                <w:sz w:val="20"/>
              </w:rPr>
              <w:t>Type</w:t>
            </w:r>
          </w:p>
        </w:tc>
        <w:tc>
          <w:tcPr>
            <w:tcW w:w="1982" w:type="dxa"/>
            <w:tcBorders>
              <w:top w:val="single" w:sz="4" w:space="0" w:color="auto"/>
              <w:left w:val="single" w:sz="4" w:space="0" w:color="auto"/>
              <w:bottom w:val="single" w:sz="4" w:space="0" w:color="auto"/>
              <w:right w:val="single" w:sz="4" w:space="0" w:color="auto"/>
            </w:tcBorders>
          </w:tcPr>
          <w:p w14:paraId="76C7DCB5" w14:textId="77777777" w:rsidR="00A920C9" w:rsidRDefault="00A920C9" w:rsidP="00BB5D61">
            <w:pPr>
              <w:spacing w:before="0"/>
              <w:jc w:val="center"/>
              <w:rPr>
                <w:rFonts w:ascii="Arial" w:hAnsi="Arial" w:cs="Arial"/>
                <w:b/>
                <w:sz w:val="20"/>
              </w:rPr>
            </w:pPr>
            <w:proofErr w:type="spellStart"/>
            <w:r>
              <w:rPr>
                <w:rFonts w:ascii="Arial" w:hAnsi="Arial" w:cs="Arial"/>
                <w:b/>
                <w:sz w:val="20"/>
              </w:rPr>
              <w:t>Nullable</w:t>
            </w:r>
            <w:proofErr w:type="spellEnd"/>
          </w:p>
        </w:tc>
        <w:tc>
          <w:tcPr>
            <w:tcW w:w="1982" w:type="dxa"/>
            <w:tcBorders>
              <w:top w:val="single" w:sz="4" w:space="0" w:color="auto"/>
              <w:left w:val="single" w:sz="4" w:space="0" w:color="auto"/>
              <w:bottom w:val="single" w:sz="4" w:space="0" w:color="auto"/>
              <w:right w:val="single" w:sz="4" w:space="0" w:color="auto"/>
            </w:tcBorders>
          </w:tcPr>
          <w:p w14:paraId="6C6AF1E1" w14:textId="77777777" w:rsidR="00A920C9" w:rsidRDefault="00A920C9" w:rsidP="00BB5D61">
            <w:pPr>
              <w:spacing w:before="0"/>
              <w:jc w:val="center"/>
              <w:rPr>
                <w:rFonts w:ascii="Arial" w:hAnsi="Arial" w:cs="Arial"/>
                <w:b/>
                <w:sz w:val="20"/>
              </w:rPr>
            </w:pPr>
            <w:r>
              <w:rPr>
                <w:rFonts w:ascii="Arial" w:hAnsi="Arial" w:cs="Arial"/>
                <w:b/>
                <w:sz w:val="20"/>
              </w:rPr>
              <w:t>Clé</w:t>
            </w:r>
          </w:p>
        </w:tc>
      </w:tr>
      <w:tr w:rsidR="00A920C9" w14:paraId="2D1927B2" w14:textId="77777777" w:rsidTr="00BB5D61">
        <w:tc>
          <w:tcPr>
            <w:tcW w:w="2473" w:type="dxa"/>
            <w:tcBorders>
              <w:top w:val="single" w:sz="4" w:space="0" w:color="auto"/>
              <w:left w:val="single" w:sz="4" w:space="0" w:color="auto"/>
              <w:bottom w:val="single" w:sz="4" w:space="0" w:color="auto"/>
              <w:right w:val="single" w:sz="4" w:space="0" w:color="auto"/>
            </w:tcBorders>
            <w:hideMark/>
          </w:tcPr>
          <w:p w14:paraId="4ACABF3B" w14:textId="77777777" w:rsidR="00A920C9" w:rsidRDefault="00A920C9" w:rsidP="00BB5D61">
            <w:pPr>
              <w:spacing w:before="0"/>
              <w:jc w:val="both"/>
              <w:rPr>
                <w:rFonts w:ascii="Arial" w:hAnsi="Arial" w:cs="Arial"/>
                <w:sz w:val="20"/>
              </w:rPr>
            </w:pPr>
            <w:proofErr w:type="gramStart"/>
            <w:r>
              <w:rPr>
                <w:rFonts w:ascii="Arial" w:hAnsi="Arial" w:cs="Arial"/>
                <w:sz w:val="20"/>
              </w:rPr>
              <w:t>id</w:t>
            </w:r>
            <w:proofErr w:type="gramEnd"/>
          </w:p>
        </w:tc>
        <w:tc>
          <w:tcPr>
            <w:tcW w:w="1982" w:type="dxa"/>
            <w:tcBorders>
              <w:top w:val="single" w:sz="4" w:space="0" w:color="auto"/>
              <w:left w:val="single" w:sz="4" w:space="0" w:color="auto"/>
              <w:bottom w:val="single" w:sz="4" w:space="0" w:color="auto"/>
              <w:right w:val="single" w:sz="4" w:space="0" w:color="auto"/>
            </w:tcBorders>
            <w:hideMark/>
          </w:tcPr>
          <w:p w14:paraId="5F172295" w14:textId="77777777" w:rsidR="00A920C9" w:rsidRDefault="00A920C9" w:rsidP="00BB5D61">
            <w:pPr>
              <w:spacing w:before="0"/>
              <w:jc w:val="center"/>
              <w:rPr>
                <w:rFonts w:ascii="Arial" w:hAnsi="Arial" w:cs="Arial"/>
                <w:sz w:val="20"/>
              </w:rPr>
            </w:pPr>
            <w:r>
              <w:rPr>
                <w:rFonts w:ascii="Arial" w:hAnsi="Arial" w:cs="Arial"/>
                <w:sz w:val="20"/>
              </w:rPr>
              <w:t>Integer</w:t>
            </w:r>
          </w:p>
        </w:tc>
        <w:tc>
          <w:tcPr>
            <w:tcW w:w="1982" w:type="dxa"/>
            <w:tcBorders>
              <w:top w:val="single" w:sz="4" w:space="0" w:color="auto"/>
              <w:left w:val="single" w:sz="4" w:space="0" w:color="auto"/>
              <w:bottom w:val="single" w:sz="4" w:space="0" w:color="auto"/>
              <w:right w:val="single" w:sz="4" w:space="0" w:color="auto"/>
            </w:tcBorders>
          </w:tcPr>
          <w:p w14:paraId="15969A67" w14:textId="77777777" w:rsidR="00A920C9" w:rsidRDefault="00A920C9" w:rsidP="00BB5D61">
            <w:pPr>
              <w:spacing w:before="0"/>
              <w:jc w:val="center"/>
              <w:rPr>
                <w:rFonts w:ascii="Arial" w:hAnsi="Arial" w:cs="Arial"/>
                <w:sz w:val="20"/>
              </w:rPr>
            </w:pPr>
            <w:r>
              <w:rPr>
                <w:rFonts w:ascii="Arial" w:hAnsi="Arial" w:cs="Arial"/>
                <w:sz w:val="20"/>
              </w:rPr>
              <w:t>Non</w:t>
            </w:r>
          </w:p>
        </w:tc>
        <w:tc>
          <w:tcPr>
            <w:tcW w:w="1982" w:type="dxa"/>
            <w:tcBorders>
              <w:top w:val="single" w:sz="4" w:space="0" w:color="auto"/>
              <w:left w:val="single" w:sz="4" w:space="0" w:color="auto"/>
              <w:bottom w:val="single" w:sz="4" w:space="0" w:color="auto"/>
              <w:right w:val="single" w:sz="4" w:space="0" w:color="auto"/>
            </w:tcBorders>
          </w:tcPr>
          <w:p w14:paraId="4DAE26F3" w14:textId="77777777" w:rsidR="00A920C9" w:rsidRDefault="00A920C9" w:rsidP="00BB5D61">
            <w:pPr>
              <w:spacing w:before="0"/>
              <w:jc w:val="center"/>
              <w:rPr>
                <w:rFonts w:ascii="Arial" w:hAnsi="Arial" w:cs="Arial"/>
                <w:sz w:val="20"/>
              </w:rPr>
            </w:pPr>
            <w:r>
              <w:rPr>
                <w:rFonts w:ascii="Arial" w:hAnsi="Arial" w:cs="Arial"/>
                <w:sz w:val="20"/>
              </w:rPr>
              <w:t>PK</w:t>
            </w:r>
          </w:p>
        </w:tc>
      </w:tr>
      <w:tr w:rsidR="00A920C9" w14:paraId="684F07D5" w14:textId="77777777" w:rsidTr="00BB5D61">
        <w:tc>
          <w:tcPr>
            <w:tcW w:w="2473" w:type="dxa"/>
            <w:tcBorders>
              <w:top w:val="single" w:sz="4" w:space="0" w:color="auto"/>
              <w:left w:val="single" w:sz="4" w:space="0" w:color="auto"/>
              <w:bottom w:val="single" w:sz="4" w:space="0" w:color="auto"/>
              <w:right w:val="single" w:sz="4" w:space="0" w:color="auto"/>
            </w:tcBorders>
            <w:hideMark/>
          </w:tcPr>
          <w:p w14:paraId="3914B553" w14:textId="7AC017EA" w:rsidR="00A920C9" w:rsidRDefault="004C6018" w:rsidP="00BB5D61">
            <w:pPr>
              <w:spacing w:before="0"/>
              <w:jc w:val="both"/>
              <w:rPr>
                <w:rFonts w:ascii="Arial" w:hAnsi="Arial" w:cs="Arial"/>
                <w:sz w:val="20"/>
              </w:rPr>
            </w:pPr>
            <w:proofErr w:type="gramStart"/>
            <w:r>
              <w:rPr>
                <w:rFonts w:ascii="Arial" w:hAnsi="Arial" w:cs="Arial"/>
                <w:sz w:val="20"/>
              </w:rPr>
              <w:t>value</w:t>
            </w:r>
            <w:proofErr w:type="gramEnd"/>
          </w:p>
        </w:tc>
        <w:tc>
          <w:tcPr>
            <w:tcW w:w="1982" w:type="dxa"/>
            <w:tcBorders>
              <w:top w:val="single" w:sz="4" w:space="0" w:color="auto"/>
              <w:left w:val="single" w:sz="4" w:space="0" w:color="auto"/>
              <w:bottom w:val="single" w:sz="4" w:space="0" w:color="auto"/>
              <w:right w:val="single" w:sz="4" w:space="0" w:color="auto"/>
            </w:tcBorders>
            <w:hideMark/>
          </w:tcPr>
          <w:p w14:paraId="6A7D0CF0" w14:textId="77777777" w:rsidR="00A920C9" w:rsidRDefault="00A920C9" w:rsidP="00BB5D61">
            <w:pPr>
              <w:spacing w:before="0"/>
              <w:jc w:val="center"/>
              <w:rPr>
                <w:rFonts w:ascii="Arial" w:hAnsi="Arial" w:cs="Arial"/>
                <w:sz w:val="20"/>
              </w:rPr>
            </w:pPr>
            <w:proofErr w:type="spellStart"/>
            <w:r>
              <w:rPr>
                <w:rFonts w:ascii="Arial" w:hAnsi="Arial" w:cs="Arial"/>
                <w:sz w:val="20"/>
              </w:rPr>
              <w:t>Text</w:t>
            </w:r>
            <w:proofErr w:type="spellEnd"/>
          </w:p>
        </w:tc>
        <w:tc>
          <w:tcPr>
            <w:tcW w:w="1982" w:type="dxa"/>
            <w:tcBorders>
              <w:top w:val="single" w:sz="4" w:space="0" w:color="auto"/>
              <w:left w:val="single" w:sz="4" w:space="0" w:color="auto"/>
              <w:bottom w:val="single" w:sz="4" w:space="0" w:color="auto"/>
              <w:right w:val="single" w:sz="4" w:space="0" w:color="auto"/>
            </w:tcBorders>
          </w:tcPr>
          <w:p w14:paraId="5A664095" w14:textId="77777777" w:rsidR="00A920C9" w:rsidRDefault="00A920C9" w:rsidP="00BB5D61">
            <w:pPr>
              <w:spacing w:before="0"/>
              <w:jc w:val="center"/>
              <w:rPr>
                <w:rFonts w:ascii="Arial" w:hAnsi="Arial" w:cs="Arial"/>
                <w:sz w:val="20"/>
              </w:rPr>
            </w:pPr>
            <w:r>
              <w:rPr>
                <w:rFonts w:ascii="Arial" w:hAnsi="Arial" w:cs="Arial"/>
                <w:sz w:val="20"/>
              </w:rPr>
              <w:t>Oui</w:t>
            </w:r>
          </w:p>
        </w:tc>
        <w:tc>
          <w:tcPr>
            <w:tcW w:w="1982" w:type="dxa"/>
            <w:tcBorders>
              <w:top w:val="single" w:sz="4" w:space="0" w:color="auto"/>
              <w:left w:val="single" w:sz="4" w:space="0" w:color="auto"/>
              <w:bottom w:val="single" w:sz="4" w:space="0" w:color="auto"/>
              <w:right w:val="single" w:sz="4" w:space="0" w:color="auto"/>
            </w:tcBorders>
          </w:tcPr>
          <w:p w14:paraId="1FC87577" w14:textId="77777777" w:rsidR="00A920C9" w:rsidRDefault="00A920C9" w:rsidP="00BB5D61">
            <w:pPr>
              <w:spacing w:before="0"/>
              <w:jc w:val="center"/>
              <w:rPr>
                <w:rFonts w:ascii="Arial" w:hAnsi="Arial" w:cs="Arial"/>
                <w:sz w:val="20"/>
              </w:rPr>
            </w:pPr>
            <w:r>
              <w:rPr>
                <w:rFonts w:ascii="Arial" w:hAnsi="Arial" w:cs="Arial"/>
                <w:sz w:val="20"/>
              </w:rPr>
              <w:t>UK</w:t>
            </w:r>
          </w:p>
        </w:tc>
      </w:tr>
    </w:tbl>
    <w:p w14:paraId="081BA93E" w14:textId="3AEC59A9" w:rsidR="005A7606" w:rsidRDefault="005A7606" w:rsidP="005A7606">
      <w:pPr>
        <w:spacing w:before="0"/>
        <w:jc w:val="both"/>
        <w:rPr>
          <w:rFonts w:ascii="Arial" w:hAnsi="Arial" w:cs="Arial"/>
          <w:sz w:val="18"/>
        </w:rPr>
      </w:pPr>
    </w:p>
    <w:p w14:paraId="75B254E8" w14:textId="4D100E10" w:rsidR="00A920C9" w:rsidRDefault="00A920C9" w:rsidP="00A920C9">
      <w:pPr>
        <w:spacing w:before="0"/>
        <w:jc w:val="both"/>
        <w:rPr>
          <w:rFonts w:ascii="Arial" w:hAnsi="Arial" w:cs="Arial"/>
          <w:i/>
          <w:sz w:val="20"/>
          <w:u w:val="single"/>
        </w:rPr>
      </w:pPr>
      <w:r>
        <w:rPr>
          <w:rFonts w:ascii="Arial" w:hAnsi="Arial" w:cs="Arial"/>
          <w:i/>
          <w:sz w:val="20"/>
          <w:u w:val="single"/>
        </w:rPr>
        <w:t xml:space="preserve">Table </w:t>
      </w:r>
      <w:proofErr w:type="spellStart"/>
      <w:r>
        <w:rPr>
          <w:rFonts w:ascii="Arial" w:hAnsi="Arial" w:cs="Arial"/>
          <w:i/>
          <w:sz w:val="20"/>
          <w:u w:val="single"/>
        </w:rPr>
        <w:t>degre_choc</w:t>
      </w:r>
      <w:proofErr w:type="spellEnd"/>
      <w:r>
        <w:rPr>
          <w:rFonts w:ascii="Arial" w:hAnsi="Arial" w:cs="Arial"/>
          <w:i/>
          <w:sz w:val="20"/>
          <w:u w:val="single"/>
        </w:rPr>
        <w:t xml:space="preserve"> sur le schéma du projet :</w:t>
      </w:r>
    </w:p>
    <w:tbl>
      <w:tblPr>
        <w:tblStyle w:val="Grilledutableau"/>
        <w:tblW w:w="8419" w:type="dxa"/>
        <w:tblLayout w:type="fixed"/>
        <w:tblLook w:val="04A0" w:firstRow="1" w:lastRow="0" w:firstColumn="1" w:lastColumn="0" w:noHBand="0" w:noVBand="1"/>
      </w:tblPr>
      <w:tblGrid>
        <w:gridCol w:w="2473"/>
        <w:gridCol w:w="1982"/>
        <w:gridCol w:w="1982"/>
        <w:gridCol w:w="1982"/>
      </w:tblGrid>
      <w:tr w:rsidR="00A920C9" w14:paraId="07A68B7F" w14:textId="77777777" w:rsidTr="00BB5D61">
        <w:tc>
          <w:tcPr>
            <w:tcW w:w="2473" w:type="dxa"/>
            <w:tcBorders>
              <w:top w:val="single" w:sz="4" w:space="0" w:color="auto"/>
              <w:left w:val="single" w:sz="4" w:space="0" w:color="auto"/>
              <w:bottom w:val="single" w:sz="4" w:space="0" w:color="auto"/>
              <w:right w:val="single" w:sz="4" w:space="0" w:color="auto"/>
            </w:tcBorders>
            <w:hideMark/>
          </w:tcPr>
          <w:p w14:paraId="55704722" w14:textId="77777777" w:rsidR="00A920C9" w:rsidRDefault="00A920C9" w:rsidP="00BB5D61">
            <w:pPr>
              <w:spacing w:before="0"/>
              <w:jc w:val="center"/>
              <w:rPr>
                <w:rFonts w:ascii="Arial" w:hAnsi="Arial" w:cs="Arial"/>
                <w:b/>
                <w:sz w:val="20"/>
              </w:rPr>
            </w:pPr>
            <w:r>
              <w:rPr>
                <w:rFonts w:ascii="Arial" w:hAnsi="Arial" w:cs="Arial"/>
                <w:b/>
                <w:sz w:val="20"/>
              </w:rPr>
              <w:t>Colonne</w:t>
            </w:r>
          </w:p>
        </w:tc>
        <w:tc>
          <w:tcPr>
            <w:tcW w:w="1982" w:type="dxa"/>
            <w:tcBorders>
              <w:top w:val="single" w:sz="4" w:space="0" w:color="auto"/>
              <w:left w:val="single" w:sz="4" w:space="0" w:color="auto"/>
              <w:bottom w:val="single" w:sz="4" w:space="0" w:color="auto"/>
              <w:right w:val="single" w:sz="4" w:space="0" w:color="auto"/>
            </w:tcBorders>
            <w:hideMark/>
          </w:tcPr>
          <w:p w14:paraId="4F65D11F" w14:textId="77777777" w:rsidR="00A920C9" w:rsidRDefault="00A920C9" w:rsidP="00BB5D61">
            <w:pPr>
              <w:spacing w:before="0"/>
              <w:jc w:val="center"/>
              <w:rPr>
                <w:rFonts w:ascii="Arial" w:hAnsi="Arial" w:cs="Arial"/>
                <w:b/>
                <w:sz w:val="20"/>
              </w:rPr>
            </w:pPr>
            <w:r>
              <w:rPr>
                <w:rFonts w:ascii="Arial" w:hAnsi="Arial" w:cs="Arial"/>
                <w:b/>
                <w:sz w:val="20"/>
              </w:rPr>
              <w:t>Type</w:t>
            </w:r>
          </w:p>
        </w:tc>
        <w:tc>
          <w:tcPr>
            <w:tcW w:w="1982" w:type="dxa"/>
            <w:tcBorders>
              <w:top w:val="single" w:sz="4" w:space="0" w:color="auto"/>
              <w:left w:val="single" w:sz="4" w:space="0" w:color="auto"/>
              <w:bottom w:val="single" w:sz="4" w:space="0" w:color="auto"/>
              <w:right w:val="single" w:sz="4" w:space="0" w:color="auto"/>
            </w:tcBorders>
          </w:tcPr>
          <w:p w14:paraId="10147013" w14:textId="77777777" w:rsidR="00A920C9" w:rsidRDefault="00A920C9" w:rsidP="00BB5D61">
            <w:pPr>
              <w:spacing w:before="0"/>
              <w:jc w:val="center"/>
              <w:rPr>
                <w:rFonts w:ascii="Arial" w:hAnsi="Arial" w:cs="Arial"/>
                <w:b/>
                <w:sz w:val="20"/>
              </w:rPr>
            </w:pPr>
            <w:proofErr w:type="spellStart"/>
            <w:r>
              <w:rPr>
                <w:rFonts w:ascii="Arial" w:hAnsi="Arial" w:cs="Arial"/>
                <w:b/>
                <w:sz w:val="20"/>
              </w:rPr>
              <w:t>Nullable</w:t>
            </w:r>
            <w:proofErr w:type="spellEnd"/>
          </w:p>
        </w:tc>
        <w:tc>
          <w:tcPr>
            <w:tcW w:w="1982" w:type="dxa"/>
            <w:tcBorders>
              <w:top w:val="single" w:sz="4" w:space="0" w:color="auto"/>
              <w:left w:val="single" w:sz="4" w:space="0" w:color="auto"/>
              <w:bottom w:val="single" w:sz="4" w:space="0" w:color="auto"/>
              <w:right w:val="single" w:sz="4" w:space="0" w:color="auto"/>
            </w:tcBorders>
          </w:tcPr>
          <w:p w14:paraId="7B1C4C42" w14:textId="77777777" w:rsidR="00A920C9" w:rsidRDefault="00A920C9" w:rsidP="00BB5D61">
            <w:pPr>
              <w:spacing w:before="0"/>
              <w:jc w:val="center"/>
              <w:rPr>
                <w:rFonts w:ascii="Arial" w:hAnsi="Arial" w:cs="Arial"/>
                <w:b/>
                <w:sz w:val="20"/>
              </w:rPr>
            </w:pPr>
            <w:r>
              <w:rPr>
                <w:rFonts w:ascii="Arial" w:hAnsi="Arial" w:cs="Arial"/>
                <w:b/>
                <w:sz w:val="20"/>
              </w:rPr>
              <w:t>Clé</w:t>
            </w:r>
          </w:p>
        </w:tc>
      </w:tr>
      <w:tr w:rsidR="00A920C9" w14:paraId="47798D33" w14:textId="77777777" w:rsidTr="00BB5D61">
        <w:tc>
          <w:tcPr>
            <w:tcW w:w="2473" w:type="dxa"/>
            <w:tcBorders>
              <w:top w:val="single" w:sz="4" w:space="0" w:color="auto"/>
              <w:left w:val="single" w:sz="4" w:space="0" w:color="auto"/>
              <w:bottom w:val="single" w:sz="4" w:space="0" w:color="auto"/>
              <w:right w:val="single" w:sz="4" w:space="0" w:color="auto"/>
            </w:tcBorders>
            <w:hideMark/>
          </w:tcPr>
          <w:p w14:paraId="1B424302" w14:textId="77777777" w:rsidR="00A920C9" w:rsidRDefault="00A920C9" w:rsidP="00BB5D61">
            <w:pPr>
              <w:spacing w:before="0"/>
              <w:jc w:val="both"/>
              <w:rPr>
                <w:rFonts w:ascii="Arial" w:hAnsi="Arial" w:cs="Arial"/>
                <w:sz w:val="20"/>
              </w:rPr>
            </w:pPr>
            <w:proofErr w:type="gramStart"/>
            <w:r>
              <w:rPr>
                <w:rFonts w:ascii="Arial" w:hAnsi="Arial" w:cs="Arial"/>
                <w:sz w:val="20"/>
              </w:rPr>
              <w:t>id</w:t>
            </w:r>
            <w:proofErr w:type="gramEnd"/>
          </w:p>
        </w:tc>
        <w:tc>
          <w:tcPr>
            <w:tcW w:w="1982" w:type="dxa"/>
            <w:tcBorders>
              <w:top w:val="single" w:sz="4" w:space="0" w:color="auto"/>
              <w:left w:val="single" w:sz="4" w:space="0" w:color="auto"/>
              <w:bottom w:val="single" w:sz="4" w:space="0" w:color="auto"/>
              <w:right w:val="single" w:sz="4" w:space="0" w:color="auto"/>
            </w:tcBorders>
            <w:hideMark/>
          </w:tcPr>
          <w:p w14:paraId="58115C39" w14:textId="77777777" w:rsidR="00A920C9" w:rsidRDefault="00A920C9" w:rsidP="00BB5D61">
            <w:pPr>
              <w:spacing w:before="0"/>
              <w:jc w:val="center"/>
              <w:rPr>
                <w:rFonts w:ascii="Arial" w:hAnsi="Arial" w:cs="Arial"/>
                <w:sz w:val="20"/>
              </w:rPr>
            </w:pPr>
            <w:r>
              <w:rPr>
                <w:rFonts w:ascii="Arial" w:hAnsi="Arial" w:cs="Arial"/>
                <w:sz w:val="20"/>
              </w:rPr>
              <w:t>Integer</w:t>
            </w:r>
          </w:p>
        </w:tc>
        <w:tc>
          <w:tcPr>
            <w:tcW w:w="1982" w:type="dxa"/>
            <w:tcBorders>
              <w:top w:val="single" w:sz="4" w:space="0" w:color="auto"/>
              <w:left w:val="single" w:sz="4" w:space="0" w:color="auto"/>
              <w:bottom w:val="single" w:sz="4" w:space="0" w:color="auto"/>
              <w:right w:val="single" w:sz="4" w:space="0" w:color="auto"/>
            </w:tcBorders>
          </w:tcPr>
          <w:p w14:paraId="2D0BCEE6" w14:textId="77777777" w:rsidR="00A920C9" w:rsidRDefault="00A920C9" w:rsidP="00BB5D61">
            <w:pPr>
              <w:spacing w:before="0"/>
              <w:jc w:val="center"/>
              <w:rPr>
                <w:rFonts w:ascii="Arial" w:hAnsi="Arial" w:cs="Arial"/>
                <w:sz w:val="20"/>
              </w:rPr>
            </w:pPr>
            <w:r>
              <w:rPr>
                <w:rFonts w:ascii="Arial" w:hAnsi="Arial" w:cs="Arial"/>
                <w:sz w:val="20"/>
              </w:rPr>
              <w:t>Non</w:t>
            </w:r>
          </w:p>
        </w:tc>
        <w:tc>
          <w:tcPr>
            <w:tcW w:w="1982" w:type="dxa"/>
            <w:tcBorders>
              <w:top w:val="single" w:sz="4" w:space="0" w:color="auto"/>
              <w:left w:val="single" w:sz="4" w:space="0" w:color="auto"/>
              <w:bottom w:val="single" w:sz="4" w:space="0" w:color="auto"/>
              <w:right w:val="single" w:sz="4" w:space="0" w:color="auto"/>
            </w:tcBorders>
          </w:tcPr>
          <w:p w14:paraId="390D1F61" w14:textId="77777777" w:rsidR="00A920C9" w:rsidRDefault="00A920C9" w:rsidP="00BB5D61">
            <w:pPr>
              <w:spacing w:before="0"/>
              <w:jc w:val="center"/>
              <w:rPr>
                <w:rFonts w:ascii="Arial" w:hAnsi="Arial" w:cs="Arial"/>
                <w:sz w:val="20"/>
              </w:rPr>
            </w:pPr>
            <w:r>
              <w:rPr>
                <w:rFonts w:ascii="Arial" w:hAnsi="Arial" w:cs="Arial"/>
                <w:sz w:val="20"/>
              </w:rPr>
              <w:t>PK</w:t>
            </w:r>
          </w:p>
        </w:tc>
      </w:tr>
      <w:tr w:rsidR="00A920C9" w14:paraId="6FEAA094" w14:textId="77777777" w:rsidTr="00BB5D61">
        <w:tc>
          <w:tcPr>
            <w:tcW w:w="2473" w:type="dxa"/>
            <w:tcBorders>
              <w:top w:val="single" w:sz="4" w:space="0" w:color="auto"/>
              <w:left w:val="single" w:sz="4" w:space="0" w:color="auto"/>
              <w:bottom w:val="single" w:sz="4" w:space="0" w:color="auto"/>
              <w:right w:val="single" w:sz="4" w:space="0" w:color="auto"/>
            </w:tcBorders>
            <w:hideMark/>
          </w:tcPr>
          <w:p w14:paraId="1D2AC9E0" w14:textId="36E25D22" w:rsidR="00A920C9" w:rsidRDefault="004C6018" w:rsidP="00BB5D61">
            <w:pPr>
              <w:spacing w:before="0"/>
              <w:jc w:val="both"/>
              <w:rPr>
                <w:rFonts w:ascii="Arial" w:hAnsi="Arial" w:cs="Arial"/>
                <w:sz w:val="20"/>
              </w:rPr>
            </w:pPr>
            <w:proofErr w:type="gramStart"/>
            <w:r>
              <w:rPr>
                <w:rFonts w:ascii="Arial" w:hAnsi="Arial" w:cs="Arial"/>
                <w:sz w:val="20"/>
              </w:rPr>
              <w:t>value</w:t>
            </w:r>
            <w:proofErr w:type="gramEnd"/>
          </w:p>
        </w:tc>
        <w:tc>
          <w:tcPr>
            <w:tcW w:w="1982" w:type="dxa"/>
            <w:tcBorders>
              <w:top w:val="single" w:sz="4" w:space="0" w:color="auto"/>
              <w:left w:val="single" w:sz="4" w:space="0" w:color="auto"/>
              <w:bottom w:val="single" w:sz="4" w:space="0" w:color="auto"/>
              <w:right w:val="single" w:sz="4" w:space="0" w:color="auto"/>
            </w:tcBorders>
            <w:hideMark/>
          </w:tcPr>
          <w:p w14:paraId="0D8F62E1" w14:textId="77777777" w:rsidR="00A920C9" w:rsidRDefault="00A920C9" w:rsidP="00BB5D61">
            <w:pPr>
              <w:spacing w:before="0"/>
              <w:jc w:val="center"/>
              <w:rPr>
                <w:rFonts w:ascii="Arial" w:hAnsi="Arial" w:cs="Arial"/>
                <w:sz w:val="20"/>
              </w:rPr>
            </w:pPr>
            <w:proofErr w:type="spellStart"/>
            <w:r>
              <w:rPr>
                <w:rFonts w:ascii="Arial" w:hAnsi="Arial" w:cs="Arial"/>
                <w:sz w:val="20"/>
              </w:rPr>
              <w:t>Text</w:t>
            </w:r>
            <w:proofErr w:type="spellEnd"/>
          </w:p>
        </w:tc>
        <w:tc>
          <w:tcPr>
            <w:tcW w:w="1982" w:type="dxa"/>
            <w:tcBorders>
              <w:top w:val="single" w:sz="4" w:space="0" w:color="auto"/>
              <w:left w:val="single" w:sz="4" w:space="0" w:color="auto"/>
              <w:bottom w:val="single" w:sz="4" w:space="0" w:color="auto"/>
              <w:right w:val="single" w:sz="4" w:space="0" w:color="auto"/>
            </w:tcBorders>
          </w:tcPr>
          <w:p w14:paraId="50D116AC" w14:textId="77777777" w:rsidR="00A920C9" w:rsidRDefault="00A920C9" w:rsidP="00BB5D61">
            <w:pPr>
              <w:spacing w:before="0"/>
              <w:jc w:val="center"/>
              <w:rPr>
                <w:rFonts w:ascii="Arial" w:hAnsi="Arial" w:cs="Arial"/>
                <w:sz w:val="20"/>
              </w:rPr>
            </w:pPr>
            <w:r>
              <w:rPr>
                <w:rFonts w:ascii="Arial" w:hAnsi="Arial" w:cs="Arial"/>
                <w:sz w:val="20"/>
              </w:rPr>
              <w:t>Oui</w:t>
            </w:r>
          </w:p>
        </w:tc>
        <w:tc>
          <w:tcPr>
            <w:tcW w:w="1982" w:type="dxa"/>
            <w:tcBorders>
              <w:top w:val="single" w:sz="4" w:space="0" w:color="auto"/>
              <w:left w:val="single" w:sz="4" w:space="0" w:color="auto"/>
              <w:bottom w:val="single" w:sz="4" w:space="0" w:color="auto"/>
              <w:right w:val="single" w:sz="4" w:space="0" w:color="auto"/>
            </w:tcBorders>
          </w:tcPr>
          <w:p w14:paraId="005FA286" w14:textId="77777777" w:rsidR="00A920C9" w:rsidRDefault="00A920C9" w:rsidP="00BB5D61">
            <w:pPr>
              <w:spacing w:before="0"/>
              <w:jc w:val="center"/>
              <w:rPr>
                <w:rFonts w:ascii="Arial" w:hAnsi="Arial" w:cs="Arial"/>
                <w:sz w:val="20"/>
              </w:rPr>
            </w:pPr>
            <w:r>
              <w:rPr>
                <w:rFonts w:ascii="Arial" w:hAnsi="Arial" w:cs="Arial"/>
                <w:sz w:val="20"/>
              </w:rPr>
              <w:t>UK</w:t>
            </w:r>
          </w:p>
        </w:tc>
      </w:tr>
    </w:tbl>
    <w:p w14:paraId="183875B9" w14:textId="171F4CEC" w:rsidR="00A920C9" w:rsidRDefault="00A920C9" w:rsidP="005A7606">
      <w:pPr>
        <w:spacing w:before="0"/>
        <w:jc w:val="both"/>
        <w:rPr>
          <w:rFonts w:ascii="Arial" w:hAnsi="Arial" w:cs="Arial"/>
          <w:sz w:val="18"/>
        </w:rPr>
      </w:pPr>
    </w:p>
    <w:p w14:paraId="1851D92B" w14:textId="4D2E3CDC" w:rsidR="00A920C9" w:rsidRDefault="00A920C9" w:rsidP="00A920C9">
      <w:pPr>
        <w:spacing w:before="0"/>
        <w:jc w:val="both"/>
        <w:rPr>
          <w:rFonts w:ascii="Arial" w:hAnsi="Arial" w:cs="Arial"/>
          <w:i/>
          <w:sz w:val="20"/>
          <w:u w:val="single"/>
        </w:rPr>
      </w:pPr>
      <w:r>
        <w:rPr>
          <w:rFonts w:ascii="Arial" w:hAnsi="Arial" w:cs="Arial"/>
          <w:i/>
          <w:sz w:val="20"/>
          <w:u w:val="single"/>
        </w:rPr>
        <w:t xml:space="preserve">Table </w:t>
      </w:r>
      <w:proofErr w:type="spellStart"/>
      <w:r>
        <w:rPr>
          <w:rFonts w:ascii="Arial" w:hAnsi="Arial" w:cs="Arial"/>
          <w:i/>
          <w:sz w:val="20"/>
          <w:u w:val="single"/>
        </w:rPr>
        <w:t>avec_plots</w:t>
      </w:r>
      <w:proofErr w:type="spellEnd"/>
      <w:r>
        <w:rPr>
          <w:rFonts w:ascii="Arial" w:hAnsi="Arial" w:cs="Arial"/>
          <w:i/>
          <w:sz w:val="20"/>
          <w:u w:val="single"/>
        </w:rPr>
        <w:t xml:space="preserve"> sur le schéma du projet :</w:t>
      </w:r>
    </w:p>
    <w:tbl>
      <w:tblPr>
        <w:tblStyle w:val="Grilledutableau"/>
        <w:tblW w:w="8419" w:type="dxa"/>
        <w:tblLayout w:type="fixed"/>
        <w:tblLook w:val="04A0" w:firstRow="1" w:lastRow="0" w:firstColumn="1" w:lastColumn="0" w:noHBand="0" w:noVBand="1"/>
      </w:tblPr>
      <w:tblGrid>
        <w:gridCol w:w="2473"/>
        <w:gridCol w:w="1982"/>
        <w:gridCol w:w="1982"/>
        <w:gridCol w:w="1982"/>
      </w:tblGrid>
      <w:tr w:rsidR="00A920C9" w14:paraId="4C5A83A3" w14:textId="77777777" w:rsidTr="00BB5D61">
        <w:tc>
          <w:tcPr>
            <w:tcW w:w="2473" w:type="dxa"/>
            <w:tcBorders>
              <w:top w:val="single" w:sz="4" w:space="0" w:color="auto"/>
              <w:left w:val="single" w:sz="4" w:space="0" w:color="auto"/>
              <w:bottom w:val="single" w:sz="4" w:space="0" w:color="auto"/>
              <w:right w:val="single" w:sz="4" w:space="0" w:color="auto"/>
            </w:tcBorders>
            <w:hideMark/>
          </w:tcPr>
          <w:p w14:paraId="1704F382" w14:textId="77777777" w:rsidR="00A920C9" w:rsidRDefault="00A920C9" w:rsidP="00BB5D61">
            <w:pPr>
              <w:spacing w:before="0"/>
              <w:jc w:val="center"/>
              <w:rPr>
                <w:rFonts w:ascii="Arial" w:hAnsi="Arial" w:cs="Arial"/>
                <w:b/>
                <w:sz w:val="20"/>
              </w:rPr>
            </w:pPr>
            <w:r>
              <w:rPr>
                <w:rFonts w:ascii="Arial" w:hAnsi="Arial" w:cs="Arial"/>
                <w:b/>
                <w:sz w:val="20"/>
              </w:rPr>
              <w:t>Colonne</w:t>
            </w:r>
          </w:p>
        </w:tc>
        <w:tc>
          <w:tcPr>
            <w:tcW w:w="1982" w:type="dxa"/>
            <w:tcBorders>
              <w:top w:val="single" w:sz="4" w:space="0" w:color="auto"/>
              <w:left w:val="single" w:sz="4" w:space="0" w:color="auto"/>
              <w:bottom w:val="single" w:sz="4" w:space="0" w:color="auto"/>
              <w:right w:val="single" w:sz="4" w:space="0" w:color="auto"/>
            </w:tcBorders>
            <w:hideMark/>
          </w:tcPr>
          <w:p w14:paraId="33FE6E23" w14:textId="77777777" w:rsidR="00A920C9" w:rsidRDefault="00A920C9" w:rsidP="00BB5D61">
            <w:pPr>
              <w:spacing w:before="0"/>
              <w:jc w:val="center"/>
              <w:rPr>
                <w:rFonts w:ascii="Arial" w:hAnsi="Arial" w:cs="Arial"/>
                <w:b/>
                <w:sz w:val="20"/>
              </w:rPr>
            </w:pPr>
            <w:r>
              <w:rPr>
                <w:rFonts w:ascii="Arial" w:hAnsi="Arial" w:cs="Arial"/>
                <w:b/>
                <w:sz w:val="20"/>
              </w:rPr>
              <w:t>Type</w:t>
            </w:r>
          </w:p>
        </w:tc>
        <w:tc>
          <w:tcPr>
            <w:tcW w:w="1982" w:type="dxa"/>
            <w:tcBorders>
              <w:top w:val="single" w:sz="4" w:space="0" w:color="auto"/>
              <w:left w:val="single" w:sz="4" w:space="0" w:color="auto"/>
              <w:bottom w:val="single" w:sz="4" w:space="0" w:color="auto"/>
              <w:right w:val="single" w:sz="4" w:space="0" w:color="auto"/>
            </w:tcBorders>
          </w:tcPr>
          <w:p w14:paraId="42D3F920" w14:textId="77777777" w:rsidR="00A920C9" w:rsidRDefault="00A920C9" w:rsidP="00BB5D61">
            <w:pPr>
              <w:spacing w:before="0"/>
              <w:jc w:val="center"/>
              <w:rPr>
                <w:rFonts w:ascii="Arial" w:hAnsi="Arial" w:cs="Arial"/>
                <w:b/>
                <w:sz w:val="20"/>
              </w:rPr>
            </w:pPr>
            <w:proofErr w:type="spellStart"/>
            <w:r>
              <w:rPr>
                <w:rFonts w:ascii="Arial" w:hAnsi="Arial" w:cs="Arial"/>
                <w:b/>
                <w:sz w:val="20"/>
              </w:rPr>
              <w:t>Nullable</w:t>
            </w:r>
            <w:proofErr w:type="spellEnd"/>
          </w:p>
        </w:tc>
        <w:tc>
          <w:tcPr>
            <w:tcW w:w="1982" w:type="dxa"/>
            <w:tcBorders>
              <w:top w:val="single" w:sz="4" w:space="0" w:color="auto"/>
              <w:left w:val="single" w:sz="4" w:space="0" w:color="auto"/>
              <w:bottom w:val="single" w:sz="4" w:space="0" w:color="auto"/>
              <w:right w:val="single" w:sz="4" w:space="0" w:color="auto"/>
            </w:tcBorders>
          </w:tcPr>
          <w:p w14:paraId="5909143E" w14:textId="77777777" w:rsidR="00A920C9" w:rsidRDefault="00A920C9" w:rsidP="00BB5D61">
            <w:pPr>
              <w:spacing w:before="0"/>
              <w:jc w:val="center"/>
              <w:rPr>
                <w:rFonts w:ascii="Arial" w:hAnsi="Arial" w:cs="Arial"/>
                <w:b/>
                <w:sz w:val="20"/>
              </w:rPr>
            </w:pPr>
            <w:r>
              <w:rPr>
                <w:rFonts w:ascii="Arial" w:hAnsi="Arial" w:cs="Arial"/>
                <w:b/>
                <w:sz w:val="20"/>
              </w:rPr>
              <w:t>Clé</w:t>
            </w:r>
          </w:p>
        </w:tc>
      </w:tr>
      <w:tr w:rsidR="00A920C9" w14:paraId="6F50180A" w14:textId="77777777" w:rsidTr="00BB5D61">
        <w:tc>
          <w:tcPr>
            <w:tcW w:w="2473" w:type="dxa"/>
            <w:tcBorders>
              <w:top w:val="single" w:sz="4" w:space="0" w:color="auto"/>
              <w:left w:val="single" w:sz="4" w:space="0" w:color="auto"/>
              <w:bottom w:val="single" w:sz="4" w:space="0" w:color="auto"/>
              <w:right w:val="single" w:sz="4" w:space="0" w:color="auto"/>
            </w:tcBorders>
            <w:hideMark/>
          </w:tcPr>
          <w:p w14:paraId="4778DA62" w14:textId="77777777" w:rsidR="00A920C9" w:rsidRDefault="00A920C9" w:rsidP="00BB5D61">
            <w:pPr>
              <w:spacing w:before="0"/>
              <w:jc w:val="both"/>
              <w:rPr>
                <w:rFonts w:ascii="Arial" w:hAnsi="Arial" w:cs="Arial"/>
                <w:sz w:val="20"/>
              </w:rPr>
            </w:pPr>
            <w:proofErr w:type="gramStart"/>
            <w:r>
              <w:rPr>
                <w:rFonts w:ascii="Arial" w:hAnsi="Arial" w:cs="Arial"/>
                <w:sz w:val="20"/>
              </w:rPr>
              <w:t>id</w:t>
            </w:r>
            <w:proofErr w:type="gramEnd"/>
          </w:p>
        </w:tc>
        <w:tc>
          <w:tcPr>
            <w:tcW w:w="1982" w:type="dxa"/>
            <w:tcBorders>
              <w:top w:val="single" w:sz="4" w:space="0" w:color="auto"/>
              <w:left w:val="single" w:sz="4" w:space="0" w:color="auto"/>
              <w:bottom w:val="single" w:sz="4" w:space="0" w:color="auto"/>
              <w:right w:val="single" w:sz="4" w:space="0" w:color="auto"/>
            </w:tcBorders>
            <w:hideMark/>
          </w:tcPr>
          <w:p w14:paraId="025EB719" w14:textId="77777777" w:rsidR="00A920C9" w:rsidRDefault="00A920C9" w:rsidP="00BB5D61">
            <w:pPr>
              <w:spacing w:before="0"/>
              <w:jc w:val="center"/>
              <w:rPr>
                <w:rFonts w:ascii="Arial" w:hAnsi="Arial" w:cs="Arial"/>
                <w:sz w:val="20"/>
              </w:rPr>
            </w:pPr>
            <w:r>
              <w:rPr>
                <w:rFonts w:ascii="Arial" w:hAnsi="Arial" w:cs="Arial"/>
                <w:sz w:val="20"/>
              </w:rPr>
              <w:t>Integer</w:t>
            </w:r>
          </w:p>
        </w:tc>
        <w:tc>
          <w:tcPr>
            <w:tcW w:w="1982" w:type="dxa"/>
            <w:tcBorders>
              <w:top w:val="single" w:sz="4" w:space="0" w:color="auto"/>
              <w:left w:val="single" w:sz="4" w:space="0" w:color="auto"/>
              <w:bottom w:val="single" w:sz="4" w:space="0" w:color="auto"/>
              <w:right w:val="single" w:sz="4" w:space="0" w:color="auto"/>
            </w:tcBorders>
          </w:tcPr>
          <w:p w14:paraId="06A2F73A" w14:textId="77777777" w:rsidR="00A920C9" w:rsidRDefault="00A920C9" w:rsidP="00BB5D61">
            <w:pPr>
              <w:spacing w:before="0"/>
              <w:jc w:val="center"/>
              <w:rPr>
                <w:rFonts w:ascii="Arial" w:hAnsi="Arial" w:cs="Arial"/>
                <w:sz w:val="20"/>
              </w:rPr>
            </w:pPr>
            <w:r>
              <w:rPr>
                <w:rFonts w:ascii="Arial" w:hAnsi="Arial" w:cs="Arial"/>
                <w:sz w:val="20"/>
              </w:rPr>
              <w:t>Non</w:t>
            </w:r>
          </w:p>
        </w:tc>
        <w:tc>
          <w:tcPr>
            <w:tcW w:w="1982" w:type="dxa"/>
            <w:tcBorders>
              <w:top w:val="single" w:sz="4" w:space="0" w:color="auto"/>
              <w:left w:val="single" w:sz="4" w:space="0" w:color="auto"/>
              <w:bottom w:val="single" w:sz="4" w:space="0" w:color="auto"/>
              <w:right w:val="single" w:sz="4" w:space="0" w:color="auto"/>
            </w:tcBorders>
          </w:tcPr>
          <w:p w14:paraId="34F327F1" w14:textId="77777777" w:rsidR="00A920C9" w:rsidRDefault="00A920C9" w:rsidP="00BB5D61">
            <w:pPr>
              <w:spacing w:before="0"/>
              <w:jc w:val="center"/>
              <w:rPr>
                <w:rFonts w:ascii="Arial" w:hAnsi="Arial" w:cs="Arial"/>
                <w:sz w:val="20"/>
              </w:rPr>
            </w:pPr>
            <w:r>
              <w:rPr>
                <w:rFonts w:ascii="Arial" w:hAnsi="Arial" w:cs="Arial"/>
                <w:sz w:val="20"/>
              </w:rPr>
              <w:t>PK</w:t>
            </w:r>
          </w:p>
        </w:tc>
      </w:tr>
      <w:tr w:rsidR="00A920C9" w14:paraId="6BA5763F" w14:textId="77777777" w:rsidTr="00BB5D61">
        <w:tc>
          <w:tcPr>
            <w:tcW w:w="2473" w:type="dxa"/>
            <w:tcBorders>
              <w:top w:val="single" w:sz="4" w:space="0" w:color="auto"/>
              <w:left w:val="single" w:sz="4" w:space="0" w:color="auto"/>
              <w:bottom w:val="single" w:sz="4" w:space="0" w:color="auto"/>
              <w:right w:val="single" w:sz="4" w:space="0" w:color="auto"/>
            </w:tcBorders>
            <w:hideMark/>
          </w:tcPr>
          <w:p w14:paraId="6EB71DDF" w14:textId="34731244" w:rsidR="00A920C9" w:rsidRDefault="004C6018" w:rsidP="00BB5D61">
            <w:pPr>
              <w:spacing w:before="0"/>
              <w:jc w:val="both"/>
              <w:rPr>
                <w:rFonts w:ascii="Arial" w:hAnsi="Arial" w:cs="Arial"/>
                <w:sz w:val="20"/>
              </w:rPr>
            </w:pPr>
            <w:proofErr w:type="gramStart"/>
            <w:r>
              <w:rPr>
                <w:rFonts w:ascii="Arial" w:hAnsi="Arial" w:cs="Arial"/>
                <w:sz w:val="20"/>
              </w:rPr>
              <w:t>value</w:t>
            </w:r>
            <w:proofErr w:type="gramEnd"/>
          </w:p>
        </w:tc>
        <w:tc>
          <w:tcPr>
            <w:tcW w:w="1982" w:type="dxa"/>
            <w:tcBorders>
              <w:top w:val="single" w:sz="4" w:space="0" w:color="auto"/>
              <w:left w:val="single" w:sz="4" w:space="0" w:color="auto"/>
              <w:bottom w:val="single" w:sz="4" w:space="0" w:color="auto"/>
              <w:right w:val="single" w:sz="4" w:space="0" w:color="auto"/>
            </w:tcBorders>
            <w:hideMark/>
          </w:tcPr>
          <w:p w14:paraId="0201DB58" w14:textId="77777777" w:rsidR="00A920C9" w:rsidRDefault="00A920C9" w:rsidP="00BB5D61">
            <w:pPr>
              <w:spacing w:before="0"/>
              <w:jc w:val="center"/>
              <w:rPr>
                <w:rFonts w:ascii="Arial" w:hAnsi="Arial" w:cs="Arial"/>
                <w:sz w:val="20"/>
              </w:rPr>
            </w:pPr>
            <w:proofErr w:type="spellStart"/>
            <w:r>
              <w:rPr>
                <w:rFonts w:ascii="Arial" w:hAnsi="Arial" w:cs="Arial"/>
                <w:sz w:val="20"/>
              </w:rPr>
              <w:t>Text</w:t>
            </w:r>
            <w:proofErr w:type="spellEnd"/>
          </w:p>
        </w:tc>
        <w:tc>
          <w:tcPr>
            <w:tcW w:w="1982" w:type="dxa"/>
            <w:tcBorders>
              <w:top w:val="single" w:sz="4" w:space="0" w:color="auto"/>
              <w:left w:val="single" w:sz="4" w:space="0" w:color="auto"/>
              <w:bottom w:val="single" w:sz="4" w:space="0" w:color="auto"/>
              <w:right w:val="single" w:sz="4" w:space="0" w:color="auto"/>
            </w:tcBorders>
          </w:tcPr>
          <w:p w14:paraId="1C485EAA" w14:textId="77777777" w:rsidR="00A920C9" w:rsidRDefault="00A920C9" w:rsidP="00BB5D61">
            <w:pPr>
              <w:spacing w:before="0"/>
              <w:jc w:val="center"/>
              <w:rPr>
                <w:rFonts w:ascii="Arial" w:hAnsi="Arial" w:cs="Arial"/>
                <w:sz w:val="20"/>
              </w:rPr>
            </w:pPr>
            <w:r>
              <w:rPr>
                <w:rFonts w:ascii="Arial" w:hAnsi="Arial" w:cs="Arial"/>
                <w:sz w:val="20"/>
              </w:rPr>
              <w:t>Oui</w:t>
            </w:r>
          </w:p>
        </w:tc>
        <w:tc>
          <w:tcPr>
            <w:tcW w:w="1982" w:type="dxa"/>
            <w:tcBorders>
              <w:top w:val="single" w:sz="4" w:space="0" w:color="auto"/>
              <w:left w:val="single" w:sz="4" w:space="0" w:color="auto"/>
              <w:bottom w:val="single" w:sz="4" w:space="0" w:color="auto"/>
              <w:right w:val="single" w:sz="4" w:space="0" w:color="auto"/>
            </w:tcBorders>
          </w:tcPr>
          <w:p w14:paraId="1F64733C" w14:textId="77777777" w:rsidR="00A920C9" w:rsidRDefault="00A920C9" w:rsidP="00BB5D61">
            <w:pPr>
              <w:spacing w:before="0"/>
              <w:jc w:val="center"/>
              <w:rPr>
                <w:rFonts w:ascii="Arial" w:hAnsi="Arial" w:cs="Arial"/>
                <w:sz w:val="20"/>
              </w:rPr>
            </w:pPr>
            <w:r>
              <w:rPr>
                <w:rFonts w:ascii="Arial" w:hAnsi="Arial" w:cs="Arial"/>
                <w:sz w:val="20"/>
              </w:rPr>
              <w:t>UK</w:t>
            </w:r>
          </w:p>
        </w:tc>
      </w:tr>
    </w:tbl>
    <w:p w14:paraId="26D6C50A" w14:textId="77777777" w:rsidR="00A920C9" w:rsidRDefault="00A920C9" w:rsidP="005A7606">
      <w:pPr>
        <w:spacing w:before="0"/>
        <w:jc w:val="both"/>
        <w:rPr>
          <w:rFonts w:ascii="Arial" w:hAnsi="Arial" w:cs="Arial"/>
          <w:sz w:val="18"/>
        </w:rPr>
      </w:pPr>
    </w:p>
    <w:p w14:paraId="28386493" w14:textId="66E70918" w:rsidR="005A7606" w:rsidRDefault="005A7606" w:rsidP="005A7606">
      <w:pPr>
        <w:spacing w:before="0"/>
        <w:jc w:val="both"/>
        <w:rPr>
          <w:rFonts w:ascii="Arial" w:hAnsi="Arial" w:cs="Arial"/>
          <w:i/>
          <w:sz w:val="20"/>
          <w:u w:val="single"/>
        </w:rPr>
      </w:pPr>
      <w:r>
        <w:rPr>
          <w:rFonts w:ascii="Arial" w:hAnsi="Arial" w:cs="Arial"/>
          <w:i/>
          <w:sz w:val="20"/>
          <w:u w:val="single"/>
        </w:rPr>
        <w:t xml:space="preserve">Table </w:t>
      </w:r>
      <w:proofErr w:type="spellStart"/>
      <w:r w:rsidR="00A920C9" w:rsidRPr="00A920C9">
        <w:rPr>
          <w:rFonts w:ascii="Arial" w:hAnsi="Arial" w:cs="Arial"/>
          <w:i/>
          <w:sz w:val="20"/>
          <w:u w:val="single"/>
        </w:rPr>
        <w:t>avec_carlingage</w:t>
      </w:r>
      <w:proofErr w:type="spellEnd"/>
      <w:r w:rsidR="00785924">
        <w:rPr>
          <w:rFonts w:ascii="Arial" w:hAnsi="Arial" w:cs="Arial"/>
          <w:i/>
          <w:sz w:val="20"/>
          <w:u w:val="single"/>
        </w:rPr>
        <w:t xml:space="preserve"> sur le schéma du projet </w:t>
      </w:r>
      <w:r>
        <w:rPr>
          <w:rFonts w:ascii="Arial" w:hAnsi="Arial" w:cs="Arial"/>
          <w:i/>
          <w:sz w:val="20"/>
          <w:u w:val="single"/>
        </w:rPr>
        <w:t>:</w:t>
      </w:r>
    </w:p>
    <w:tbl>
      <w:tblPr>
        <w:tblStyle w:val="Grilledutableau"/>
        <w:tblW w:w="8419" w:type="dxa"/>
        <w:tblLayout w:type="fixed"/>
        <w:tblLook w:val="04A0" w:firstRow="1" w:lastRow="0" w:firstColumn="1" w:lastColumn="0" w:noHBand="0" w:noVBand="1"/>
      </w:tblPr>
      <w:tblGrid>
        <w:gridCol w:w="2473"/>
        <w:gridCol w:w="1982"/>
        <w:gridCol w:w="1982"/>
        <w:gridCol w:w="1982"/>
      </w:tblGrid>
      <w:tr w:rsidR="00E65A63" w14:paraId="0AE1BEDD" w14:textId="1B022B86" w:rsidTr="00E65A63">
        <w:tc>
          <w:tcPr>
            <w:tcW w:w="2473" w:type="dxa"/>
            <w:tcBorders>
              <w:top w:val="single" w:sz="4" w:space="0" w:color="auto"/>
              <w:left w:val="single" w:sz="4" w:space="0" w:color="auto"/>
              <w:bottom w:val="single" w:sz="4" w:space="0" w:color="auto"/>
              <w:right w:val="single" w:sz="4" w:space="0" w:color="auto"/>
            </w:tcBorders>
            <w:hideMark/>
          </w:tcPr>
          <w:p w14:paraId="167725F5" w14:textId="77777777" w:rsidR="00E65A63" w:rsidRDefault="00E65A63" w:rsidP="00E65A63">
            <w:pPr>
              <w:spacing w:before="0"/>
              <w:jc w:val="center"/>
              <w:rPr>
                <w:rFonts w:ascii="Arial" w:hAnsi="Arial" w:cs="Arial"/>
                <w:b/>
                <w:sz w:val="20"/>
              </w:rPr>
            </w:pPr>
            <w:r>
              <w:rPr>
                <w:rFonts w:ascii="Arial" w:hAnsi="Arial" w:cs="Arial"/>
                <w:b/>
                <w:sz w:val="20"/>
              </w:rPr>
              <w:t>Colonne</w:t>
            </w:r>
          </w:p>
        </w:tc>
        <w:tc>
          <w:tcPr>
            <w:tcW w:w="1982" w:type="dxa"/>
            <w:tcBorders>
              <w:top w:val="single" w:sz="4" w:space="0" w:color="auto"/>
              <w:left w:val="single" w:sz="4" w:space="0" w:color="auto"/>
              <w:bottom w:val="single" w:sz="4" w:space="0" w:color="auto"/>
              <w:right w:val="single" w:sz="4" w:space="0" w:color="auto"/>
            </w:tcBorders>
            <w:hideMark/>
          </w:tcPr>
          <w:p w14:paraId="73F7F793" w14:textId="77777777" w:rsidR="00E65A63" w:rsidRDefault="00E65A63" w:rsidP="00E65A63">
            <w:pPr>
              <w:spacing w:before="0"/>
              <w:jc w:val="center"/>
              <w:rPr>
                <w:rFonts w:ascii="Arial" w:hAnsi="Arial" w:cs="Arial"/>
                <w:b/>
                <w:sz w:val="20"/>
              </w:rPr>
            </w:pPr>
            <w:r>
              <w:rPr>
                <w:rFonts w:ascii="Arial" w:hAnsi="Arial" w:cs="Arial"/>
                <w:b/>
                <w:sz w:val="20"/>
              </w:rPr>
              <w:t>Type</w:t>
            </w:r>
          </w:p>
        </w:tc>
        <w:tc>
          <w:tcPr>
            <w:tcW w:w="1982" w:type="dxa"/>
            <w:tcBorders>
              <w:top w:val="single" w:sz="4" w:space="0" w:color="auto"/>
              <w:left w:val="single" w:sz="4" w:space="0" w:color="auto"/>
              <w:bottom w:val="single" w:sz="4" w:space="0" w:color="auto"/>
              <w:right w:val="single" w:sz="4" w:space="0" w:color="auto"/>
            </w:tcBorders>
          </w:tcPr>
          <w:p w14:paraId="09E478C6" w14:textId="6193D466" w:rsidR="00E65A63" w:rsidRDefault="00E65A63" w:rsidP="00E65A63">
            <w:pPr>
              <w:spacing w:before="0"/>
              <w:jc w:val="center"/>
              <w:rPr>
                <w:rFonts w:ascii="Arial" w:hAnsi="Arial" w:cs="Arial"/>
                <w:b/>
                <w:sz w:val="20"/>
              </w:rPr>
            </w:pPr>
            <w:proofErr w:type="spellStart"/>
            <w:r>
              <w:rPr>
                <w:rFonts w:ascii="Arial" w:hAnsi="Arial" w:cs="Arial"/>
                <w:b/>
                <w:sz w:val="20"/>
              </w:rPr>
              <w:t>Nullable</w:t>
            </w:r>
            <w:proofErr w:type="spellEnd"/>
          </w:p>
        </w:tc>
        <w:tc>
          <w:tcPr>
            <w:tcW w:w="1982" w:type="dxa"/>
            <w:tcBorders>
              <w:top w:val="single" w:sz="4" w:space="0" w:color="auto"/>
              <w:left w:val="single" w:sz="4" w:space="0" w:color="auto"/>
              <w:bottom w:val="single" w:sz="4" w:space="0" w:color="auto"/>
              <w:right w:val="single" w:sz="4" w:space="0" w:color="auto"/>
            </w:tcBorders>
          </w:tcPr>
          <w:p w14:paraId="3D4C6D9A" w14:textId="7F483AAC" w:rsidR="00E65A63" w:rsidRDefault="00E65A63" w:rsidP="00E65A63">
            <w:pPr>
              <w:spacing w:before="0"/>
              <w:jc w:val="center"/>
              <w:rPr>
                <w:rFonts w:ascii="Arial" w:hAnsi="Arial" w:cs="Arial"/>
                <w:b/>
                <w:sz w:val="20"/>
              </w:rPr>
            </w:pPr>
            <w:r>
              <w:rPr>
                <w:rFonts w:ascii="Arial" w:hAnsi="Arial" w:cs="Arial"/>
                <w:b/>
                <w:sz w:val="20"/>
              </w:rPr>
              <w:t>Clé</w:t>
            </w:r>
          </w:p>
        </w:tc>
      </w:tr>
      <w:tr w:rsidR="00E65A63" w14:paraId="5FBEE061" w14:textId="38157015" w:rsidTr="00E65A63">
        <w:tc>
          <w:tcPr>
            <w:tcW w:w="2473" w:type="dxa"/>
            <w:tcBorders>
              <w:top w:val="single" w:sz="4" w:space="0" w:color="auto"/>
              <w:left w:val="single" w:sz="4" w:space="0" w:color="auto"/>
              <w:bottom w:val="single" w:sz="4" w:space="0" w:color="auto"/>
              <w:right w:val="single" w:sz="4" w:space="0" w:color="auto"/>
            </w:tcBorders>
            <w:hideMark/>
          </w:tcPr>
          <w:p w14:paraId="1163CC86" w14:textId="77777777" w:rsidR="00E65A63" w:rsidRDefault="00E65A63" w:rsidP="00E65A63">
            <w:pPr>
              <w:spacing w:before="0"/>
              <w:jc w:val="both"/>
              <w:rPr>
                <w:rFonts w:ascii="Arial" w:hAnsi="Arial" w:cs="Arial"/>
                <w:sz w:val="20"/>
              </w:rPr>
            </w:pPr>
            <w:proofErr w:type="gramStart"/>
            <w:r>
              <w:rPr>
                <w:rFonts w:ascii="Arial" w:hAnsi="Arial" w:cs="Arial"/>
                <w:sz w:val="20"/>
              </w:rPr>
              <w:t>id</w:t>
            </w:r>
            <w:proofErr w:type="gramEnd"/>
          </w:p>
        </w:tc>
        <w:tc>
          <w:tcPr>
            <w:tcW w:w="1982" w:type="dxa"/>
            <w:tcBorders>
              <w:top w:val="single" w:sz="4" w:space="0" w:color="auto"/>
              <w:left w:val="single" w:sz="4" w:space="0" w:color="auto"/>
              <w:bottom w:val="single" w:sz="4" w:space="0" w:color="auto"/>
              <w:right w:val="single" w:sz="4" w:space="0" w:color="auto"/>
            </w:tcBorders>
            <w:hideMark/>
          </w:tcPr>
          <w:p w14:paraId="3CA9F8E9" w14:textId="0C4A83BA" w:rsidR="00E65A63" w:rsidRDefault="00E65A63" w:rsidP="00E65A63">
            <w:pPr>
              <w:spacing w:before="0"/>
              <w:jc w:val="center"/>
              <w:rPr>
                <w:rFonts w:ascii="Arial" w:hAnsi="Arial" w:cs="Arial"/>
                <w:sz w:val="20"/>
              </w:rPr>
            </w:pPr>
            <w:r>
              <w:rPr>
                <w:rFonts w:ascii="Arial" w:hAnsi="Arial" w:cs="Arial"/>
                <w:sz w:val="20"/>
              </w:rPr>
              <w:t>Integer</w:t>
            </w:r>
          </w:p>
        </w:tc>
        <w:tc>
          <w:tcPr>
            <w:tcW w:w="1982" w:type="dxa"/>
            <w:tcBorders>
              <w:top w:val="single" w:sz="4" w:space="0" w:color="auto"/>
              <w:left w:val="single" w:sz="4" w:space="0" w:color="auto"/>
              <w:bottom w:val="single" w:sz="4" w:space="0" w:color="auto"/>
              <w:right w:val="single" w:sz="4" w:space="0" w:color="auto"/>
            </w:tcBorders>
          </w:tcPr>
          <w:p w14:paraId="3EAEAA45" w14:textId="21AC1CB6" w:rsidR="00E65A63" w:rsidRDefault="00E65A63" w:rsidP="00E65A63">
            <w:pPr>
              <w:spacing w:before="0"/>
              <w:jc w:val="center"/>
              <w:rPr>
                <w:rFonts w:ascii="Arial" w:hAnsi="Arial" w:cs="Arial"/>
                <w:sz w:val="20"/>
              </w:rPr>
            </w:pPr>
            <w:r>
              <w:rPr>
                <w:rFonts w:ascii="Arial" w:hAnsi="Arial" w:cs="Arial"/>
                <w:sz w:val="20"/>
              </w:rPr>
              <w:t>Non</w:t>
            </w:r>
          </w:p>
        </w:tc>
        <w:tc>
          <w:tcPr>
            <w:tcW w:w="1982" w:type="dxa"/>
            <w:tcBorders>
              <w:top w:val="single" w:sz="4" w:space="0" w:color="auto"/>
              <w:left w:val="single" w:sz="4" w:space="0" w:color="auto"/>
              <w:bottom w:val="single" w:sz="4" w:space="0" w:color="auto"/>
              <w:right w:val="single" w:sz="4" w:space="0" w:color="auto"/>
            </w:tcBorders>
          </w:tcPr>
          <w:p w14:paraId="2979A5E1" w14:textId="62D6370D" w:rsidR="00E65A63" w:rsidRDefault="00E65A63" w:rsidP="00E65A63">
            <w:pPr>
              <w:spacing w:before="0"/>
              <w:jc w:val="center"/>
              <w:rPr>
                <w:rFonts w:ascii="Arial" w:hAnsi="Arial" w:cs="Arial"/>
                <w:sz w:val="20"/>
              </w:rPr>
            </w:pPr>
            <w:r>
              <w:rPr>
                <w:rFonts w:ascii="Arial" w:hAnsi="Arial" w:cs="Arial"/>
                <w:sz w:val="20"/>
              </w:rPr>
              <w:t>PK</w:t>
            </w:r>
          </w:p>
        </w:tc>
      </w:tr>
      <w:tr w:rsidR="00E65A63" w14:paraId="753E5862" w14:textId="3ADD70D2" w:rsidTr="00E65A63">
        <w:tc>
          <w:tcPr>
            <w:tcW w:w="2473" w:type="dxa"/>
            <w:tcBorders>
              <w:top w:val="single" w:sz="4" w:space="0" w:color="auto"/>
              <w:left w:val="single" w:sz="4" w:space="0" w:color="auto"/>
              <w:bottom w:val="single" w:sz="4" w:space="0" w:color="auto"/>
              <w:right w:val="single" w:sz="4" w:space="0" w:color="auto"/>
            </w:tcBorders>
            <w:hideMark/>
          </w:tcPr>
          <w:p w14:paraId="5C07F31E" w14:textId="6DA8354A" w:rsidR="00E65A63" w:rsidRDefault="004C6018" w:rsidP="00E65A63">
            <w:pPr>
              <w:spacing w:before="0"/>
              <w:jc w:val="both"/>
              <w:rPr>
                <w:rFonts w:ascii="Arial" w:hAnsi="Arial" w:cs="Arial"/>
                <w:sz w:val="20"/>
              </w:rPr>
            </w:pPr>
            <w:proofErr w:type="gramStart"/>
            <w:r>
              <w:rPr>
                <w:rFonts w:ascii="Arial" w:hAnsi="Arial" w:cs="Arial"/>
                <w:sz w:val="20"/>
              </w:rPr>
              <w:t>value</w:t>
            </w:r>
            <w:proofErr w:type="gramEnd"/>
          </w:p>
        </w:tc>
        <w:tc>
          <w:tcPr>
            <w:tcW w:w="1982" w:type="dxa"/>
            <w:tcBorders>
              <w:top w:val="single" w:sz="4" w:space="0" w:color="auto"/>
              <w:left w:val="single" w:sz="4" w:space="0" w:color="auto"/>
              <w:bottom w:val="single" w:sz="4" w:space="0" w:color="auto"/>
              <w:right w:val="single" w:sz="4" w:space="0" w:color="auto"/>
            </w:tcBorders>
            <w:hideMark/>
          </w:tcPr>
          <w:p w14:paraId="3806BAF0" w14:textId="6C37A9BD" w:rsidR="00E65A63" w:rsidRDefault="00E65A63" w:rsidP="00E65A63">
            <w:pPr>
              <w:spacing w:before="0"/>
              <w:jc w:val="center"/>
              <w:rPr>
                <w:rFonts w:ascii="Arial" w:hAnsi="Arial" w:cs="Arial"/>
                <w:sz w:val="20"/>
              </w:rPr>
            </w:pPr>
            <w:proofErr w:type="spellStart"/>
            <w:r>
              <w:rPr>
                <w:rFonts w:ascii="Arial" w:hAnsi="Arial" w:cs="Arial"/>
                <w:sz w:val="20"/>
              </w:rPr>
              <w:t>Text</w:t>
            </w:r>
            <w:proofErr w:type="spellEnd"/>
          </w:p>
        </w:tc>
        <w:tc>
          <w:tcPr>
            <w:tcW w:w="1982" w:type="dxa"/>
            <w:tcBorders>
              <w:top w:val="single" w:sz="4" w:space="0" w:color="auto"/>
              <w:left w:val="single" w:sz="4" w:space="0" w:color="auto"/>
              <w:bottom w:val="single" w:sz="4" w:space="0" w:color="auto"/>
              <w:right w:val="single" w:sz="4" w:space="0" w:color="auto"/>
            </w:tcBorders>
          </w:tcPr>
          <w:p w14:paraId="63CEE68C" w14:textId="2E77B6D1" w:rsidR="00E65A63" w:rsidRDefault="00E65A63" w:rsidP="00E65A63">
            <w:pPr>
              <w:spacing w:before="0"/>
              <w:jc w:val="center"/>
              <w:rPr>
                <w:rFonts w:ascii="Arial" w:hAnsi="Arial" w:cs="Arial"/>
                <w:sz w:val="20"/>
              </w:rPr>
            </w:pPr>
            <w:r>
              <w:rPr>
                <w:rFonts w:ascii="Arial" w:hAnsi="Arial" w:cs="Arial"/>
                <w:sz w:val="20"/>
              </w:rPr>
              <w:t>Oui</w:t>
            </w:r>
          </w:p>
        </w:tc>
        <w:tc>
          <w:tcPr>
            <w:tcW w:w="1982" w:type="dxa"/>
            <w:tcBorders>
              <w:top w:val="single" w:sz="4" w:space="0" w:color="auto"/>
              <w:left w:val="single" w:sz="4" w:space="0" w:color="auto"/>
              <w:bottom w:val="single" w:sz="4" w:space="0" w:color="auto"/>
              <w:right w:val="single" w:sz="4" w:space="0" w:color="auto"/>
            </w:tcBorders>
          </w:tcPr>
          <w:p w14:paraId="5C3DF816" w14:textId="41AD2CD8" w:rsidR="00E65A63" w:rsidRDefault="00E65A63" w:rsidP="00E65A63">
            <w:pPr>
              <w:spacing w:before="0"/>
              <w:jc w:val="center"/>
              <w:rPr>
                <w:rFonts w:ascii="Arial" w:hAnsi="Arial" w:cs="Arial"/>
                <w:sz w:val="20"/>
              </w:rPr>
            </w:pPr>
            <w:r>
              <w:rPr>
                <w:rFonts w:ascii="Arial" w:hAnsi="Arial" w:cs="Arial"/>
                <w:sz w:val="20"/>
              </w:rPr>
              <w:t>UK</w:t>
            </w:r>
          </w:p>
        </w:tc>
      </w:tr>
    </w:tbl>
    <w:p w14:paraId="3615B32A" w14:textId="0E0FE4A2" w:rsidR="00457F84" w:rsidRDefault="00457F84">
      <w:pPr>
        <w:overflowPunct/>
        <w:autoSpaceDE/>
        <w:autoSpaceDN/>
        <w:adjustRightInd/>
        <w:spacing w:before="0"/>
        <w:textAlignment w:val="auto"/>
        <w:rPr>
          <w:rFonts w:ascii="Arial" w:hAnsi="Arial" w:cs="Arial"/>
          <w:sz w:val="20"/>
        </w:rPr>
      </w:pPr>
    </w:p>
    <w:p w14:paraId="12C2D05A" w14:textId="54ABC907" w:rsidR="00285A0B" w:rsidRPr="007D2B24" w:rsidDel="001E10F0" w:rsidRDefault="00285A0B" w:rsidP="001E10F0">
      <w:pPr>
        <w:overflowPunct/>
        <w:autoSpaceDE/>
        <w:autoSpaceDN/>
        <w:adjustRightInd/>
        <w:spacing w:before="0"/>
        <w:jc w:val="both"/>
        <w:textAlignment w:val="auto"/>
        <w:rPr>
          <w:del w:id="41" w:author="Level, Vincent" w:date="2025-01-30T11:47:00Z"/>
          <w:rFonts w:ascii="Arial" w:hAnsi="Arial" w:cs="Arial"/>
          <w:sz w:val="20"/>
        </w:rPr>
      </w:pPr>
      <w:del w:id="42" w:author="Level, Vincent" w:date="2025-01-30T11:48:00Z">
        <w:r w:rsidDel="001E10F0">
          <w:rPr>
            <w:rFonts w:ascii="Arial" w:hAnsi="Arial" w:cs="Arial"/>
            <w:sz w:val="20"/>
          </w:rPr>
          <w:delText>En fonction du type d’alimentation des champs constituants le code client</w:delText>
        </w:r>
        <w:r w:rsidR="00285A32" w:rsidDel="001E10F0">
          <w:rPr>
            <w:rFonts w:ascii="Arial" w:hAnsi="Arial" w:cs="Arial"/>
            <w:sz w:val="20"/>
          </w:rPr>
          <w:delText xml:space="preserve"> (Voir RG-03-03)</w:delText>
        </w:r>
        <w:r w:rsidDel="001E10F0">
          <w:rPr>
            <w:rFonts w:ascii="Arial" w:hAnsi="Arial" w:cs="Arial"/>
            <w:sz w:val="20"/>
          </w:rPr>
          <w:delText>, des</w:delText>
        </w:r>
      </w:del>
      <w:del w:id="43" w:author="Level, Vincent" w:date="2025-01-30T11:50:00Z">
        <w:r w:rsidDel="001E10F0">
          <w:rPr>
            <w:rFonts w:ascii="Arial" w:hAnsi="Arial" w:cs="Arial"/>
            <w:sz w:val="20"/>
          </w:rPr>
          <w:delText xml:space="preserve"> table</w:delText>
        </w:r>
      </w:del>
      <w:del w:id="44" w:author="Level, Vincent" w:date="2025-01-30T11:48:00Z">
        <w:r w:rsidDel="001E10F0">
          <w:rPr>
            <w:rFonts w:ascii="Arial" w:hAnsi="Arial" w:cs="Arial"/>
            <w:sz w:val="20"/>
          </w:rPr>
          <w:delText>s</w:delText>
        </w:r>
      </w:del>
      <w:del w:id="45" w:author="Level, Vincent" w:date="2025-01-30T11:50:00Z">
        <w:r w:rsidDel="001E10F0">
          <w:rPr>
            <w:rFonts w:ascii="Arial" w:hAnsi="Arial" w:cs="Arial"/>
            <w:sz w:val="20"/>
          </w:rPr>
          <w:delText xml:space="preserve"> de paramétrage supplémentaire</w:delText>
        </w:r>
      </w:del>
      <w:del w:id="46" w:author="Level, Vincent" w:date="2025-01-30T11:48:00Z">
        <w:r w:rsidDel="001E10F0">
          <w:rPr>
            <w:rFonts w:ascii="Arial" w:hAnsi="Arial" w:cs="Arial"/>
            <w:sz w:val="20"/>
          </w:rPr>
          <w:delText>s</w:delText>
        </w:r>
      </w:del>
      <w:del w:id="47" w:author="Level, Vincent" w:date="2025-01-30T11:50:00Z">
        <w:r w:rsidDel="001E10F0">
          <w:rPr>
            <w:rFonts w:ascii="Arial" w:hAnsi="Arial" w:cs="Arial"/>
            <w:sz w:val="20"/>
          </w:rPr>
          <w:delText xml:space="preserve"> </w:delText>
        </w:r>
      </w:del>
      <w:del w:id="48" w:author="Level, Vincent" w:date="2025-01-30T11:49:00Z">
        <w:r w:rsidDel="001E10F0">
          <w:rPr>
            <w:rFonts w:ascii="Arial" w:hAnsi="Arial" w:cs="Arial"/>
            <w:sz w:val="20"/>
          </w:rPr>
          <w:delText xml:space="preserve">devront </w:delText>
        </w:r>
      </w:del>
      <w:del w:id="49" w:author="Level, Vincent" w:date="2025-01-30T11:50:00Z">
        <w:r w:rsidDel="001E10F0">
          <w:rPr>
            <w:rFonts w:ascii="Arial" w:hAnsi="Arial" w:cs="Arial"/>
            <w:sz w:val="20"/>
          </w:rPr>
          <w:delText>être créée</w:delText>
        </w:r>
      </w:del>
      <w:del w:id="50" w:author="Level, Vincent" w:date="2025-01-30T11:49:00Z">
        <w:r w:rsidDel="001E10F0">
          <w:rPr>
            <w:rFonts w:ascii="Arial" w:hAnsi="Arial" w:cs="Arial"/>
            <w:sz w:val="20"/>
          </w:rPr>
          <w:delText>s</w:delText>
        </w:r>
      </w:del>
      <w:del w:id="51" w:author="Level, Vincent" w:date="2025-01-30T11:50:00Z">
        <w:r w:rsidDel="001E10F0">
          <w:rPr>
            <w:rFonts w:ascii="Arial" w:hAnsi="Arial" w:cs="Arial"/>
            <w:sz w:val="20"/>
          </w:rPr>
          <w:delText xml:space="preserve"> sur le schéma du projet</w:delText>
        </w:r>
      </w:del>
      <w:del w:id="52" w:author="Level, Vincent" w:date="2025-01-30T11:49:00Z">
        <w:r w:rsidDel="001E10F0">
          <w:rPr>
            <w:rFonts w:ascii="Arial" w:hAnsi="Arial" w:cs="Arial"/>
            <w:sz w:val="20"/>
          </w:rPr>
          <w:delText>.</w:delText>
        </w:r>
      </w:del>
      <w:del w:id="53" w:author="Level, Vincent" w:date="2025-01-30T11:50:00Z">
        <w:r w:rsidDel="001E10F0">
          <w:rPr>
            <w:rFonts w:ascii="Arial" w:hAnsi="Arial" w:cs="Arial"/>
            <w:sz w:val="20"/>
          </w:rPr>
          <w:delText xml:space="preserve"> Si dans la table owner_code_properties une ligne a une propriété fieldtype égale à LOV alors </w:delText>
        </w:r>
      </w:del>
      <w:del w:id="54" w:author="Level, Vincent" w:date="2025-01-30T11:47:00Z">
        <w:r w:rsidDel="001E10F0">
          <w:rPr>
            <w:rFonts w:ascii="Arial" w:hAnsi="Arial" w:cs="Arial"/>
            <w:sz w:val="20"/>
          </w:rPr>
          <w:delText xml:space="preserve">le champ est basé sur une liste de valeurs et </w:delText>
        </w:r>
        <w:r w:rsidR="006C6CB0" w:rsidDel="001E10F0">
          <w:rPr>
            <w:rFonts w:ascii="Arial" w:hAnsi="Arial" w:cs="Arial"/>
            <w:sz w:val="20"/>
          </w:rPr>
          <w:delText>cette liste de valeur est paramétrée dans une table ayant le même nom que la propriété fieldvalue.</w:delText>
        </w:r>
      </w:del>
    </w:p>
    <w:p w14:paraId="7F1A3CF5" w14:textId="41353756" w:rsidR="00457F84" w:rsidDel="001E10F0" w:rsidRDefault="00457F84">
      <w:pPr>
        <w:overflowPunct/>
        <w:autoSpaceDE/>
        <w:autoSpaceDN/>
        <w:adjustRightInd/>
        <w:spacing w:before="0"/>
        <w:jc w:val="both"/>
        <w:textAlignment w:val="auto"/>
        <w:rPr>
          <w:del w:id="55" w:author="Level, Vincent" w:date="2025-01-30T11:47:00Z"/>
          <w:rFonts w:ascii="Arial" w:hAnsi="Arial" w:cs="Arial"/>
          <w:sz w:val="20"/>
        </w:rPr>
        <w:pPrChange w:id="56" w:author="Level, Vincent" w:date="2025-01-30T11:47:00Z">
          <w:pPr>
            <w:overflowPunct/>
            <w:autoSpaceDE/>
            <w:autoSpaceDN/>
            <w:adjustRightInd/>
            <w:spacing w:before="0"/>
            <w:textAlignment w:val="auto"/>
          </w:pPr>
        </w:pPrChange>
      </w:pPr>
    </w:p>
    <w:p w14:paraId="0B89AA88" w14:textId="3198C498" w:rsidR="006C6CB0" w:rsidDel="001E10F0" w:rsidRDefault="006C6CB0">
      <w:pPr>
        <w:overflowPunct/>
        <w:autoSpaceDE/>
        <w:autoSpaceDN/>
        <w:adjustRightInd/>
        <w:spacing w:before="0"/>
        <w:jc w:val="both"/>
        <w:textAlignment w:val="auto"/>
        <w:rPr>
          <w:del w:id="57" w:author="Level, Vincent" w:date="2025-01-30T11:47:00Z"/>
          <w:rFonts w:ascii="Arial" w:hAnsi="Arial" w:cs="Arial"/>
          <w:sz w:val="20"/>
        </w:rPr>
        <w:pPrChange w:id="58" w:author="Level, Vincent" w:date="2025-01-30T11:47:00Z">
          <w:pPr>
            <w:overflowPunct/>
            <w:autoSpaceDE/>
            <w:autoSpaceDN/>
            <w:adjustRightInd/>
            <w:spacing w:before="0"/>
            <w:textAlignment w:val="auto"/>
          </w:pPr>
        </w:pPrChange>
      </w:pPr>
      <w:del w:id="59" w:author="Level, Vincent" w:date="2025-01-30T11:47:00Z">
        <w:r w:rsidDel="001E10F0">
          <w:rPr>
            <w:rFonts w:ascii="Arial" w:hAnsi="Arial" w:cs="Arial"/>
            <w:sz w:val="20"/>
          </w:rPr>
          <w:delText>Ces tables de paramétrages seront toutes formatées de la même manière :</w:delText>
        </w:r>
      </w:del>
    </w:p>
    <w:p w14:paraId="5ECEC13F" w14:textId="5D4BFDAA" w:rsidR="006C6CB0" w:rsidDel="001E10F0" w:rsidRDefault="006C6CB0">
      <w:pPr>
        <w:overflowPunct/>
        <w:autoSpaceDE/>
        <w:autoSpaceDN/>
        <w:adjustRightInd/>
        <w:spacing w:before="0"/>
        <w:jc w:val="both"/>
        <w:textAlignment w:val="auto"/>
        <w:rPr>
          <w:del w:id="60" w:author="Level, Vincent" w:date="2025-01-30T11:50:00Z"/>
          <w:rFonts w:ascii="Arial" w:hAnsi="Arial" w:cs="Arial"/>
          <w:sz w:val="20"/>
        </w:rPr>
        <w:pPrChange w:id="61" w:author="Level, Vincent" w:date="2025-01-30T11:47:00Z">
          <w:pPr>
            <w:pStyle w:val="Paragraphedeliste"/>
            <w:numPr>
              <w:numId w:val="37"/>
            </w:numPr>
            <w:overflowPunct/>
            <w:autoSpaceDE/>
            <w:autoSpaceDN/>
            <w:adjustRightInd/>
            <w:spacing w:before="0"/>
            <w:ind w:hanging="360"/>
            <w:textAlignment w:val="auto"/>
          </w:pPr>
        </w:pPrChange>
      </w:pPr>
      <w:del w:id="62" w:author="Level, Vincent" w:date="2025-01-30T11:47:00Z">
        <w:r w:rsidDel="001E10F0">
          <w:rPr>
            <w:rFonts w:ascii="Arial" w:hAnsi="Arial" w:cs="Arial"/>
            <w:sz w:val="20"/>
          </w:rPr>
          <w:delText>Nom de table = owner_code_properties.fieldvalue si fieldtype = LOV</w:delText>
        </w:r>
      </w:del>
    </w:p>
    <w:p w14:paraId="6A9F7902" w14:textId="474F40B8" w:rsidR="006C6CB0" w:rsidRPr="006C6CB0" w:rsidDel="001E10F0" w:rsidRDefault="006C6CB0" w:rsidP="006C6CB0">
      <w:pPr>
        <w:overflowPunct/>
        <w:autoSpaceDE/>
        <w:autoSpaceDN/>
        <w:adjustRightInd/>
        <w:spacing w:before="0"/>
        <w:textAlignment w:val="auto"/>
        <w:rPr>
          <w:del w:id="63" w:author="Level, Vincent" w:date="2025-01-30T11:50:00Z"/>
          <w:rFonts w:ascii="Arial" w:hAnsi="Arial" w:cs="Arial"/>
          <w:sz w:val="20"/>
        </w:rPr>
      </w:pPr>
    </w:p>
    <w:tbl>
      <w:tblPr>
        <w:tblStyle w:val="Grilledutableau"/>
        <w:tblW w:w="8419" w:type="dxa"/>
        <w:tblLayout w:type="fixed"/>
        <w:tblLook w:val="04A0" w:firstRow="1" w:lastRow="0" w:firstColumn="1" w:lastColumn="0" w:noHBand="0" w:noVBand="1"/>
      </w:tblPr>
      <w:tblGrid>
        <w:gridCol w:w="1951"/>
        <w:gridCol w:w="2504"/>
        <w:gridCol w:w="1982"/>
        <w:gridCol w:w="1982"/>
      </w:tblGrid>
      <w:tr w:rsidR="006C6CB0" w:rsidDel="001E10F0" w14:paraId="363DB8BD" w14:textId="292DCAA8" w:rsidTr="00257F4E">
        <w:trPr>
          <w:del w:id="64" w:author="Level, Vincent" w:date="2025-01-30T11:50:00Z"/>
        </w:trPr>
        <w:tc>
          <w:tcPr>
            <w:tcW w:w="1951" w:type="dxa"/>
            <w:tcBorders>
              <w:top w:val="single" w:sz="4" w:space="0" w:color="auto"/>
              <w:left w:val="single" w:sz="4" w:space="0" w:color="auto"/>
              <w:bottom w:val="single" w:sz="4" w:space="0" w:color="auto"/>
              <w:right w:val="single" w:sz="4" w:space="0" w:color="auto"/>
            </w:tcBorders>
            <w:hideMark/>
          </w:tcPr>
          <w:p w14:paraId="10FA905B" w14:textId="4672A424" w:rsidR="006C6CB0" w:rsidDel="001E10F0" w:rsidRDefault="006C6CB0" w:rsidP="00B95230">
            <w:pPr>
              <w:spacing w:before="0"/>
              <w:jc w:val="center"/>
              <w:rPr>
                <w:del w:id="65" w:author="Level, Vincent" w:date="2025-01-30T11:50:00Z"/>
                <w:rFonts w:ascii="Arial" w:hAnsi="Arial" w:cs="Arial"/>
                <w:b/>
                <w:sz w:val="20"/>
              </w:rPr>
            </w:pPr>
            <w:del w:id="66" w:author="Level, Vincent" w:date="2025-01-30T11:50:00Z">
              <w:r w:rsidDel="001E10F0">
                <w:rPr>
                  <w:rFonts w:ascii="Arial" w:hAnsi="Arial" w:cs="Arial"/>
                  <w:b/>
                  <w:sz w:val="20"/>
                </w:rPr>
                <w:delText>Colonne</w:delText>
              </w:r>
            </w:del>
          </w:p>
        </w:tc>
        <w:tc>
          <w:tcPr>
            <w:tcW w:w="2504" w:type="dxa"/>
            <w:tcBorders>
              <w:top w:val="single" w:sz="4" w:space="0" w:color="auto"/>
              <w:left w:val="single" w:sz="4" w:space="0" w:color="auto"/>
              <w:bottom w:val="single" w:sz="4" w:space="0" w:color="auto"/>
              <w:right w:val="single" w:sz="4" w:space="0" w:color="auto"/>
            </w:tcBorders>
            <w:hideMark/>
          </w:tcPr>
          <w:p w14:paraId="7780BA03" w14:textId="370FD5FD" w:rsidR="006C6CB0" w:rsidDel="001E10F0" w:rsidRDefault="006C6CB0" w:rsidP="00B95230">
            <w:pPr>
              <w:spacing w:before="0"/>
              <w:jc w:val="center"/>
              <w:rPr>
                <w:del w:id="67" w:author="Level, Vincent" w:date="2025-01-30T11:50:00Z"/>
                <w:rFonts w:ascii="Arial" w:hAnsi="Arial" w:cs="Arial"/>
                <w:b/>
                <w:sz w:val="20"/>
              </w:rPr>
            </w:pPr>
            <w:del w:id="68" w:author="Level, Vincent" w:date="2025-01-30T11:50:00Z">
              <w:r w:rsidDel="001E10F0">
                <w:rPr>
                  <w:rFonts w:ascii="Arial" w:hAnsi="Arial" w:cs="Arial"/>
                  <w:b/>
                  <w:sz w:val="20"/>
                </w:rPr>
                <w:delText>Type</w:delText>
              </w:r>
            </w:del>
          </w:p>
        </w:tc>
        <w:tc>
          <w:tcPr>
            <w:tcW w:w="1982" w:type="dxa"/>
            <w:tcBorders>
              <w:top w:val="single" w:sz="4" w:space="0" w:color="auto"/>
              <w:left w:val="single" w:sz="4" w:space="0" w:color="auto"/>
              <w:bottom w:val="single" w:sz="4" w:space="0" w:color="auto"/>
              <w:right w:val="single" w:sz="4" w:space="0" w:color="auto"/>
            </w:tcBorders>
          </w:tcPr>
          <w:p w14:paraId="206D05D2" w14:textId="75912DBD" w:rsidR="006C6CB0" w:rsidDel="001E10F0" w:rsidRDefault="006C6CB0" w:rsidP="00B95230">
            <w:pPr>
              <w:spacing w:before="0"/>
              <w:jc w:val="center"/>
              <w:rPr>
                <w:del w:id="69" w:author="Level, Vincent" w:date="2025-01-30T11:50:00Z"/>
                <w:rFonts w:ascii="Arial" w:hAnsi="Arial" w:cs="Arial"/>
                <w:b/>
                <w:sz w:val="20"/>
              </w:rPr>
            </w:pPr>
            <w:del w:id="70" w:author="Level, Vincent" w:date="2025-01-30T11:50:00Z">
              <w:r w:rsidDel="001E10F0">
                <w:rPr>
                  <w:rFonts w:ascii="Arial" w:hAnsi="Arial" w:cs="Arial"/>
                  <w:b/>
                  <w:sz w:val="20"/>
                </w:rPr>
                <w:delText>Nullable</w:delText>
              </w:r>
            </w:del>
          </w:p>
        </w:tc>
        <w:tc>
          <w:tcPr>
            <w:tcW w:w="1982" w:type="dxa"/>
            <w:tcBorders>
              <w:top w:val="single" w:sz="4" w:space="0" w:color="auto"/>
              <w:left w:val="single" w:sz="4" w:space="0" w:color="auto"/>
              <w:bottom w:val="single" w:sz="4" w:space="0" w:color="auto"/>
              <w:right w:val="single" w:sz="4" w:space="0" w:color="auto"/>
            </w:tcBorders>
          </w:tcPr>
          <w:p w14:paraId="1184FF2A" w14:textId="5D949BE7" w:rsidR="006C6CB0" w:rsidDel="001E10F0" w:rsidRDefault="006C6CB0" w:rsidP="00B95230">
            <w:pPr>
              <w:spacing w:before="0"/>
              <w:jc w:val="center"/>
              <w:rPr>
                <w:del w:id="71" w:author="Level, Vincent" w:date="2025-01-30T11:50:00Z"/>
                <w:rFonts w:ascii="Arial" w:hAnsi="Arial" w:cs="Arial"/>
                <w:b/>
                <w:sz w:val="20"/>
              </w:rPr>
            </w:pPr>
            <w:del w:id="72" w:author="Level, Vincent" w:date="2025-01-30T11:50:00Z">
              <w:r w:rsidDel="001E10F0">
                <w:rPr>
                  <w:rFonts w:ascii="Arial" w:hAnsi="Arial" w:cs="Arial"/>
                  <w:b/>
                  <w:sz w:val="20"/>
                </w:rPr>
                <w:delText>Clé</w:delText>
              </w:r>
            </w:del>
          </w:p>
        </w:tc>
      </w:tr>
      <w:tr w:rsidR="006C6CB0" w:rsidDel="001E10F0" w14:paraId="539B1355" w14:textId="295505D1" w:rsidTr="00257F4E">
        <w:trPr>
          <w:del w:id="73" w:author="Level, Vincent" w:date="2025-01-30T11:50:00Z"/>
        </w:trPr>
        <w:tc>
          <w:tcPr>
            <w:tcW w:w="1951" w:type="dxa"/>
            <w:tcBorders>
              <w:top w:val="single" w:sz="4" w:space="0" w:color="auto"/>
              <w:left w:val="single" w:sz="4" w:space="0" w:color="auto"/>
              <w:bottom w:val="single" w:sz="4" w:space="0" w:color="auto"/>
              <w:right w:val="single" w:sz="4" w:space="0" w:color="auto"/>
            </w:tcBorders>
            <w:hideMark/>
          </w:tcPr>
          <w:p w14:paraId="78E4F343" w14:textId="5CC44B6C" w:rsidR="006C6CB0" w:rsidDel="001E10F0" w:rsidRDefault="006C6CB0" w:rsidP="00B95230">
            <w:pPr>
              <w:spacing w:before="0"/>
              <w:jc w:val="both"/>
              <w:rPr>
                <w:del w:id="74" w:author="Level, Vincent" w:date="2025-01-30T11:50:00Z"/>
                <w:rFonts w:ascii="Arial" w:hAnsi="Arial" w:cs="Arial"/>
                <w:sz w:val="20"/>
              </w:rPr>
            </w:pPr>
            <w:del w:id="75" w:author="Level, Vincent" w:date="2025-01-30T11:50:00Z">
              <w:r w:rsidDel="001E10F0">
                <w:rPr>
                  <w:rFonts w:ascii="Arial" w:hAnsi="Arial" w:cs="Arial"/>
                  <w:sz w:val="20"/>
                </w:rPr>
                <w:delText>id</w:delText>
              </w:r>
            </w:del>
          </w:p>
        </w:tc>
        <w:tc>
          <w:tcPr>
            <w:tcW w:w="2504" w:type="dxa"/>
            <w:tcBorders>
              <w:top w:val="single" w:sz="4" w:space="0" w:color="auto"/>
              <w:left w:val="single" w:sz="4" w:space="0" w:color="auto"/>
              <w:bottom w:val="single" w:sz="4" w:space="0" w:color="auto"/>
              <w:right w:val="single" w:sz="4" w:space="0" w:color="auto"/>
            </w:tcBorders>
            <w:hideMark/>
          </w:tcPr>
          <w:p w14:paraId="025551EC" w14:textId="718E5782" w:rsidR="006C6CB0" w:rsidDel="001E10F0" w:rsidRDefault="006C6CB0" w:rsidP="00B95230">
            <w:pPr>
              <w:spacing w:before="0"/>
              <w:jc w:val="center"/>
              <w:rPr>
                <w:del w:id="76" w:author="Level, Vincent" w:date="2025-01-30T11:50:00Z"/>
                <w:rFonts w:ascii="Arial" w:hAnsi="Arial" w:cs="Arial"/>
                <w:sz w:val="20"/>
              </w:rPr>
            </w:pPr>
            <w:del w:id="77" w:author="Level, Vincent" w:date="2025-01-30T11:50:00Z">
              <w:r w:rsidDel="001E10F0">
                <w:rPr>
                  <w:rFonts w:ascii="Arial" w:hAnsi="Arial" w:cs="Arial"/>
                  <w:sz w:val="20"/>
                </w:rPr>
                <w:delText>Integer</w:delText>
              </w:r>
            </w:del>
          </w:p>
        </w:tc>
        <w:tc>
          <w:tcPr>
            <w:tcW w:w="1982" w:type="dxa"/>
            <w:tcBorders>
              <w:top w:val="single" w:sz="4" w:space="0" w:color="auto"/>
              <w:left w:val="single" w:sz="4" w:space="0" w:color="auto"/>
              <w:bottom w:val="single" w:sz="4" w:space="0" w:color="auto"/>
              <w:right w:val="single" w:sz="4" w:space="0" w:color="auto"/>
            </w:tcBorders>
          </w:tcPr>
          <w:p w14:paraId="1E347286" w14:textId="7CBFF7EE" w:rsidR="006C6CB0" w:rsidDel="001E10F0" w:rsidRDefault="006C6CB0" w:rsidP="00B95230">
            <w:pPr>
              <w:spacing w:before="0"/>
              <w:jc w:val="center"/>
              <w:rPr>
                <w:del w:id="78" w:author="Level, Vincent" w:date="2025-01-30T11:50:00Z"/>
                <w:rFonts w:ascii="Arial" w:hAnsi="Arial" w:cs="Arial"/>
                <w:sz w:val="20"/>
              </w:rPr>
            </w:pPr>
            <w:del w:id="79" w:author="Level, Vincent" w:date="2025-01-30T11:50:00Z">
              <w:r w:rsidDel="001E10F0">
                <w:rPr>
                  <w:rFonts w:ascii="Arial" w:hAnsi="Arial" w:cs="Arial"/>
                  <w:sz w:val="20"/>
                </w:rPr>
                <w:delText>Non</w:delText>
              </w:r>
            </w:del>
          </w:p>
        </w:tc>
        <w:tc>
          <w:tcPr>
            <w:tcW w:w="1982" w:type="dxa"/>
            <w:tcBorders>
              <w:top w:val="single" w:sz="4" w:space="0" w:color="auto"/>
              <w:left w:val="single" w:sz="4" w:space="0" w:color="auto"/>
              <w:bottom w:val="single" w:sz="4" w:space="0" w:color="auto"/>
              <w:right w:val="single" w:sz="4" w:space="0" w:color="auto"/>
            </w:tcBorders>
          </w:tcPr>
          <w:p w14:paraId="5D1A4377" w14:textId="6B976044" w:rsidR="006C6CB0" w:rsidDel="001E10F0" w:rsidRDefault="006C6CB0" w:rsidP="00B95230">
            <w:pPr>
              <w:spacing w:before="0"/>
              <w:jc w:val="center"/>
              <w:rPr>
                <w:del w:id="80" w:author="Level, Vincent" w:date="2025-01-30T11:50:00Z"/>
                <w:rFonts w:ascii="Arial" w:hAnsi="Arial" w:cs="Arial"/>
                <w:sz w:val="20"/>
              </w:rPr>
            </w:pPr>
            <w:del w:id="81" w:author="Level, Vincent" w:date="2025-01-30T11:50:00Z">
              <w:r w:rsidDel="001E10F0">
                <w:rPr>
                  <w:rFonts w:ascii="Arial" w:hAnsi="Arial" w:cs="Arial"/>
                  <w:sz w:val="20"/>
                </w:rPr>
                <w:delText>PK</w:delText>
              </w:r>
            </w:del>
          </w:p>
        </w:tc>
      </w:tr>
      <w:tr w:rsidR="006C6CB0" w:rsidDel="001E10F0" w14:paraId="39D2E1E4" w14:textId="273AFB2C" w:rsidTr="00257F4E">
        <w:trPr>
          <w:del w:id="82" w:author="Level, Vincent" w:date="2025-01-30T11:50:00Z"/>
        </w:trPr>
        <w:tc>
          <w:tcPr>
            <w:tcW w:w="1951" w:type="dxa"/>
            <w:tcBorders>
              <w:top w:val="single" w:sz="4" w:space="0" w:color="auto"/>
              <w:left w:val="single" w:sz="4" w:space="0" w:color="auto"/>
              <w:bottom w:val="single" w:sz="4" w:space="0" w:color="auto"/>
              <w:right w:val="single" w:sz="4" w:space="0" w:color="auto"/>
            </w:tcBorders>
            <w:hideMark/>
          </w:tcPr>
          <w:p w14:paraId="7F417B51" w14:textId="0A16A4B7" w:rsidR="006C6CB0" w:rsidDel="001E10F0" w:rsidRDefault="001E10F0" w:rsidP="00B95230">
            <w:pPr>
              <w:spacing w:before="0"/>
              <w:jc w:val="both"/>
              <w:rPr>
                <w:del w:id="83" w:author="Level, Vincent" w:date="2025-01-30T11:50:00Z"/>
                <w:rFonts w:ascii="Arial" w:hAnsi="Arial" w:cs="Arial"/>
                <w:sz w:val="20"/>
              </w:rPr>
            </w:pPr>
            <w:del w:id="84" w:author="Level, Vincent" w:date="2025-01-30T11:50:00Z">
              <w:r w:rsidDel="001E10F0">
                <w:rPr>
                  <w:rFonts w:ascii="Arial" w:hAnsi="Arial" w:cs="Arial"/>
                  <w:sz w:val="20"/>
                </w:rPr>
                <w:delText>/</w:delText>
              </w:r>
              <w:r w:rsidR="006C6CB0" w:rsidDel="001E10F0">
                <w:rPr>
                  <w:rFonts w:ascii="Arial" w:hAnsi="Arial" w:cs="Arial"/>
                  <w:sz w:val="20"/>
                </w:rPr>
                <w:delText>value</w:delText>
              </w:r>
            </w:del>
          </w:p>
        </w:tc>
        <w:tc>
          <w:tcPr>
            <w:tcW w:w="2504" w:type="dxa"/>
            <w:tcBorders>
              <w:top w:val="single" w:sz="4" w:space="0" w:color="auto"/>
              <w:left w:val="single" w:sz="4" w:space="0" w:color="auto"/>
              <w:bottom w:val="single" w:sz="4" w:space="0" w:color="auto"/>
              <w:right w:val="single" w:sz="4" w:space="0" w:color="auto"/>
            </w:tcBorders>
            <w:hideMark/>
          </w:tcPr>
          <w:p w14:paraId="0E24D1A8" w14:textId="6ABE20BF" w:rsidR="006C6CB0" w:rsidDel="001E10F0" w:rsidRDefault="006C6CB0" w:rsidP="00B95230">
            <w:pPr>
              <w:spacing w:before="0"/>
              <w:jc w:val="center"/>
              <w:rPr>
                <w:del w:id="85" w:author="Level, Vincent" w:date="2025-01-30T11:50:00Z"/>
                <w:rFonts w:ascii="Arial" w:hAnsi="Arial" w:cs="Arial"/>
                <w:sz w:val="20"/>
              </w:rPr>
            </w:pPr>
            <w:del w:id="86" w:author="Level, Vincent" w:date="2025-01-30T11:50:00Z">
              <w:r w:rsidDel="001E10F0">
                <w:rPr>
                  <w:rFonts w:ascii="Arial" w:hAnsi="Arial" w:cs="Arial"/>
                  <w:sz w:val="20"/>
                </w:rPr>
                <w:delText>Text</w:delText>
              </w:r>
            </w:del>
            <w:del w:id="87" w:author="Level, Vincent" w:date="2025-01-30T11:44:00Z">
              <w:r w:rsidR="00257F4E" w:rsidDel="001E10F0">
                <w:rPr>
                  <w:rFonts w:ascii="Arial" w:hAnsi="Arial" w:cs="Arial"/>
                  <w:sz w:val="20"/>
                </w:rPr>
                <w:delText>/Integer ou Real</w:delText>
              </w:r>
            </w:del>
          </w:p>
        </w:tc>
        <w:tc>
          <w:tcPr>
            <w:tcW w:w="1982" w:type="dxa"/>
            <w:tcBorders>
              <w:top w:val="single" w:sz="4" w:space="0" w:color="auto"/>
              <w:left w:val="single" w:sz="4" w:space="0" w:color="auto"/>
              <w:bottom w:val="single" w:sz="4" w:space="0" w:color="auto"/>
              <w:right w:val="single" w:sz="4" w:space="0" w:color="auto"/>
            </w:tcBorders>
          </w:tcPr>
          <w:p w14:paraId="358BDDFE" w14:textId="1AFB1FAC" w:rsidR="006C6CB0" w:rsidDel="001E10F0" w:rsidRDefault="006C6CB0" w:rsidP="00B95230">
            <w:pPr>
              <w:spacing w:before="0"/>
              <w:jc w:val="center"/>
              <w:rPr>
                <w:del w:id="88" w:author="Level, Vincent" w:date="2025-01-30T11:50:00Z"/>
                <w:rFonts w:ascii="Arial" w:hAnsi="Arial" w:cs="Arial"/>
                <w:sz w:val="20"/>
              </w:rPr>
            </w:pPr>
            <w:del w:id="89" w:author="Level, Vincent" w:date="2025-01-30T11:50:00Z">
              <w:r w:rsidDel="001E10F0">
                <w:rPr>
                  <w:rFonts w:ascii="Arial" w:hAnsi="Arial" w:cs="Arial"/>
                  <w:sz w:val="20"/>
                </w:rPr>
                <w:delText>Non</w:delText>
              </w:r>
            </w:del>
          </w:p>
        </w:tc>
        <w:tc>
          <w:tcPr>
            <w:tcW w:w="1982" w:type="dxa"/>
            <w:tcBorders>
              <w:top w:val="single" w:sz="4" w:space="0" w:color="auto"/>
              <w:left w:val="single" w:sz="4" w:space="0" w:color="auto"/>
              <w:bottom w:val="single" w:sz="4" w:space="0" w:color="auto"/>
              <w:right w:val="single" w:sz="4" w:space="0" w:color="auto"/>
            </w:tcBorders>
          </w:tcPr>
          <w:p w14:paraId="51D02972" w14:textId="6688C002" w:rsidR="006C6CB0" w:rsidDel="001E10F0" w:rsidRDefault="001E10F0" w:rsidP="00B95230">
            <w:pPr>
              <w:spacing w:before="0"/>
              <w:jc w:val="center"/>
              <w:rPr>
                <w:del w:id="90" w:author="Level, Vincent" w:date="2025-01-30T11:50:00Z"/>
                <w:rFonts w:ascii="Arial" w:hAnsi="Arial" w:cs="Arial"/>
                <w:sz w:val="20"/>
              </w:rPr>
            </w:pPr>
            <w:del w:id="91" w:author="Level, Vincent" w:date="2025-01-30T11:50:00Z">
              <w:r w:rsidDel="001E10F0">
                <w:rPr>
                  <w:rFonts w:ascii="Arial" w:hAnsi="Arial" w:cs="Arial"/>
                  <w:sz w:val="20"/>
                </w:rPr>
                <w:delText>/</w:delText>
              </w:r>
            </w:del>
          </w:p>
        </w:tc>
      </w:tr>
    </w:tbl>
    <w:p w14:paraId="37E610B5" w14:textId="1CC296C9" w:rsidR="006C6CB0" w:rsidDel="001E10F0" w:rsidRDefault="006C6CB0" w:rsidP="006C6CB0">
      <w:pPr>
        <w:overflowPunct/>
        <w:autoSpaceDE/>
        <w:autoSpaceDN/>
        <w:adjustRightInd/>
        <w:spacing w:before="0"/>
        <w:textAlignment w:val="auto"/>
        <w:rPr>
          <w:del w:id="92" w:author="Level, Vincent" w:date="2025-01-30T11:50:00Z"/>
          <w:rFonts w:ascii="Arial" w:hAnsi="Arial" w:cs="Arial"/>
          <w:sz w:val="20"/>
        </w:rPr>
      </w:pPr>
    </w:p>
    <w:p w14:paraId="5CF7C450" w14:textId="0B2D9839" w:rsidR="006C6CB0" w:rsidRDefault="006C6CB0" w:rsidP="006C6CB0">
      <w:pPr>
        <w:overflowPunct/>
        <w:autoSpaceDE/>
        <w:autoSpaceDN/>
        <w:adjustRightInd/>
        <w:spacing w:before="0"/>
        <w:textAlignment w:val="auto"/>
        <w:rPr>
          <w:rFonts w:ascii="Arial" w:hAnsi="Arial" w:cs="Arial"/>
          <w:sz w:val="20"/>
        </w:rPr>
      </w:pPr>
      <w:r>
        <w:rPr>
          <w:rFonts w:ascii="Arial" w:hAnsi="Arial" w:cs="Arial"/>
          <w:sz w:val="20"/>
        </w:rPr>
        <w:t>Par défaut on affichera, dans l’application, la liste de valeurs dans l’ordre croissant sur la colonne value.</w:t>
      </w:r>
    </w:p>
    <w:p w14:paraId="48FB03B0" w14:textId="77777777" w:rsidR="006C6CB0" w:rsidRPr="006C6CB0" w:rsidRDefault="006C6CB0" w:rsidP="006C6CB0">
      <w:pPr>
        <w:overflowPunct/>
        <w:autoSpaceDE/>
        <w:autoSpaceDN/>
        <w:adjustRightInd/>
        <w:spacing w:before="0"/>
        <w:textAlignment w:val="auto"/>
        <w:rPr>
          <w:rFonts w:ascii="Arial" w:hAnsi="Arial" w:cs="Arial"/>
          <w:sz w:val="20"/>
        </w:rPr>
      </w:pPr>
    </w:p>
    <w:p w14:paraId="4D16BBE5" w14:textId="0AF9DD1A" w:rsidR="005A7606" w:rsidRDefault="005A7606" w:rsidP="005A7606">
      <w:pPr>
        <w:pStyle w:val="Titre5"/>
        <w:ind w:left="1428"/>
      </w:pPr>
      <w:bookmarkStart w:id="93" w:name="_Toc189646285"/>
      <w:r>
        <w:lastRenderedPageBreak/>
        <w:t>Table métier</w:t>
      </w:r>
      <w:bookmarkEnd w:id="93"/>
    </w:p>
    <w:p w14:paraId="0E1B4980" w14:textId="2EA3ED3D" w:rsidR="003F48B0" w:rsidRPr="007D2B24" w:rsidRDefault="003F48B0">
      <w:pPr>
        <w:overflowPunct/>
        <w:autoSpaceDE/>
        <w:autoSpaceDN/>
        <w:adjustRightInd/>
        <w:spacing w:before="0"/>
        <w:textAlignment w:val="auto"/>
        <w:rPr>
          <w:rFonts w:ascii="Arial" w:hAnsi="Arial" w:cs="Arial"/>
          <w:sz w:val="20"/>
        </w:rPr>
      </w:pPr>
    </w:p>
    <w:p w14:paraId="61D0F8E0" w14:textId="44BC6C39" w:rsidR="005A7606" w:rsidRPr="00E65A63" w:rsidRDefault="005A7606" w:rsidP="00E65A63">
      <w:pPr>
        <w:spacing w:before="0"/>
        <w:jc w:val="both"/>
        <w:rPr>
          <w:rFonts w:ascii="Arial" w:hAnsi="Arial" w:cs="Arial"/>
          <w:i/>
          <w:sz w:val="20"/>
          <w:u w:val="single"/>
        </w:rPr>
      </w:pPr>
      <w:r w:rsidRPr="00E65A63">
        <w:rPr>
          <w:rFonts w:ascii="Arial" w:hAnsi="Arial" w:cs="Arial"/>
          <w:i/>
          <w:sz w:val="20"/>
          <w:u w:val="single"/>
        </w:rPr>
        <w:t xml:space="preserve">Table </w:t>
      </w:r>
      <w:proofErr w:type="spellStart"/>
      <w:r w:rsidRPr="00E65A63">
        <w:rPr>
          <w:rFonts w:ascii="Arial" w:hAnsi="Arial" w:cs="Arial"/>
          <w:i/>
          <w:sz w:val="20"/>
          <w:u w:val="single"/>
        </w:rPr>
        <w:t>objects_from_cao</w:t>
      </w:r>
      <w:proofErr w:type="spellEnd"/>
    </w:p>
    <w:tbl>
      <w:tblPr>
        <w:tblStyle w:val="Grilledutableau"/>
        <w:tblW w:w="9322" w:type="dxa"/>
        <w:tblLayout w:type="fixed"/>
        <w:tblLook w:val="04A0" w:firstRow="1" w:lastRow="0" w:firstColumn="1" w:lastColumn="0" w:noHBand="0" w:noVBand="1"/>
      </w:tblPr>
      <w:tblGrid>
        <w:gridCol w:w="2376"/>
        <w:gridCol w:w="1276"/>
        <w:gridCol w:w="1134"/>
        <w:gridCol w:w="4536"/>
      </w:tblGrid>
      <w:tr w:rsidR="003C58A5" w14:paraId="24922E2A" w14:textId="794B0A47" w:rsidTr="00482448">
        <w:tc>
          <w:tcPr>
            <w:tcW w:w="2376" w:type="dxa"/>
            <w:tcBorders>
              <w:top w:val="single" w:sz="4" w:space="0" w:color="auto"/>
              <w:left w:val="single" w:sz="4" w:space="0" w:color="auto"/>
              <w:bottom w:val="single" w:sz="4" w:space="0" w:color="auto"/>
              <w:right w:val="single" w:sz="4" w:space="0" w:color="auto"/>
            </w:tcBorders>
            <w:hideMark/>
          </w:tcPr>
          <w:p w14:paraId="29586103" w14:textId="77777777" w:rsidR="003C58A5" w:rsidRDefault="003C58A5">
            <w:pPr>
              <w:spacing w:before="0"/>
              <w:jc w:val="center"/>
              <w:rPr>
                <w:rFonts w:ascii="Arial" w:hAnsi="Arial" w:cs="Arial"/>
                <w:b/>
                <w:sz w:val="20"/>
              </w:rPr>
            </w:pPr>
            <w:r>
              <w:rPr>
                <w:rFonts w:ascii="Arial" w:hAnsi="Arial" w:cs="Arial"/>
                <w:b/>
                <w:sz w:val="20"/>
              </w:rPr>
              <w:t>Colonne</w:t>
            </w:r>
          </w:p>
        </w:tc>
        <w:tc>
          <w:tcPr>
            <w:tcW w:w="1276" w:type="dxa"/>
            <w:tcBorders>
              <w:top w:val="single" w:sz="4" w:space="0" w:color="auto"/>
              <w:left w:val="single" w:sz="4" w:space="0" w:color="auto"/>
              <w:bottom w:val="single" w:sz="4" w:space="0" w:color="auto"/>
              <w:right w:val="single" w:sz="4" w:space="0" w:color="auto"/>
            </w:tcBorders>
            <w:hideMark/>
          </w:tcPr>
          <w:p w14:paraId="3E8E88F5" w14:textId="77777777" w:rsidR="003C58A5" w:rsidRDefault="003C58A5">
            <w:pPr>
              <w:spacing w:before="0"/>
              <w:jc w:val="center"/>
              <w:rPr>
                <w:rFonts w:ascii="Arial" w:hAnsi="Arial" w:cs="Arial"/>
                <w:b/>
                <w:sz w:val="20"/>
              </w:rPr>
            </w:pPr>
            <w:r>
              <w:rPr>
                <w:rFonts w:ascii="Arial" w:hAnsi="Arial" w:cs="Arial"/>
                <w:b/>
                <w:sz w:val="20"/>
              </w:rPr>
              <w:t>Type</w:t>
            </w:r>
          </w:p>
        </w:tc>
        <w:tc>
          <w:tcPr>
            <w:tcW w:w="1134" w:type="dxa"/>
            <w:tcBorders>
              <w:top w:val="single" w:sz="4" w:space="0" w:color="auto"/>
              <w:left w:val="single" w:sz="4" w:space="0" w:color="auto"/>
              <w:bottom w:val="single" w:sz="4" w:space="0" w:color="auto"/>
              <w:right w:val="single" w:sz="4" w:space="0" w:color="auto"/>
            </w:tcBorders>
          </w:tcPr>
          <w:p w14:paraId="10C1CFED" w14:textId="1740ABBB" w:rsidR="003C58A5" w:rsidRDefault="003C58A5">
            <w:pPr>
              <w:spacing w:before="0"/>
              <w:jc w:val="center"/>
              <w:rPr>
                <w:rFonts w:ascii="Arial" w:hAnsi="Arial" w:cs="Arial"/>
                <w:b/>
                <w:sz w:val="20"/>
              </w:rPr>
            </w:pPr>
            <w:proofErr w:type="spellStart"/>
            <w:r>
              <w:rPr>
                <w:rFonts w:ascii="Arial" w:hAnsi="Arial" w:cs="Arial"/>
                <w:b/>
                <w:sz w:val="20"/>
              </w:rPr>
              <w:t>Nullable</w:t>
            </w:r>
            <w:proofErr w:type="spellEnd"/>
          </w:p>
        </w:tc>
        <w:tc>
          <w:tcPr>
            <w:tcW w:w="4536" w:type="dxa"/>
            <w:tcBorders>
              <w:top w:val="single" w:sz="4" w:space="0" w:color="auto"/>
              <w:left w:val="single" w:sz="4" w:space="0" w:color="auto"/>
              <w:bottom w:val="single" w:sz="4" w:space="0" w:color="auto"/>
              <w:right w:val="single" w:sz="4" w:space="0" w:color="auto"/>
            </w:tcBorders>
          </w:tcPr>
          <w:p w14:paraId="4ED63356" w14:textId="4F52E17F" w:rsidR="003C58A5" w:rsidRDefault="003C58A5">
            <w:pPr>
              <w:spacing w:before="0"/>
              <w:jc w:val="center"/>
              <w:rPr>
                <w:rFonts w:ascii="Arial" w:hAnsi="Arial" w:cs="Arial"/>
                <w:b/>
                <w:sz w:val="20"/>
              </w:rPr>
            </w:pPr>
            <w:r>
              <w:rPr>
                <w:rFonts w:ascii="Arial" w:hAnsi="Arial" w:cs="Arial"/>
                <w:b/>
                <w:sz w:val="20"/>
              </w:rPr>
              <w:t>Clé</w:t>
            </w:r>
          </w:p>
        </w:tc>
      </w:tr>
      <w:tr w:rsidR="003C58A5" w:rsidRPr="005A7606" w14:paraId="7839B732" w14:textId="0A7C59AA" w:rsidTr="00482448">
        <w:tc>
          <w:tcPr>
            <w:tcW w:w="2376" w:type="dxa"/>
            <w:tcBorders>
              <w:top w:val="single" w:sz="4" w:space="0" w:color="auto"/>
              <w:left w:val="single" w:sz="4" w:space="0" w:color="auto"/>
              <w:bottom w:val="single" w:sz="4" w:space="0" w:color="auto"/>
              <w:right w:val="single" w:sz="4" w:space="0" w:color="auto"/>
            </w:tcBorders>
          </w:tcPr>
          <w:p w14:paraId="6BDD3190" w14:textId="032180AE" w:rsidR="003C58A5" w:rsidRPr="005A7606" w:rsidRDefault="00D95346" w:rsidP="005A7606">
            <w:pPr>
              <w:spacing w:before="0"/>
              <w:jc w:val="both"/>
              <w:rPr>
                <w:rFonts w:ascii="Arial" w:hAnsi="Arial" w:cs="Arial"/>
                <w:sz w:val="20"/>
              </w:rPr>
            </w:pPr>
            <w:proofErr w:type="gramStart"/>
            <w:r>
              <w:rPr>
                <w:rFonts w:ascii="Arial" w:hAnsi="Arial" w:cs="Arial"/>
                <w:sz w:val="20"/>
              </w:rPr>
              <w:t>i</w:t>
            </w:r>
            <w:r w:rsidR="003C58A5">
              <w:rPr>
                <w:rFonts w:ascii="Arial" w:hAnsi="Arial" w:cs="Arial"/>
                <w:sz w:val="20"/>
              </w:rPr>
              <w:t>d</w:t>
            </w:r>
            <w:proofErr w:type="gramEnd"/>
          </w:p>
        </w:tc>
        <w:tc>
          <w:tcPr>
            <w:tcW w:w="1276" w:type="dxa"/>
            <w:tcBorders>
              <w:top w:val="single" w:sz="4" w:space="0" w:color="auto"/>
              <w:left w:val="single" w:sz="4" w:space="0" w:color="auto"/>
              <w:bottom w:val="single" w:sz="4" w:space="0" w:color="auto"/>
              <w:right w:val="single" w:sz="4" w:space="0" w:color="auto"/>
            </w:tcBorders>
          </w:tcPr>
          <w:p w14:paraId="1FC36304" w14:textId="787525D5" w:rsidR="003C58A5" w:rsidRPr="005A7606" w:rsidRDefault="003C58A5" w:rsidP="003C58A5">
            <w:pPr>
              <w:spacing w:before="0"/>
              <w:jc w:val="center"/>
              <w:rPr>
                <w:rFonts w:ascii="Arial" w:hAnsi="Arial" w:cs="Arial"/>
                <w:sz w:val="20"/>
              </w:rPr>
            </w:pPr>
            <w:r>
              <w:rPr>
                <w:rFonts w:ascii="Arial" w:hAnsi="Arial" w:cs="Arial"/>
                <w:sz w:val="20"/>
              </w:rPr>
              <w:t>Integer</w:t>
            </w:r>
          </w:p>
        </w:tc>
        <w:tc>
          <w:tcPr>
            <w:tcW w:w="1134" w:type="dxa"/>
            <w:tcBorders>
              <w:top w:val="single" w:sz="4" w:space="0" w:color="auto"/>
              <w:left w:val="single" w:sz="4" w:space="0" w:color="auto"/>
              <w:bottom w:val="single" w:sz="4" w:space="0" w:color="auto"/>
              <w:right w:val="single" w:sz="4" w:space="0" w:color="auto"/>
            </w:tcBorders>
          </w:tcPr>
          <w:p w14:paraId="5392D247" w14:textId="5CD8AA90" w:rsidR="003C58A5" w:rsidRDefault="003C58A5" w:rsidP="003C58A5">
            <w:pPr>
              <w:spacing w:before="0"/>
              <w:jc w:val="center"/>
              <w:rPr>
                <w:rFonts w:ascii="Arial" w:hAnsi="Arial" w:cs="Arial"/>
                <w:sz w:val="20"/>
              </w:rPr>
            </w:pPr>
            <w:r>
              <w:rPr>
                <w:rFonts w:ascii="Arial" w:hAnsi="Arial" w:cs="Arial"/>
                <w:sz w:val="20"/>
              </w:rPr>
              <w:t>NON</w:t>
            </w:r>
          </w:p>
        </w:tc>
        <w:tc>
          <w:tcPr>
            <w:tcW w:w="4536" w:type="dxa"/>
            <w:tcBorders>
              <w:top w:val="single" w:sz="4" w:space="0" w:color="auto"/>
              <w:left w:val="single" w:sz="4" w:space="0" w:color="auto"/>
              <w:bottom w:val="single" w:sz="4" w:space="0" w:color="auto"/>
              <w:right w:val="single" w:sz="4" w:space="0" w:color="auto"/>
            </w:tcBorders>
          </w:tcPr>
          <w:p w14:paraId="5F88860E" w14:textId="07DE3430" w:rsidR="003C58A5" w:rsidRDefault="003C58A5" w:rsidP="003C58A5">
            <w:pPr>
              <w:spacing w:before="0"/>
              <w:jc w:val="center"/>
              <w:rPr>
                <w:rFonts w:ascii="Arial" w:hAnsi="Arial" w:cs="Arial"/>
                <w:sz w:val="20"/>
              </w:rPr>
            </w:pPr>
            <w:r>
              <w:rPr>
                <w:rFonts w:ascii="Arial" w:hAnsi="Arial" w:cs="Arial"/>
                <w:sz w:val="20"/>
              </w:rPr>
              <w:t>PK</w:t>
            </w:r>
          </w:p>
        </w:tc>
      </w:tr>
      <w:tr w:rsidR="003C58A5" w14:paraId="5BBB425F" w14:textId="138BA2E0" w:rsidTr="00482448">
        <w:tc>
          <w:tcPr>
            <w:tcW w:w="2376" w:type="dxa"/>
            <w:tcBorders>
              <w:top w:val="single" w:sz="4" w:space="0" w:color="auto"/>
              <w:left w:val="single" w:sz="4" w:space="0" w:color="auto"/>
              <w:bottom w:val="single" w:sz="4" w:space="0" w:color="auto"/>
              <w:right w:val="single" w:sz="4" w:space="0" w:color="auto"/>
            </w:tcBorders>
            <w:hideMark/>
          </w:tcPr>
          <w:p w14:paraId="3D6627EE" w14:textId="2E7D7E80" w:rsidR="003C58A5" w:rsidRDefault="003C58A5" w:rsidP="003C58A5">
            <w:pPr>
              <w:spacing w:before="0"/>
              <w:jc w:val="both"/>
              <w:rPr>
                <w:rFonts w:ascii="Arial" w:hAnsi="Arial" w:cs="Arial"/>
                <w:sz w:val="20"/>
              </w:rPr>
            </w:pPr>
            <w:proofErr w:type="spellStart"/>
            <w:proofErr w:type="gramStart"/>
            <w:r>
              <w:rPr>
                <w:rFonts w:ascii="Arial" w:hAnsi="Arial" w:cs="Arial"/>
                <w:sz w:val="20"/>
              </w:rPr>
              <w:t>uid</w:t>
            </w:r>
            <w:proofErr w:type="spellEnd"/>
            <w:proofErr w:type="gramEnd"/>
          </w:p>
        </w:tc>
        <w:tc>
          <w:tcPr>
            <w:tcW w:w="1276" w:type="dxa"/>
            <w:tcBorders>
              <w:top w:val="single" w:sz="4" w:space="0" w:color="auto"/>
              <w:left w:val="single" w:sz="4" w:space="0" w:color="auto"/>
              <w:bottom w:val="single" w:sz="4" w:space="0" w:color="auto"/>
              <w:right w:val="single" w:sz="4" w:space="0" w:color="auto"/>
            </w:tcBorders>
            <w:hideMark/>
          </w:tcPr>
          <w:p w14:paraId="1316A7BC" w14:textId="53442F35" w:rsidR="003C58A5" w:rsidRDefault="003C58A5" w:rsidP="003C58A5">
            <w:pPr>
              <w:spacing w:before="0"/>
              <w:jc w:val="center"/>
              <w:rPr>
                <w:rFonts w:ascii="Arial" w:hAnsi="Arial" w:cs="Arial"/>
                <w:sz w:val="20"/>
              </w:rPr>
            </w:pPr>
            <w:proofErr w:type="spellStart"/>
            <w:r w:rsidRPr="007F680F">
              <w:rPr>
                <w:rFonts w:ascii="Arial" w:hAnsi="Arial" w:cs="Arial"/>
                <w:sz w:val="20"/>
              </w:rPr>
              <w:t>Text</w:t>
            </w:r>
            <w:proofErr w:type="spellEnd"/>
          </w:p>
        </w:tc>
        <w:tc>
          <w:tcPr>
            <w:tcW w:w="1134" w:type="dxa"/>
            <w:tcBorders>
              <w:top w:val="single" w:sz="4" w:space="0" w:color="auto"/>
              <w:left w:val="single" w:sz="4" w:space="0" w:color="auto"/>
              <w:bottom w:val="single" w:sz="4" w:space="0" w:color="auto"/>
              <w:right w:val="single" w:sz="4" w:space="0" w:color="auto"/>
            </w:tcBorders>
          </w:tcPr>
          <w:p w14:paraId="24803601" w14:textId="148FA560" w:rsidR="003C58A5" w:rsidRPr="007F680F" w:rsidRDefault="003C58A5" w:rsidP="003C58A5">
            <w:pPr>
              <w:spacing w:before="0"/>
              <w:jc w:val="center"/>
              <w:rPr>
                <w:rFonts w:ascii="Arial" w:hAnsi="Arial" w:cs="Arial"/>
                <w:sz w:val="20"/>
              </w:rPr>
            </w:pPr>
            <w:r>
              <w:rPr>
                <w:rFonts w:ascii="Arial" w:hAnsi="Arial" w:cs="Arial"/>
                <w:sz w:val="20"/>
              </w:rPr>
              <w:t>NON</w:t>
            </w:r>
          </w:p>
        </w:tc>
        <w:tc>
          <w:tcPr>
            <w:tcW w:w="4536" w:type="dxa"/>
            <w:tcBorders>
              <w:top w:val="single" w:sz="4" w:space="0" w:color="auto"/>
              <w:left w:val="single" w:sz="4" w:space="0" w:color="auto"/>
              <w:bottom w:val="single" w:sz="4" w:space="0" w:color="auto"/>
              <w:right w:val="single" w:sz="4" w:space="0" w:color="auto"/>
            </w:tcBorders>
          </w:tcPr>
          <w:p w14:paraId="6EF43268" w14:textId="4FBCC38D" w:rsidR="003C58A5" w:rsidRPr="007F680F" w:rsidRDefault="002274B7" w:rsidP="003C58A5">
            <w:pPr>
              <w:spacing w:before="0"/>
              <w:jc w:val="center"/>
              <w:rPr>
                <w:rFonts w:ascii="Arial" w:hAnsi="Arial" w:cs="Arial"/>
                <w:sz w:val="20"/>
              </w:rPr>
            </w:pPr>
            <w:r>
              <w:rPr>
                <w:rFonts w:ascii="Arial" w:hAnsi="Arial" w:cs="Arial"/>
                <w:sz w:val="20"/>
              </w:rPr>
              <w:t>UK</w:t>
            </w:r>
          </w:p>
        </w:tc>
      </w:tr>
      <w:tr w:rsidR="003C58A5" w14:paraId="5749E72A" w14:textId="293EA11D" w:rsidTr="00482448">
        <w:tc>
          <w:tcPr>
            <w:tcW w:w="2376" w:type="dxa"/>
            <w:tcBorders>
              <w:top w:val="single" w:sz="4" w:space="0" w:color="auto"/>
              <w:left w:val="single" w:sz="4" w:space="0" w:color="auto"/>
              <w:bottom w:val="single" w:sz="4" w:space="0" w:color="auto"/>
              <w:right w:val="single" w:sz="4" w:space="0" w:color="auto"/>
            </w:tcBorders>
            <w:hideMark/>
          </w:tcPr>
          <w:p w14:paraId="39EE2BA0" w14:textId="77777777" w:rsidR="003C58A5" w:rsidRDefault="003C58A5" w:rsidP="003C58A5">
            <w:pPr>
              <w:spacing w:before="0"/>
              <w:jc w:val="both"/>
              <w:rPr>
                <w:rFonts w:ascii="Arial" w:hAnsi="Arial" w:cs="Arial"/>
                <w:sz w:val="20"/>
              </w:rPr>
            </w:pPr>
            <w:proofErr w:type="gramStart"/>
            <w:r>
              <w:rPr>
                <w:rFonts w:ascii="Arial" w:hAnsi="Arial" w:cs="Arial"/>
                <w:sz w:val="20"/>
              </w:rPr>
              <w:t>source</w:t>
            </w:r>
            <w:proofErr w:type="gramEnd"/>
          </w:p>
        </w:tc>
        <w:tc>
          <w:tcPr>
            <w:tcW w:w="1276" w:type="dxa"/>
            <w:tcBorders>
              <w:top w:val="single" w:sz="4" w:space="0" w:color="auto"/>
              <w:left w:val="single" w:sz="4" w:space="0" w:color="auto"/>
              <w:bottom w:val="single" w:sz="4" w:space="0" w:color="auto"/>
              <w:right w:val="single" w:sz="4" w:space="0" w:color="auto"/>
            </w:tcBorders>
            <w:hideMark/>
          </w:tcPr>
          <w:p w14:paraId="010C6F4C" w14:textId="502FCE10" w:rsidR="003C58A5" w:rsidRDefault="003C58A5" w:rsidP="003C58A5">
            <w:pPr>
              <w:spacing w:before="0"/>
              <w:jc w:val="center"/>
              <w:rPr>
                <w:rFonts w:ascii="Arial" w:hAnsi="Arial" w:cs="Arial"/>
                <w:sz w:val="20"/>
              </w:rPr>
            </w:pPr>
            <w:proofErr w:type="spellStart"/>
            <w:r w:rsidRPr="007F680F">
              <w:rPr>
                <w:rFonts w:ascii="Arial" w:hAnsi="Arial" w:cs="Arial"/>
                <w:sz w:val="20"/>
              </w:rPr>
              <w:t>Text</w:t>
            </w:r>
            <w:proofErr w:type="spellEnd"/>
          </w:p>
        </w:tc>
        <w:tc>
          <w:tcPr>
            <w:tcW w:w="1134" w:type="dxa"/>
            <w:tcBorders>
              <w:top w:val="single" w:sz="4" w:space="0" w:color="auto"/>
              <w:left w:val="single" w:sz="4" w:space="0" w:color="auto"/>
              <w:bottom w:val="single" w:sz="4" w:space="0" w:color="auto"/>
              <w:right w:val="single" w:sz="4" w:space="0" w:color="auto"/>
            </w:tcBorders>
          </w:tcPr>
          <w:p w14:paraId="7298F923" w14:textId="65C8106A" w:rsidR="003C58A5" w:rsidRPr="007F680F" w:rsidRDefault="003C58A5" w:rsidP="003C58A5">
            <w:pPr>
              <w:spacing w:before="0"/>
              <w:jc w:val="center"/>
              <w:rPr>
                <w:rFonts w:ascii="Arial" w:hAnsi="Arial" w:cs="Arial"/>
                <w:sz w:val="20"/>
              </w:rPr>
            </w:pPr>
            <w:r>
              <w:rPr>
                <w:rFonts w:ascii="Arial" w:hAnsi="Arial" w:cs="Arial"/>
                <w:sz w:val="20"/>
              </w:rPr>
              <w:t>NON</w:t>
            </w:r>
          </w:p>
        </w:tc>
        <w:tc>
          <w:tcPr>
            <w:tcW w:w="4536" w:type="dxa"/>
            <w:tcBorders>
              <w:top w:val="single" w:sz="4" w:space="0" w:color="auto"/>
              <w:left w:val="single" w:sz="4" w:space="0" w:color="auto"/>
              <w:bottom w:val="single" w:sz="4" w:space="0" w:color="auto"/>
              <w:right w:val="single" w:sz="4" w:space="0" w:color="auto"/>
            </w:tcBorders>
          </w:tcPr>
          <w:p w14:paraId="62B7AD93" w14:textId="745FD24B" w:rsidR="003C58A5" w:rsidRPr="007F680F" w:rsidRDefault="002274B7" w:rsidP="003C58A5">
            <w:pPr>
              <w:spacing w:before="0"/>
              <w:jc w:val="center"/>
              <w:rPr>
                <w:rFonts w:ascii="Arial" w:hAnsi="Arial" w:cs="Arial"/>
                <w:sz w:val="20"/>
              </w:rPr>
            </w:pPr>
            <w:r>
              <w:rPr>
                <w:rFonts w:ascii="Arial" w:hAnsi="Arial" w:cs="Arial"/>
                <w:sz w:val="20"/>
              </w:rPr>
              <w:t>UK</w:t>
            </w:r>
          </w:p>
        </w:tc>
      </w:tr>
      <w:tr w:rsidR="003C58A5" w14:paraId="5B6919D2" w14:textId="3B8ACAA7" w:rsidTr="00482448">
        <w:tc>
          <w:tcPr>
            <w:tcW w:w="2376" w:type="dxa"/>
            <w:tcBorders>
              <w:top w:val="single" w:sz="4" w:space="0" w:color="auto"/>
              <w:left w:val="single" w:sz="4" w:space="0" w:color="auto"/>
              <w:bottom w:val="single" w:sz="4" w:space="0" w:color="auto"/>
              <w:right w:val="single" w:sz="4" w:space="0" w:color="auto"/>
            </w:tcBorders>
            <w:hideMark/>
          </w:tcPr>
          <w:p w14:paraId="493623F4" w14:textId="77777777" w:rsidR="003C58A5" w:rsidRDefault="003C58A5" w:rsidP="003C58A5">
            <w:pPr>
              <w:spacing w:before="0"/>
              <w:jc w:val="both"/>
              <w:rPr>
                <w:rFonts w:ascii="Arial" w:hAnsi="Arial" w:cs="Arial"/>
                <w:sz w:val="20"/>
              </w:rPr>
            </w:pPr>
            <w:proofErr w:type="spellStart"/>
            <w:proofErr w:type="gramStart"/>
            <w:r>
              <w:rPr>
                <w:rFonts w:ascii="Arial" w:hAnsi="Arial" w:cs="Arial"/>
                <w:sz w:val="20"/>
              </w:rPr>
              <w:t>name</w:t>
            </w:r>
            <w:proofErr w:type="spellEnd"/>
            <w:proofErr w:type="gramEnd"/>
          </w:p>
        </w:tc>
        <w:tc>
          <w:tcPr>
            <w:tcW w:w="1276" w:type="dxa"/>
            <w:tcBorders>
              <w:top w:val="single" w:sz="4" w:space="0" w:color="auto"/>
              <w:left w:val="single" w:sz="4" w:space="0" w:color="auto"/>
              <w:bottom w:val="single" w:sz="4" w:space="0" w:color="auto"/>
              <w:right w:val="single" w:sz="4" w:space="0" w:color="auto"/>
            </w:tcBorders>
            <w:hideMark/>
          </w:tcPr>
          <w:p w14:paraId="3D0E1E7C" w14:textId="25F8F5B8" w:rsidR="003C58A5" w:rsidRDefault="003C58A5" w:rsidP="003C58A5">
            <w:pPr>
              <w:spacing w:before="0"/>
              <w:jc w:val="center"/>
              <w:rPr>
                <w:rFonts w:ascii="Arial" w:hAnsi="Arial" w:cs="Arial"/>
                <w:sz w:val="20"/>
              </w:rPr>
            </w:pPr>
            <w:proofErr w:type="spellStart"/>
            <w:r w:rsidRPr="007F680F">
              <w:rPr>
                <w:rFonts w:ascii="Arial" w:hAnsi="Arial" w:cs="Arial"/>
                <w:sz w:val="20"/>
              </w:rPr>
              <w:t>Text</w:t>
            </w:r>
            <w:proofErr w:type="spellEnd"/>
          </w:p>
        </w:tc>
        <w:tc>
          <w:tcPr>
            <w:tcW w:w="1134" w:type="dxa"/>
            <w:tcBorders>
              <w:top w:val="single" w:sz="4" w:space="0" w:color="auto"/>
              <w:left w:val="single" w:sz="4" w:space="0" w:color="auto"/>
              <w:bottom w:val="single" w:sz="4" w:space="0" w:color="auto"/>
              <w:right w:val="single" w:sz="4" w:space="0" w:color="auto"/>
            </w:tcBorders>
          </w:tcPr>
          <w:p w14:paraId="530CBD1F" w14:textId="472AA9B8" w:rsidR="003C58A5" w:rsidRPr="007F680F" w:rsidRDefault="003C58A5" w:rsidP="003C58A5">
            <w:pPr>
              <w:spacing w:before="0"/>
              <w:jc w:val="center"/>
              <w:rPr>
                <w:rFonts w:ascii="Arial" w:hAnsi="Arial" w:cs="Arial"/>
                <w:sz w:val="20"/>
              </w:rPr>
            </w:pPr>
            <w:r>
              <w:rPr>
                <w:rFonts w:ascii="Arial" w:hAnsi="Arial" w:cs="Arial"/>
                <w:sz w:val="20"/>
              </w:rPr>
              <w:t>NON</w:t>
            </w:r>
          </w:p>
        </w:tc>
        <w:tc>
          <w:tcPr>
            <w:tcW w:w="4536" w:type="dxa"/>
            <w:tcBorders>
              <w:top w:val="single" w:sz="4" w:space="0" w:color="auto"/>
              <w:left w:val="single" w:sz="4" w:space="0" w:color="auto"/>
              <w:bottom w:val="single" w:sz="4" w:space="0" w:color="auto"/>
              <w:right w:val="single" w:sz="4" w:space="0" w:color="auto"/>
            </w:tcBorders>
          </w:tcPr>
          <w:p w14:paraId="568D31DF" w14:textId="55432617" w:rsidR="003C58A5" w:rsidRPr="007F680F" w:rsidRDefault="00D95346" w:rsidP="003C58A5">
            <w:pPr>
              <w:spacing w:before="0"/>
              <w:jc w:val="center"/>
              <w:rPr>
                <w:rFonts w:ascii="Arial" w:hAnsi="Arial" w:cs="Arial"/>
                <w:sz w:val="20"/>
              </w:rPr>
            </w:pPr>
            <w:r>
              <w:rPr>
                <w:rFonts w:ascii="Arial" w:hAnsi="Arial" w:cs="Arial"/>
                <w:sz w:val="20"/>
              </w:rPr>
              <w:t>/</w:t>
            </w:r>
          </w:p>
        </w:tc>
      </w:tr>
      <w:tr w:rsidR="003C58A5" w14:paraId="4B113714" w14:textId="01BF239D" w:rsidTr="00482448">
        <w:tc>
          <w:tcPr>
            <w:tcW w:w="2376" w:type="dxa"/>
            <w:tcBorders>
              <w:top w:val="single" w:sz="4" w:space="0" w:color="auto"/>
              <w:left w:val="single" w:sz="4" w:space="0" w:color="auto"/>
              <w:bottom w:val="single" w:sz="4" w:space="0" w:color="auto"/>
              <w:right w:val="single" w:sz="4" w:space="0" w:color="auto"/>
            </w:tcBorders>
            <w:hideMark/>
          </w:tcPr>
          <w:p w14:paraId="6A1072E4" w14:textId="68917514" w:rsidR="003C58A5" w:rsidRDefault="003C58A5" w:rsidP="003C58A5">
            <w:pPr>
              <w:spacing w:before="0"/>
              <w:jc w:val="both"/>
              <w:rPr>
                <w:rFonts w:ascii="Arial" w:hAnsi="Arial" w:cs="Arial"/>
                <w:sz w:val="20"/>
              </w:rPr>
            </w:pPr>
            <w:proofErr w:type="spellStart"/>
            <w:proofErr w:type="gramStart"/>
            <w:r>
              <w:rPr>
                <w:rFonts w:ascii="Arial" w:hAnsi="Arial" w:cs="Arial"/>
                <w:sz w:val="20"/>
              </w:rPr>
              <w:t>compon</w:t>
            </w:r>
            <w:r w:rsidR="00D95346">
              <w:rPr>
                <w:rFonts w:ascii="Arial" w:hAnsi="Arial" w:cs="Arial"/>
                <w:sz w:val="20"/>
              </w:rPr>
              <w:t>e</w:t>
            </w:r>
            <w:r>
              <w:rPr>
                <w:rFonts w:ascii="Arial" w:hAnsi="Arial" w:cs="Arial"/>
                <w:sz w:val="20"/>
              </w:rPr>
              <w:t>nt</w:t>
            </w:r>
            <w:proofErr w:type="gramEnd"/>
            <w:r>
              <w:rPr>
                <w:rFonts w:ascii="Arial" w:hAnsi="Arial" w:cs="Arial"/>
                <w:sz w:val="20"/>
              </w:rPr>
              <w:t>_type</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14147A5C" w14:textId="611AE58A" w:rsidR="003C58A5" w:rsidRDefault="003C58A5" w:rsidP="003C58A5">
            <w:pPr>
              <w:spacing w:before="0"/>
              <w:jc w:val="center"/>
              <w:rPr>
                <w:rFonts w:ascii="Arial" w:hAnsi="Arial" w:cs="Arial"/>
                <w:sz w:val="20"/>
              </w:rPr>
            </w:pPr>
            <w:proofErr w:type="spellStart"/>
            <w:r w:rsidRPr="007F680F">
              <w:rPr>
                <w:rFonts w:ascii="Arial" w:hAnsi="Arial" w:cs="Arial"/>
                <w:sz w:val="20"/>
              </w:rPr>
              <w:t>Text</w:t>
            </w:r>
            <w:proofErr w:type="spellEnd"/>
          </w:p>
        </w:tc>
        <w:tc>
          <w:tcPr>
            <w:tcW w:w="1134" w:type="dxa"/>
            <w:tcBorders>
              <w:top w:val="single" w:sz="4" w:space="0" w:color="auto"/>
              <w:left w:val="single" w:sz="4" w:space="0" w:color="auto"/>
              <w:bottom w:val="single" w:sz="4" w:space="0" w:color="auto"/>
              <w:right w:val="single" w:sz="4" w:space="0" w:color="auto"/>
            </w:tcBorders>
          </w:tcPr>
          <w:p w14:paraId="2BFF9A64" w14:textId="355DCE7F" w:rsidR="003C58A5" w:rsidRPr="007F680F" w:rsidRDefault="003C58A5" w:rsidP="003C58A5">
            <w:pPr>
              <w:spacing w:before="0"/>
              <w:jc w:val="center"/>
              <w:rPr>
                <w:rFonts w:ascii="Arial" w:hAnsi="Arial" w:cs="Arial"/>
                <w:sz w:val="20"/>
              </w:rPr>
            </w:pPr>
            <w:r>
              <w:rPr>
                <w:rFonts w:ascii="Arial" w:hAnsi="Arial" w:cs="Arial"/>
                <w:sz w:val="20"/>
              </w:rPr>
              <w:t>OUI</w:t>
            </w:r>
          </w:p>
        </w:tc>
        <w:tc>
          <w:tcPr>
            <w:tcW w:w="4536" w:type="dxa"/>
            <w:tcBorders>
              <w:top w:val="single" w:sz="4" w:space="0" w:color="auto"/>
              <w:left w:val="single" w:sz="4" w:space="0" w:color="auto"/>
              <w:bottom w:val="single" w:sz="4" w:space="0" w:color="auto"/>
              <w:right w:val="single" w:sz="4" w:space="0" w:color="auto"/>
            </w:tcBorders>
          </w:tcPr>
          <w:p w14:paraId="1CC5EB38" w14:textId="157FF936" w:rsidR="003C58A5" w:rsidRPr="007F680F" w:rsidRDefault="003C58A5" w:rsidP="003C58A5">
            <w:pPr>
              <w:spacing w:before="0"/>
              <w:jc w:val="center"/>
              <w:rPr>
                <w:rFonts w:ascii="Arial" w:hAnsi="Arial" w:cs="Arial"/>
                <w:sz w:val="20"/>
              </w:rPr>
            </w:pPr>
            <w:r>
              <w:rPr>
                <w:rFonts w:ascii="Arial" w:hAnsi="Arial" w:cs="Arial"/>
                <w:sz w:val="20"/>
              </w:rPr>
              <w:t>/</w:t>
            </w:r>
          </w:p>
        </w:tc>
      </w:tr>
      <w:tr w:rsidR="003C58A5" w14:paraId="02852F52" w14:textId="6FDD8B20" w:rsidTr="00482448">
        <w:tc>
          <w:tcPr>
            <w:tcW w:w="2376" w:type="dxa"/>
            <w:tcBorders>
              <w:top w:val="single" w:sz="4" w:space="0" w:color="auto"/>
              <w:left w:val="single" w:sz="4" w:space="0" w:color="auto"/>
              <w:bottom w:val="single" w:sz="4" w:space="0" w:color="auto"/>
              <w:right w:val="single" w:sz="4" w:space="0" w:color="auto"/>
            </w:tcBorders>
            <w:hideMark/>
          </w:tcPr>
          <w:p w14:paraId="6E7ADCA5" w14:textId="77777777" w:rsidR="003C58A5" w:rsidRDefault="003C58A5" w:rsidP="003C58A5">
            <w:pPr>
              <w:spacing w:before="0"/>
              <w:jc w:val="both"/>
              <w:rPr>
                <w:rFonts w:ascii="Arial" w:hAnsi="Arial" w:cs="Arial"/>
                <w:sz w:val="20"/>
              </w:rPr>
            </w:pPr>
            <w:proofErr w:type="gramStart"/>
            <w:r>
              <w:rPr>
                <w:rFonts w:ascii="Arial" w:hAnsi="Arial" w:cs="Arial"/>
                <w:sz w:val="20"/>
              </w:rPr>
              <w:t>description</w:t>
            </w:r>
            <w:proofErr w:type="gramEnd"/>
          </w:p>
        </w:tc>
        <w:tc>
          <w:tcPr>
            <w:tcW w:w="1276" w:type="dxa"/>
            <w:tcBorders>
              <w:top w:val="single" w:sz="4" w:space="0" w:color="auto"/>
              <w:left w:val="single" w:sz="4" w:space="0" w:color="auto"/>
              <w:bottom w:val="single" w:sz="4" w:space="0" w:color="auto"/>
              <w:right w:val="single" w:sz="4" w:space="0" w:color="auto"/>
            </w:tcBorders>
            <w:hideMark/>
          </w:tcPr>
          <w:p w14:paraId="7A6F92BC" w14:textId="64F4F5FD" w:rsidR="003C58A5" w:rsidRDefault="003C58A5" w:rsidP="003C58A5">
            <w:pPr>
              <w:spacing w:before="0"/>
              <w:jc w:val="center"/>
              <w:rPr>
                <w:rFonts w:ascii="Arial" w:hAnsi="Arial" w:cs="Arial"/>
                <w:sz w:val="20"/>
              </w:rPr>
            </w:pPr>
            <w:proofErr w:type="spellStart"/>
            <w:r w:rsidRPr="007F680F">
              <w:rPr>
                <w:rFonts w:ascii="Arial" w:hAnsi="Arial" w:cs="Arial"/>
                <w:sz w:val="20"/>
              </w:rPr>
              <w:t>Text</w:t>
            </w:r>
            <w:proofErr w:type="spellEnd"/>
          </w:p>
        </w:tc>
        <w:tc>
          <w:tcPr>
            <w:tcW w:w="1134" w:type="dxa"/>
            <w:tcBorders>
              <w:top w:val="single" w:sz="4" w:space="0" w:color="auto"/>
              <w:left w:val="single" w:sz="4" w:space="0" w:color="auto"/>
              <w:bottom w:val="single" w:sz="4" w:space="0" w:color="auto"/>
              <w:right w:val="single" w:sz="4" w:space="0" w:color="auto"/>
            </w:tcBorders>
          </w:tcPr>
          <w:p w14:paraId="39594DB2" w14:textId="6DBD4686" w:rsidR="003C58A5" w:rsidRPr="007F680F" w:rsidRDefault="003C58A5" w:rsidP="003C58A5">
            <w:pPr>
              <w:spacing w:before="0"/>
              <w:jc w:val="center"/>
              <w:rPr>
                <w:rFonts w:ascii="Arial" w:hAnsi="Arial" w:cs="Arial"/>
                <w:sz w:val="20"/>
              </w:rPr>
            </w:pPr>
            <w:r w:rsidRPr="00AF54D8">
              <w:rPr>
                <w:rFonts w:ascii="Arial" w:hAnsi="Arial" w:cs="Arial"/>
                <w:sz w:val="20"/>
              </w:rPr>
              <w:t>OUI</w:t>
            </w:r>
          </w:p>
        </w:tc>
        <w:tc>
          <w:tcPr>
            <w:tcW w:w="4536" w:type="dxa"/>
            <w:tcBorders>
              <w:top w:val="single" w:sz="4" w:space="0" w:color="auto"/>
              <w:left w:val="single" w:sz="4" w:space="0" w:color="auto"/>
              <w:bottom w:val="single" w:sz="4" w:space="0" w:color="auto"/>
              <w:right w:val="single" w:sz="4" w:space="0" w:color="auto"/>
            </w:tcBorders>
          </w:tcPr>
          <w:p w14:paraId="212F3BEB" w14:textId="3A2A6EF5" w:rsidR="003C58A5" w:rsidRPr="007F680F" w:rsidRDefault="003C58A5" w:rsidP="003C58A5">
            <w:pPr>
              <w:spacing w:before="0"/>
              <w:jc w:val="center"/>
              <w:rPr>
                <w:rFonts w:ascii="Arial" w:hAnsi="Arial" w:cs="Arial"/>
                <w:sz w:val="20"/>
              </w:rPr>
            </w:pPr>
            <w:r>
              <w:rPr>
                <w:rFonts w:ascii="Arial" w:hAnsi="Arial" w:cs="Arial"/>
                <w:sz w:val="20"/>
              </w:rPr>
              <w:t>/</w:t>
            </w:r>
          </w:p>
        </w:tc>
      </w:tr>
      <w:tr w:rsidR="003C58A5" w14:paraId="29063986" w14:textId="2C1A726D" w:rsidTr="00482448">
        <w:tc>
          <w:tcPr>
            <w:tcW w:w="2376" w:type="dxa"/>
            <w:tcBorders>
              <w:top w:val="single" w:sz="4" w:space="0" w:color="auto"/>
              <w:left w:val="single" w:sz="4" w:space="0" w:color="auto"/>
              <w:bottom w:val="single" w:sz="4" w:space="0" w:color="auto"/>
              <w:right w:val="single" w:sz="4" w:space="0" w:color="auto"/>
            </w:tcBorders>
            <w:hideMark/>
          </w:tcPr>
          <w:p w14:paraId="4A751DAD" w14:textId="77777777" w:rsidR="003C58A5" w:rsidRDefault="003C58A5" w:rsidP="003C58A5">
            <w:pPr>
              <w:spacing w:before="0"/>
              <w:jc w:val="both"/>
              <w:rPr>
                <w:rFonts w:ascii="Arial" w:hAnsi="Arial" w:cs="Arial"/>
                <w:sz w:val="20"/>
              </w:rPr>
            </w:pPr>
            <w:proofErr w:type="spellStart"/>
            <w:proofErr w:type="gramStart"/>
            <w:r>
              <w:rPr>
                <w:rFonts w:ascii="Arial" w:hAnsi="Arial" w:cs="Arial"/>
                <w:sz w:val="20"/>
              </w:rPr>
              <w:t>trade</w:t>
            </w:r>
            <w:proofErr w:type="spellEnd"/>
            <w:proofErr w:type="gramEnd"/>
          </w:p>
        </w:tc>
        <w:tc>
          <w:tcPr>
            <w:tcW w:w="1276" w:type="dxa"/>
            <w:tcBorders>
              <w:top w:val="single" w:sz="4" w:space="0" w:color="auto"/>
              <w:left w:val="single" w:sz="4" w:space="0" w:color="auto"/>
              <w:bottom w:val="single" w:sz="4" w:space="0" w:color="auto"/>
              <w:right w:val="single" w:sz="4" w:space="0" w:color="auto"/>
            </w:tcBorders>
            <w:hideMark/>
          </w:tcPr>
          <w:p w14:paraId="0A005B3B" w14:textId="70EC66F3" w:rsidR="003C58A5" w:rsidRDefault="003C58A5" w:rsidP="003C58A5">
            <w:pPr>
              <w:spacing w:before="0"/>
              <w:jc w:val="center"/>
              <w:rPr>
                <w:rFonts w:ascii="Arial" w:hAnsi="Arial" w:cs="Arial"/>
                <w:sz w:val="20"/>
              </w:rPr>
            </w:pPr>
            <w:proofErr w:type="spellStart"/>
            <w:r w:rsidRPr="007F680F">
              <w:rPr>
                <w:rFonts w:ascii="Arial" w:hAnsi="Arial" w:cs="Arial"/>
                <w:sz w:val="20"/>
              </w:rPr>
              <w:t>Text</w:t>
            </w:r>
            <w:proofErr w:type="spellEnd"/>
          </w:p>
        </w:tc>
        <w:tc>
          <w:tcPr>
            <w:tcW w:w="1134" w:type="dxa"/>
            <w:tcBorders>
              <w:top w:val="single" w:sz="4" w:space="0" w:color="auto"/>
              <w:left w:val="single" w:sz="4" w:space="0" w:color="auto"/>
              <w:bottom w:val="single" w:sz="4" w:space="0" w:color="auto"/>
              <w:right w:val="single" w:sz="4" w:space="0" w:color="auto"/>
            </w:tcBorders>
          </w:tcPr>
          <w:p w14:paraId="3BD26681" w14:textId="11477B9E" w:rsidR="003C58A5" w:rsidRPr="007F680F" w:rsidRDefault="003C58A5" w:rsidP="003C58A5">
            <w:pPr>
              <w:spacing w:before="0"/>
              <w:jc w:val="center"/>
              <w:rPr>
                <w:rFonts w:ascii="Arial" w:hAnsi="Arial" w:cs="Arial"/>
                <w:sz w:val="20"/>
              </w:rPr>
            </w:pPr>
            <w:r w:rsidRPr="00AF54D8">
              <w:rPr>
                <w:rFonts w:ascii="Arial" w:hAnsi="Arial" w:cs="Arial"/>
                <w:sz w:val="20"/>
              </w:rPr>
              <w:t>OUI</w:t>
            </w:r>
          </w:p>
        </w:tc>
        <w:tc>
          <w:tcPr>
            <w:tcW w:w="4536" w:type="dxa"/>
            <w:tcBorders>
              <w:top w:val="single" w:sz="4" w:space="0" w:color="auto"/>
              <w:left w:val="single" w:sz="4" w:space="0" w:color="auto"/>
              <w:bottom w:val="single" w:sz="4" w:space="0" w:color="auto"/>
              <w:right w:val="single" w:sz="4" w:space="0" w:color="auto"/>
            </w:tcBorders>
          </w:tcPr>
          <w:p w14:paraId="0DA48117" w14:textId="08EF8772" w:rsidR="003C58A5" w:rsidRPr="007F680F" w:rsidRDefault="003C58A5" w:rsidP="003C58A5">
            <w:pPr>
              <w:spacing w:before="0"/>
              <w:jc w:val="center"/>
              <w:rPr>
                <w:rFonts w:ascii="Arial" w:hAnsi="Arial" w:cs="Arial"/>
                <w:sz w:val="20"/>
              </w:rPr>
            </w:pPr>
            <w:r>
              <w:rPr>
                <w:rFonts w:ascii="Arial" w:hAnsi="Arial" w:cs="Arial"/>
                <w:sz w:val="20"/>
              </w:rPr>
              <w:t>/</w:t>
            </w:r>
          </w:p>
        </w:tc>
      </w:tr>
      <w:tr w:rsidR="003C58A5" w14:paraId="6A27A47F" w14:textId="7AF8F963" w:rsidTr="00482448">
        <w:tc>
          <w:tcPr>
            <w:tcW w:w="2376" w:type="dxa"/>
            <w:tcBorders>
              <w:top w:val="single" w:sz="4" w:space="0" w:color="auto"/>
              <w:left w:val="single" w:sz="4" w:space="0" w:color="auto"/>
              <w:bottom w:val="single" w:sz="4" w:space="0" w:color="auto"/>
              <w:right w:val="single" w:sz="4" w:space="0" w:color="auto"/>
            </w:tcBorders>
            <w:hideMark/>
          </w:tcPr>
          <w:p w14:paraId="6ED985B2" w14:textId="77777777" w:rsidR="003C58A5" w:rsidRDefault="003C58A5" w:rsidP="003C58A5">
            <w:pPr>
              <w:spacing w:before="0"/>
              <w:jc w:val="both"/>
              <w:rPr>
                <w:rFonts w:ascii="Arial" w:hAnsi="Arial" w:cs="Arial"/>
                <w:sz w:val="20"/>
              </w:rPr>
            </w:pPr>
            <w:proofErr w:type="spellStart"/>
            <w:proofErr w:type="gramStart"/>
            <w:r>
              <w:rPr>
                <w:rFonts w:ascii="Arial" w:hAnsi="Arial" w:cs="Arial"/>
                <w:sz w:val="20"/>
              </w:rPr>
              <w:t>function</w:t>
            </w:r>
            <w:proofErr w:type="spellEnd"/>
            <w:proofErr w:type="gramEnd"/>
          </w:p>
        </w:tc>
        <w:tc>
          <w:tcPr>
            <w:tcW w:w="1276" w:type="dxa"/>
            <w:tcBorders>
              <w:top w:val="single" w:sz="4" w:space="0" w:color="auto"/>
              <w:left w:val="single" w:sz="4" w:space="0" w:color="auto"/>
              <w:bottom w:val="single" w:sz="4" w:space="0" w:color="auto"/>
              <w:right w:val="single" w:sz="4" w:space="0" w:color="auto"/>
            </w:tcBorders>
            <w:hideMark/>
          </w:tcPr>
          <w:p w14:paraId="29EAEA76" w14:textId="1AF86C9C" w:rsidR="003C58A5" w:rsidRDefault="003C58A5" w:rsidP="003C58A5">
            <w:pPr>
              <w:spacing w:before="0"/>
              <w:jc w:val="center"/>
              <w:rPr>
                <w:rFonts w:ascii="Arial" w:hAnsi="Arial" w:cs="Arial"/>
                <w:sz w:val="20"/>
              </w:rPr>
            </w:pPr>
            <w:proofErr w:type="spellStart"/>
            <w:r w:rsidRPr="007F680F">
              <w:rPr>
                <w:rFonts w:ascii="Arial" w:hAnsi="Arial" w:cs="Arial"/>
                <w:sz w:val="20"/>
              </w:rPr>
              <w:t>Text</w:t>
            </w:r>
            <w:proofErr w:type="spellEnd"/>
          </w:p>
        </w:tc>
        <w:tc>
          <w:tcPr>
            <w:tcW w:w="1134" w:type="dxa"/>
            <w:tcBorders>
              <w:top w:val="single" w:sz="4" w:space="0" w:color="auto"/>
              <w:left w:val="single" w:sz="4" w:space="0" w:color="auto"/>
              <w:bottom w:val="single" w:sz="4" w:space="0" w:color="auto"/>
              <w:right w:val="single" w:sz="4" w:space="0" w:color="auto"/>
            </w:tcBorders>
          </w:tcPr>
          <w:p w14:paraId="247753B4" w14:textId="7E5E1677" w:rsidR="003C58A5" w:rsidRPr="007F680F" w:rsidRDefault="003C58A5" w:rsidP="003C58A5">
            <w:pPr>
              <w:spacing w:before="0"/>
              <w:jc w:val="center"/>
              <w:rPr>
                <w:rFonts w:ascii="Arial" w:hAnsi="Arial" w:cs="Arial"/>
                <w:sz w:val="20"/>
              </w:rPr>
            </w:pPr>
            <w:r w:rsidRPr="00AF54D8">
              <w:rPr>
                <w:rFonts w:ascii="Arial" w:hAnsi="Arial" w:cs="Arial"/>
                <w:sz w:val="20"/>
              </w:rPr>
              <w:t>OUI</w:t>
            </w:r>
          </w:p>
        </w:tc>
        <w:tc>
          <w:tcPr>
            <w:tcW w:w="4536" w:type="dxa"/>
            <w:tcBorders>
              <w:top w:val="single" w:sz="4" w:space="0" w:color="auto"/>
              <w:left w:val="single" w:sz="4" w:space="0" w:color="auto"/>
              <w:bottom w:val="single" w:sz="4" w:space="0" w:color="auto"/>
              <w:right w:val="single" w:sz="4" w:space="0" w:color="auto"/>
            </w:tcBorders>
          </w:tcPr>
          <w:p w14:paraId="3C844759" w14:textId="682BDD1B" w:rsidR="003C58A5" w:rsidRPr="007F680F" w:rsidRDefault="003C58A5" w:rsidP="003C58A5">
            <w:pPr>
              <w:spacing w:before="0"/>
              <w:jc w:val="center"/>
              <w:rPr>
                <w:rFonts w:ascii="Arial" w:hAnsi="Arial" w:cs="Arial"/>
                <w:sz w:val="20"/>
              </w:rPr>
            </w:pPr>
            <w:r>
              <w:rPr>
                <w:rFonts w:ascii="Arial" w:hAnsi="Arial" w:cs="Arial"/>
                <w:sz w:val="20"/>
              </w:rPr>
              <w:t>/</w:t>
            </w:r>
          </w:p>
        </w:tc>
      </w:tr>
      <w:tr w:rsidR="003C58A5" w14:paraId="7861CAEB" w14:textId="39B1E8E4" w:rsidTr="00482448">
        <w:tc>
          <w:tcPr>
            <w:tcW w:w="2376" w:type="dxa"/>
            <w:tcBorders>
              <w:top w:val="single" w:sz="4" w:space="0" w:color="auto"/>
              <w:left w:val="single" w:sz="4" w:space="0" w:color="auto"/>
              <w:bottom w:val="single" w:sz="4" w:space="0" w:color="auto"/>
              <w:right w:val="single" w:sz="4" w:space="0" w:color="auto"/>
            </w:tcBorders>
            <w:hideMark/>
          </w:tcPr>
          <w:p w14:paraId="0DDE7C6C" w14:textId="77777777" w:rsidR="003C58A5" w:rsidRDefault="003C58A5" w:rsidP="003C58A5">
            <w:pPr>
              <w:spacing w:before="0"/>
              <w:jc w:val="both"/>
              <w:rPr>
                <w:rFonts w:ascii="Arial" w:hAnsi="Arial" w:cs="Arial"/>
                <w:sz w:val="20"/>
              </w:rPr>
            </w:pPr>
            <w:proofErr w:type="gramStart"/>
            <w:r>
              <w:rPr>
                <w:rFonts w:ascii="Arial" w:hAnsi="Arial" w:cs="Arial"/>
                <w:sz w:val="20"/>
              </w:rPr>
              <w:t>lot</w:t>
            </w:r>
            <w:proofErr w:type="gramEnd"/>
          </w:p>
        </w:tc>
        <w:tc>
          <w:tcPr>
            <w:tcW w:w="1276" w:type="dxa"/>
            <w:tcBorders>
              <w:top w:val="single" w:sz="4" w:space="0" w:color="auto"/>
              <w:left w:val="single" w:sz="4" w:space="0" w:color="auto"/>
              <w:bottom w:val="single" w:sz="4" w:space="0" w:color="auto"/>
              <w:right w:val="single" w:sz="4" w:space="0" w:color="auto"/>
            </w:tcBorders>
            <w:hideMark/>
          </w:tcPr>
          <w:p w14:paraId="2B57FE5F" w14:textId="7A843842" w:rsidR="003C58A5" w:rsidRDefault="003C58A5" w:rsidP="003C58A5">
            <w:pPr>
              <w:spacing w:before="0"/>
              <w:jc w:val="center"/>
              <w:rPr>
                <w:rFonts w:ascii="Arial" w:hAnsi="Arial" w:cs="Arial"/>
                <w:sz w:val="20"/>
              </w:rPr>
            </w:pPr>
            <w:proofErr w:type="spellStart"/>
            <w:r w:rsidRPr="007F680F">
              <w:rPr>
                <w:rFonts w:ascii="Arial" w:hAnsi="Arial" w:cs="Arial"/>
                <w:sz w:val="20"/>
              </w:rPr>
              <w:t>Text</w:t>
            </w:r>
            <w:proofErr w:type="spellEnd"/>
          </w:p>
        </w:tc>
        <w:tc>
          <w:tcPr>
            <w:tcW w:w="1134" w:type="dxa"/>
            <w:tcBorders>
              <w:top w:val="single" w:sz="4" w:space="0" w:color="auto"/>
              <w:left w:val="single" w:sz="4" w:space="0" w:color="auto"/>
              <w:bottom w:val="single" w:sz="4" w:space="0" w:color="auto"/>
              <w:right w:val="single" w:sz="4" w:space="0" w:color="auto"/>
            </w:tcBorders>
          </w:tcPr>
          <w:p w14:paraId="04363064" w14:textId="7A90CAAA" w:rsidR="003C58A5" w:rsidRPr="007F680F" w:rsidRDefault="003C58A5" w:rsidP="003C58A5">
            <w:pPr>
              <w:spacing w:before="0"/>
              <w:jc w:val="center"/>
              <w:rPr>
                <w:rFonts w:ascii="Arial" w:hAnsi="Arial" w:cs="Arial"/>
                <w:sz w:val="20"/>
              </w:rPr>
            </w:pPr>
            <w:r w:rsidRPr="00AF54D8">
              <w:rPr>
                <w:rFonts w:ascii="Arial" w:hAnsi="Arial" w:cs="Arial"/>
                <w:sz w:val="20"/>
              </w:rPr>
              <w:t>OUI</w:t>
            </w:r>
          </w:p>
        </w:tc>
        <w:tc>
          <w:tcPr>
            <w:tcW w:w="4536" w:type="dxa"/>
            <w:tcBorders>
              <w:top w:val="single" w:sz="4" w:space="0" w:color="auto"/>
              <w:left w:val="single" w:sz="4" w:space="0" w:color="auto"/>
              <w:bottom w:val="single" w:sz="4" w:space="0" w:color="auto"/>
              <w:right w:val="single" w:sz="4" w:space="0" w:color="auto"/>
            </w:tcBorders>
          </w:tcPr>
          <w:p w14:paraId="79403835" w14:textId="75CE3397" w:rsidR="003C58A5" w:rsidRPr="007F680F" w:rsidRDefault="003C58A5" w:rsidP="003C58A5">
            <w:pPr>
              <w:spacing w:before="0"/>
              <w:jc w:val="center"/>
              <w:rPr>
                <w:rFonts w:ascii="Arial" w:hAnsi="Arial" w:cs="Arial"/>
                <w:sz w:val="20"/>
              </w:rPr>
            </w:pPr>
            <w:r>
              <w:rPr>
                <w:rFonts w:ascii="Arial" w:hAnsi="Arial" w:cs="Arial"/>
                <w:sz w:val="20"/>
              </w:rPr>
              <w:t>/</w:t>
            </w:r>
          </w:p>
        </w:tc>
      </w:tr>
      <w:tr w:rsidR="003C58A5" w14:paraId="50228231" w14:textId="2FB9511A" w:rsidTr="00482448">
        <w:tc>
          <w:tcPr>
            <w:tcW w:w="2376" w:type="dxa"/>
            <w:tcBorders>
              <w:top w:val="single" w:sz="4" w:space="0" w:color="auto"/>
              <w:left w:val="single" w:sz="4" w:space="0" w:color="auto"/>
              <w:bottom w:val="single" w:sz="4" w:space="0" w:color="auto"/>
              <w:right w:val="single" w:sz="4" w:space="0" w:color="auto"/>
            </w:tcBorders>
            <w:hideMark/>
          </w:tcPr>
          <w:p w14:paraId="5AB28F88" w14:textId="77777777" w:rsidR="003C58A5" w:rsidRDefault="003C58A5" w:rsidP="003C58A5">
            <w:pPr>
              <w:spacing w:before="0"/>
              <w:jc w:val="both"/>
              <w:rPr>
                <w:rFonts w:ascii="Arial" w:hAnsi="Arial" w:cs="Arial"/>
                <w:sz w:val="20"/>
              </w:rPr>
            </w:pPr>
            <w:proofErr w:type="gramStart"/>
            <w:r>
              <w:rPr>
                <w:rFonts w:ascii="Arial" w:hAnsi="Arial" w:cs="Arial"/>
                <w:sz w:val="20"/>
              </w:rPr>
              <w:t>room</w:t>
            </w:r>
            <w:proofErr w:type="gramEnd"/>
          </w:p>
        </w:tc>
        <w:tc>
          <w:tcPr>
            <w:tcW w:w="1276" w:type="dxa"/>
            <w:tcBorders>
              <w:top w:val="single" w:sz="4" w:space="0" w:color="auto"/>
              <w:left w:val="single" w:sz="4" w:space="0" w:color="auto"/>
              <w:bottom w:val="single" w:sz="4" w:space="0" w:color="auto"/>
              <w:right w:val="single" w:sz="4" w:space="0" w:color="auto"/>
            </w:tcBorders>
            <w:hideMark/>
          </w:tcPr>
          <w:p w14:paraId="0F393F7B" w14:textId="6F2DE4D6" w:rsidR="003C58A5" w:rsidRDefault="003C58A5" w:rsidP="003C58A5">
            <w:pPr>
              <w:spacing w:before="0"/>
              <w:jc w:val="center"/>
              <w:rPr>
                <w:rFonts w:ascii="Arial" w:hAnsi="Arial" w:cs="Arial"/>
                <w:sz w:val="20"/>
              </w:rPr>
            </w:pPr>
            <w:proofErr w:type="spellStart"/>
            <w:r w:rsidRPr="007F680F">
              <w:rPr>
                <w:rFonts w:ascii="Arial" w:hAnsi="Arial" w:cs="Arial"/>
                <w:sz w:val="20"/>
              </w:rPr>
              <w:t>Text</w:t>
            </w:r>
            <w:proofErr w:type="spellEnd"/>
          </w:p>
        </w:tc>
        <w:tc>
          <w:tcPr>
            <w:tcW w:w="1134" w:type="dxa"/>
            <w:tcBorders>
              <w:top w:val="single" w:sz="4" w:space="0" w:color="auto"/>
              <w:left w:val="single" w:sz="4" w:space="0" w:color="auto"/>
              <w:bottom w:val="single" w:sz="4" w:space="0" w:color="auto"/>
              <w:right w:val="single" w:sz="4" w:space="0" w:color="auto"/>
            </w:tcBorders>
          </w:tcPr>
          <w:p w14:paraId="319A2337" w14:textId="1FBBCA48" w:rsidR="003C58A5" w:rsidRPr="007F680F" w:rsidRDefault="003C58A5" w:rsidP="003C58A5">
            <w:pPr>
              <w:spacing w:before="0"/>
              <w:jc w:val="center"/>
              <w:rPr>
                <w:rFonts w:ascii="Arial" w:hAnsi="Arial" w:cs="Arial"/>
                <w:sz w:val="20"/>
              </w:rPr>
            </w:pPr>
            <w:r w:rsidRPr="00AF54D8">
              <w:rPr>
                <w:rFonts w:ascii="Arial" w:hAnsi="Arial" w:cs="Arial"/>
                <w:sz w:val="20"/>
              </w:rPr>
              <w:t>OUI</w:t>
            </w:r>
          </w:p>
        </w:tc>
        <w:tc>
          <w:tcPr>
            <w:tcW w:w="4536" w:type="dxa"/>
            <w:tcBorders>
              <w:top w:val="single" w:sz="4" w:space="0" w:color="auto"/>
              <w:left w:val="single" w:sz="4" w:space="0" w:color="auto"/>
              <w:bottom w:val="single" w:sz="4" w:space="0" w:color="auto"/>
              <w:right w:val="single" w:sz="4" w:space="0" w:color="auto"/>
            </w:tcBorders>
          </w:tcPr>
          <w:p w14:paraId="7369120E" w14:textId="029E1F72" w:rsidR="003C58A5" w:rsidRPr="007F680F" w:rsidRDefault="003C58A5" w:rsidP="003C58A5">
            <w:pPr>
              <w:spacing w:before="0"/>
              <w:jc w:val="center"/>
              <w:rPr>
                <w:rFonts w:ascii="Arial" w:hAnsi="Arial" w:cs="Arial"/>
                <w:sz w:val="20"/>
              </w:rPr>
            </w:pPr>
            <w:r>
              <w:rPr>
                <w:rFonts w:ascii="Arial" w:hAnsi="Arial" w:cs="Arial"/>
                <w:sz w:val="20"/>
              </w:rPr>
              <w:t>/</w:t>
            </w:r>
          </w:p>
        </w:tc>
      </w:tr>
      <w:tr w:rsidR="003C58A5" w14:paraId="0A19C130" w14:textId="2BA97A0F" w:rsidTr="00482448">
        <w:tc>
          <w:tcPr>
            <w:tcW w:w="2376" w:type="dxa"/>
            <w:tcBorders>
              <w:top w:val="single" w:sz="4" w:space="0" w:color="auto"/>
              <w:left w:val="single" w:sz="4" w:space="0" w:color="auto"/>
              <w:bottom w:val="single" w:sz="4" w:space="0" w:color="auto"/>
              <w:right w:val="single" w:sz="4" w:space="0" w:color="auto"/>
            </w:tcBorders>
            <w:hideMark/>
          </w:tcPr>
          <w:p w14:paraId="657BC5F6" w14:textId="77777777" w:rsidR="003C58A5" w:rsidRDefault="003C58A5" w:rsidP="003C58A5">
            <w:pPr>
              <w:spacing w:before="0"/>
              <w:jc w:val="both"/>
              <w:rPr>
                <w:rFonts w:ascii="Arial" w:hAnsi="Arial" w:cs="Arial"/>
                <w:sz w:val="20"/>
              </w:rPr>
            </w:pPr>
            <w:proofErr w:type="spellStart"/>
            <w:proofErr w:type="gramStart"/>
            <w:r>
              <w:rPr>
                <w:rFonts w:ascii="Arial" w:hAnsi="Arial" w:cs="Arial"/>
                <w:sz w:val="20"/>
              </w:rPr>
              <w:t>code</w:t>
            </w:r>
            <w:proofErr w:type="gramEnd"/>
            <w:r>
              <w:rPr>
                <w:rFonts w:ascii="Arial" w:hAnsi="Arial" w:cs="Arial"/>
                <w:sz w:val="20"/>
              </w:rPr>
              <w:t>_client_object</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5866577E" w14:textId="7FC2504C" w:rsidR="003C58A5" w:rsidRDefault="003C58A5" w:rsidP="003C58A5">
            <w:pPr>
              <w:spacing w:before="0"/>
              <w:jc w:val="center"/>
              <w:rPr>
                <w:rFonts w:ascii="Arial" w:hAnsi="Arial" w:cs="Arial"/>
                <w:sz w:val="20"/>
              </w:rPr>
            </w:pPr>
            <w:proofErr w:type="spellStart"/>
            <w:r w:rsidRPr="007F680F">
              <w:rPr>
                <w:rFonts w:ascii="Arial" w:hAnsi="Arial" w:cs="Arial"/>
                <w:sz w:val="20"/>
              </w:rPr>
              <w:t>Text</w:t>
            </w:r>
            <w:proofErr w:type="spellEnd"/>
          </w:p>
        </w:tc>
        <w:tc>
          <w:tcPr>
            <w:tcW w:w="1134" w:type="dxa"/>
            <w:tcBorders>
              <w:top w:val="single" w:sz="4" w:space="0" w:color="auto"/>
              <w:left w:val="single" w:sz="4" w:space="0" w:color="auto"/>
              <w:bottom w:val="single" w:sz="4" w:space="0" w:color="auto"/>
              <w:right w:val="single" w:sz="4" w:space="0" w:color="auto"/>
            </w:tcBorders>
          </w:tcPr>
          <w:p w14:paraId="19BCA88B" w14:textId="335C20B3" w:rsidR="003C58A5" w:rsidRPr="007F680F" w:rsidRDefault="003C58A5" w:rsidP="003C58A5">
            <w:pPr>
              <w:spacing w:before="0"/>
              <w:jc w:val="center"/>
              <w:rPr>
                <w:rFonts w:ascii="Arial" w:hAnsi="Arial" w:cs="Arial"/>
                <w:sz w:val="20"/>
              </w:rPr>
            </w:pPr>
            <w:r w:rsidRPr="00AF54D8">
              <w:rPr>
                <w:rFonts w:ascii="Arial" w:hAnsi="Arial" w:cs="Arial"/>
                <w:sz w:val="20"/>
              </w:rPr>
              <w:t>OUI</w:t>
            </w:r>
          </w:p>
        </w:tc>
        <w:tc>
          <w:tcPr>
            <w:tcW w:w="4536" w:type="dxa"/>
            <w:tcBorders>
              <w:top w:val="single" w:sz="4" w:space="0" w:color="auto"/>
              <w:left w:val="single" w:sz="4" w:space="0" w:color="auto"/>
              <w:bottom w:val="single" w:sz="4" w:space="0" w:color="auto"/>
              <w:right w:val="single" w:sz="4" w:space="0" w:color="auto"/>
            </w:tcBorders>
          </w:tcPr>
          <w:p w14:paraId="1FBC6226" w14:textId="3B1735F0" w:rsidR="003C58A5" w:rsidRPr="007F680F" w:rsidRDefault="00D95346" w:rsidP="003C58A5">
            <w:pPr>
              <w:spacing w:before="0"/>
              <w:jc w:val="center"/>
              <w:rPr>
                <w:rFonts w:ascii="Arial" w:hAnsi="Arial" w:cs="Arial"/>
                <w:sz w:val="20"/>
              </w:rPr>
            </w:pPr>
            <w:r>
              <w:rPr>
                <w:rFonts w:ascii="Arial" w:hAnsi="Arial" w:cs="Arial"/>
                <w:sz w:val="20"/>
              </w:rPr>
              <w:t>/</w:t>
            </w:r>
          </w:p>
        </w:tc>
      </w:tr>
      <w:tr w:rsidR="003C58A5" w14:paraId="3C8D44EE" w14:textId="190E1756" w:rsidTr="00482448">
        <w:tc>
          <w:tcPr>
            <w:tcW w:w="2376" w:type="dxa"/>
            <w:tcBorders>
              <w:top w:val="single" w:sz="4" w:space="0" w:color="auto"/>
              <w:left w:val="single" w:sz="4" w:space="0" w:color="auto"/>
              <w:bottom w:val="single" w:sz="4" w:space="0" w:color="auto"/>
              <w:right w:val="single" w:sz="4" w:space="0" w:color="auto"/>
            </w:tcBorders>
            <w:hideMark/>
          </w:tcPr>
          <w:p w14:paraId="1914F601" w14:textId="77777777" w:rsidR="003C58A5" w:rsidRDefault="003C58A5" w:rsidP="003C58A5">
            <w:pPr>
              <w:spacing w:before="0"/>
              <w:jc w:val="both"/>
              <w:rPr>
                <w:rFonts w:ascii="Arial" w:hAnsi="Arial" w:cs="Arial"/>
                <w:sz w:val="20"/>
              </w:rPr>
            </w:pPr>
            <w:proofErr w:type="gramStart"/>
            <w:r>
              <w:rPr>
                <w:rFonts w:ascii="Arial" w:hAnsi="Arial" w:cs="Arial"/>
                <w:sz w:val="20"/>
              </w:rPr>
              <w:t>code</w:t>
            </w:r>
            <w:proofErr w:type="gramEnd"/>
            <w:r>
              <w:rPr>
                <w:rFonts w:ascii="Arial" w:hAnsi="Arial" w:cs="Arial"/>
                <w:sz w:val="20"/>
              </w:rPr>
              <w:t>_fournisseur</w:t>
            </w:r>
          </w:p>
        </w:tc>
        <w:tc>
          <w:tcPr>
            <w:tcW w:w="1276" w:type="dxa"/>
            <w:tcBorders>
              <w:top w:val="single" w:sz="4" w:space="0" w:color="auto"/>
              <w:left w:val="single" w:sz="4" w:space="0" w:color="auto"/>
              <w:bottom w:val="single" w:sz="4" w:space="0" w:color="auto"/>
              <w:right w:val="single" w:sz="4" w:space="0" w:color="auto"/>
            </w:tcBorders>
            <w:hideMark/>
          </w:tcPr>
          <w:p w14:paraId="542E343E" w14:textId="0449DC1C" w:rsidR="003C58A5" w:rsidRDefault="003C58A5" w:rsidP="003C58A5">
            <w:pPr>
              <w:spacing w:before="0"/>
              <w:jc w:val="center"/>
              <w:rPr>
                <w:rFonts w:ascii="Arial" w:hAnsi="Arial" w:cs="Arial"/>
                <w:sz w:val="20"/>
              </w:rPr>
            </w:pPr>
            <w:proofErr w:type="spellStart"/>
            <w:r w:rsidRPr="007F680F">
              <w:rPr>
                <w:rFonts w:ascii="Arial" w:hAnsi="Arial" w:cs="Arial"/>
                <w:sz w:val="20"/>
              </w:rPr>
              <w:t>Text</w:t>
            </w:r>
            <w:proofErr w:type="spellEnd"/>
          </w:p>
        </w:tc>
        <w:tc>
          <w:tcPr>
            <w:tcW w:w="1134" w:type="dxa"/>
            <w:tcBorders>
              <w:top w:val="single" w:sz="4" w:space="0" w:color="auto"/>
              <w:left w:val="single" w:sz="4" w:space="0" w:color="auto"/>
              <w:bottom w:val="single" w:sz="4" w:space="0" w:color="auto"/>
              <w:right w:val="single" w:sz="4" w:space="0" w:color="auto"/>
            </w:tcBorders>
          </w:tcPr>
          <w:p w14:paraId="486394AB" w14:textId="705F3171" w:rsidR="003C58A5" w:rsidRPr="007F680F" w:rsidRDefault="003C58A5" w:rsidP="003C58A5">
            <w:pPr>
              <w:spacing w:before="0"/>
              <w:jc w:val="center"/>
              <w:rPr>
                <w:rFonts w:ascii="Arial" w:hAnsi="Arial" w:cs="Arial"/>
                <w:sz w:val="20"/>
              </w:rPr>
            </w:pPr>
            <w:r w:rsidRPr="00AF54D8">
              <w:rPr>
                <w:rFonts w:ascii="Arial" w:hAnsi="Arial" w:cs="Arial"/>
                <w:sz w:val="20"/>
              </w:rPr>
              <w:t>OUI</w:t>
            </w:r>
          </w:p>
        </w:tc>
        <w:tc>
          <w:tcPr>
            <w:tcW w:w="4536" w:type="dxa"/>
            <w:tcBorders>
              <w:top w:val="single" w:sz="4" w:space="0" w:color="auto"/>
              <w:left w:val="single" w:sz="4" w:space="0" w:color="auto"/>
              <w:bottom w:val="single" w:sz="4" w:space="0" w:color="auto"/>
              <w:right w:val="single" w:sz="4" w:space="0" w:color="auto"/>
            </w:tcBorders>
          </w:tcPr>
          <w:p w14:paraId="4CA1F550" w14:textId="3D1A0F2C" w:rsidR="003C58A5" w:rsidRPr="007F680F" w:rsidRDefault="008547DA" w:rsidP="003C58A5">
            <w:pPr>
              <w:spacing w:before="0"/>
              <w:jc w:val="center"/>
              <w:rPr>
                <w:rFonts w:ascii="Arial" w:hAnsi="Arial" w:cs="Arial"/>
                <w:sz w:val="20"/>
              </w:rPr>
            </w:pPr>
            <w:r>
              <w:rPr>
                <w:rFonts w:ascii="Arial" w:hAnsi="Arial" w:cs="Arial"/>
                <w:sz w:val="20"/>
              </w:rPr>
              <w:t>/</w:t>
            </w:r>
          </w:p>
        </w:tc>
      </w:tr>
      <w:tr w:rsidR="003C58A5" w14:paraId="348424D4" w14:textId="7C4CEB4E" w:rsidTr="00482448">
        <w:tc>
          <w:tcPr>
            <w:tcW w:w="2376" w:type="dxa"/>
            <w:tcBorders>
              <w:top w:val="single" w:sz="4" w:space="0" w:color="auto"/>
              <w:left w:val="single" w:sz="4" w:space="0" w:color="auto"/>
              <w:bottom w:val="single" w:sz="4" w:space="0" w:color="auto"/>
              <w:right w:val="single" w:sz="4" w:space="0" w:color="auto"/>
            </w:tcBorders>
            <w:hideMark/>
          </w:tcPr>
          <w:p w14:paraId="129A4112" w14:textId="7C0CA95D" w:rsidR="003C58A5" w:rsidRDefault="003C58A5" w:rsidP="003C58A5">
            <w:pPr>
              <w:spacing w:before="0"/>
              <w:jc w:val="both"/>
              <w:rPr>
                <w:rFonts w:ascii="Arial" w:hAnsi="Arial" w:cs="Arial"/>
                <w:sz w:val="20"/>
              </w:rPr>
            </w:pPr>
            <w:proofErr w:type="spellStart"/>
            <w:proofErr w:type="gramStart"/>
            <w:r>
              <w:rPr>
                <w:rFonts w:ascii="Arial" w:hAnsi="Arial" w:cs="Arial"/>
                <w:sz w:val="20"/>
              </w:rPr>
              <w:t>facteur</w:t>
            </w:r>
            <w:proofErr w:type="gramEnd"/>
            <w:r>
              <w:rPr>
                <w:rFonts w:ascii="Arial" w:hAnsi="Arial" w:cs="Arial"/>
                <w:sz w:val="20"/>
              </w:rPr>
              <w:t>_choc</w:t>
            </w:r>
            <w:r w:rsidR="00AF42AF">
              <w:rPr>
                <w:rFonts w:ascii="Arial" w:hAnsi="Arial" w:cs="Arial"/>
                <w:sz w:val="20"/>
              </w:rPr>
              <w:t>_id</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42BF0483" w14:textId="5A662294" w:rsidR="003C58A5" w:rsidRDefault="0080577C" w:rsidP="003C58A5">
            <w:pPr>
              <w:spacing w:before="0"/>
              <w:jc w:val="center"/>
              <w:rPr>
                <w:rFonts w:ascii="Arial" w:hAnsi="Arial" w:cs="Arial"/>
                <w:sz w:val="20"/>
              </w:rPr>
            </w:pPr>
            <w:proofErr w:type="spellStart"/>
            <w:proofErr w:type="gramStart"/>
            <w:r>
              <w:rPr>
                <w:rFonts w:ascii="Arial" w:hAnsi="Arial" w:cs="Arial"/>
                <w:sz w:val="20"/>
              </w:rPr>
              <w:t>integer</w:t>
            </w:r>
            <w:proofErr w:type="spellEnd"/>
            <w:proofErr w:type="gramEnd"/>
          </w:p>
        </w:tc>
        <w:tc>
          <w:tcPr>
            <w:tcW w:w="1134" w:type="dxa"/>
            <w:tcBorders>
              <w:top w:val="single" w:sz="4" w:space="0" w:color="auto"/>
              <w:left w:val="single" w:sz="4" w:space="0" w:color="auto"/>
              <w:bottom w:val="single" w:sz="4" w:space="0" w:color="auto"/>
              <w:right w:val="single" w:sz="4" w:space="0" w:color="auto"/>
            </w:tcBorders>
          </w:tcPr>
          <w:p w14:paraId="74BD163A" w14:textId="0EF8B8A9" w:rsidR="003C58A5" w:rsidRPr="007F680F" w:rsidRDefault="003C58A5" w:rsidP="003C58A5">
            <w:pPr>
              <w:spacing w:before="0"/>
              <w:jc w:val="center"/>
              <w:rPr>
                <w:rFonts w:ascii="Arial" w:hAnsi="Arial" w:cs="Arial"/>
                <w:sz w:val="20"/>
              </w:rPr>
            </w:pPr>
            <w:r w:rsidRPr="00AF54D8">
              <w:rPr>
                <w:rFonts w:ascii="Arial" w:hAnsi="Arial" w:cs="Arial"/>
                <w:sz w:val="20"/>
              </w:rPr>
              <w:t>OUI</w:t>
            </w:r>
          </w:p>
        </w:tc>
        <w:tc>
          <w:tcPr>
            <w:tcW w:w="4536" w:type="dxa"/>
            <w:tcBorders>
              <w:top w:val="single" w:sz="4" w:space="0" w:color="auto"/>
              <w:left w:val="single" w:sz="4" w:space="0" w:color="auto"/>
              <w:bottom w:val="single" w:sz="4" w:space="0" w:color="auto"/>
              <w:right w:val="single" w:sz="4" w:space="0" w:color="auto"/>
            </w:tcBorders>
          </w:tcPr>
          <w:p w14:paraId="2DEC0919" w14:textId="5881351B" w:rsidR="003C58A5" w:rsidRPr="007F680F" w:rsidRDefault="0021231A" w:rsidP="003C58A5">
            <w:pPr>
              <w:spacing w:before="0"/>
              <w:jc w:val="center"/>
              <w:rPr>
                <w:rFonts w:ascii="Arial" w:hAnsi="Arial" w:cs="Arial"/>
                <w:sz w:val="20"/>
              </w:rPr>
            </w:pPr>
            <w:r>
              <w:rPr>
                <w:rFonts w:ascii="Arial" w:hAnsi="Arial" w:cs="Arial"/>
                <w:sz w:val="20"/>
              </w:rPr>
              <w:t xml:space="preserve">FK vers la table </w:t>
            </w:r>
            <w:proofErr w:type="spellStart"/>
            <w:r>
              <w:rPr>
                <w:rFonts w:ascii="Arial" w:hAnsi="Arial" w:cs="Arial"/>
                <w:sz w:val="20"/>
              </w:rPr>
              <w:t>facteur_choc</w:t>
            </w:r>
            <w:proofErr w:type="spellEnd"/>
            <w:r>
              <w:rPr>
                <w:rFonts w:ascii="Arial" w:hAnsi="Arial" w:cs="Arial"/>
                <w:sz w:val="20"/>
              </w:rPr>
              <w:t xml:space="preserve"> (colonne id)</w:t>
            </w:r>
          </w:p>
        </w:tc>
      </w:tr>
      <w:tr w:rsidR="0060307D" w14:paraId="046F2733" w14:textId="77777777" w:rsidTr="00482448">
        <w:tc>
          <w:tcPr>
            <w:tcW w:w="2376" w:type="dxa"/>
          </w:tcPr>
          <w:p w14:paraId="52941976" w14:textId="7FDAC8DA" w:rsidR="0060307D" w:rsidRDefault="0060307D" w:rsidP="0060307D">
            <w:pPr>
              <w:spacing w:before="0"/>
              <w:jc w:val="both"/>
              <w:rPr>
                <w:rFonts w:ascii="Arial" w:hAnsi="Arial" w:cs="Arial"/>
                <w:sz w:val="20"/>
              </w:rPr>
            </w:pPr>
            <w:proofErr w:type="spellStart"/>
            <w:proofErr w:type="gramStart"/>
            <w:r>
              <w:rPr>
                <w:rFonts w:ascii="Arial" w:hAnsi="Arial" w:cs="Arial"/>
                <w:sz w:val="20"/>
              </w:rPr>
              <w:t>degre</w:t>
            </w:r>
            <w:proofErr w:type="gramEnd"/>
            <w:r>
              <w:rPr>
                <w:rFonts w:ascii="Arial" w:hAnsi="Arial" w:cs="Arial"/>
                <w:sz w:val="20"/>
              </w:rPr>
              <w:t>_choc</w:t>
            </w:r>
            <w:r w:rsidR="00AF42AF">
              <w:rPr>
                <w:rFonts w:ascii="Arial" w:hAnsi="Arial" w:cs="Arial"/>
                <w:sz w:val="20"/>
              </w:rPr>
              <w:t>_id</w:t>
            </w:r>
            <w:proofErr w:type="spellEnd"/>
          </w:p>
        </w:tc>
        <w:tc>
          <w:tcPr>
            <w:tcW w:w="1276" w:type="dxa"/>
          </w:tcPr>
          <w:p w14:paraId="16A1B503" w14:textId="1B4962CE" w:rsidR="0060307D" w:rsidRPr="007F680F" w:rsidRDefault="0080577C" w:rsidP="0060307D">
            <w:pPr>
              <w:spacing w:before="0"/>
              <w:jc w:val="center"/>
              <w:rPr>
                <w:rFonts w:ascii="Arial" w:hAnsi="Arial" w:cs="Arial"/>
                <w:sz w:val="20"/>
              </w:rPr>
            </w:pPr>
            <w:proofErr w:type="spellStart"/>
            <w:proofErr w:type="gramStart"/>
            <w:r>
              <w:rPr>
                <w:rFonts w:ascii="Arial" w:hAnsi="Arial" w:cs="Arial"/>
                <w:sz w:val="20"/>
              </w:rPr>
              <w:t>integer</w:t>
            </w:r>
            <w:proofErr w:type="spellEnd"/>
            <w:proofErr w:type="gramEnd"/>
          </w:p>
        </w:tc>
        <w:tc>
          <w:tcPr>
            <w:tcW w:w="1134" w:type="dxa"/>
          </w:tcPr>
          <w:p w14:paraId="54A9F234" w14:textId="77777777" w:rsidR="0060307D" w:rsidRPr="00AF54D8" w:rsidRDefault="0060307D" w:rsidP="0060307D">
            <w:pPr>
              <w:spacing w:before="0"/>
              <w:jc w:val="center"/>
              <w:rPr>
                <w:rFonts w:ascii="Arial" w:hAnsi="Arial" w:cs="Arial"/>
                <w:sz w:val="20"/>
              </w:rPr>
            </w:pPr>
            <w:r>
              <w:rPr>
                <w:rFonts w:ascii="Arial" w:hAnsi="Arial" w:cs="Arial"/>
                <w:sz w:val="20"/>
              </w:rPr>
              <w:t>OUI</w:t>
            </w:r>
          </w:p>
        </w:tc>
        <w:tc>
          <w:tcPr>
            <w:tcW w:w="4536" w:type="dxa"/>
          </w:tcPr>
          <w:p w14:paraId="16BDA4FC" w14:textId="2180F1E3" w:rsidR="0060307D" w:rsidRDefault="0060307D" w:rsidP="0060307D">
            <w:pPr>
              <w:spacing w:before="0"/>
              <w:jc w:val="center"/>
              <w:rPr>
                <w:rFonts w:ascii="Arial" w:hAnsi="Arial" w:cs="Arial"/>
                <w:sz w:val="20"/>
              </w:rPr>
            </w:pPr>
            <w:r>
              <w:rPr>
                <w:rFonts w:ascii="Arial" w:hAnsi="Arial" w:cs="Arial"/>
                <w:sz w:val="20"/>
              </w:rPr>
              <w:t xml:space="preserve">FK vers la table </w:t>
            </w:r>
            <w:proofErr w:type="spellStart"/>
            <w:r>
              <w:rPr>
                <w:rFonts w:ascii="Arial" w:hAnsi="Arial" w:cs="Arial"/>
                <w:sz w:val="20"/>
              </w:rPr>
              <w:t>degre_choc</w:t>
            </w:r>
            <w:proofErr w:type="spellEnd"/>
            <w:r>
              <w:rPr>
                <w:rFonts w:ascii="Arial" w:hAnsi="Arial" w:cs="Arial"/>
                <w:sz w:val="20"/>
              </w:rPr>
              <w:t xml:space="preserve"> (colonne id)</w:t>
            </w:r>
          </w:p>
        </w:tc>
      </w:tr>
      <w:tr w:rsidR="0060307D" w14:paraId="3B45CF72" w14:textId="77777777" w:rsidTr="00482448">
        <w:tc>
          <w:tcPr>
            <w:tcW w:w="2376" w:type="dxa"/>
            <w:tcBorders>
              <w:top w:val="single" w:sz="4" w:space="0" w:color="auto"/>
              <w:left w:val="single" w:sz="4" w:space="0" w:color="auto"/>
              <w:bottom w:val="single" w:sz="4" w:space="0" w:color="auto"/>
              <w:right w:val="single" w:sz="4" w:space="0" w:color="auto"/>
            </w:tcBorders>
          </w:tcPr>
          <w:p w14:paraId="3E975BF5" w14:textId="15265B23" w:rsidR="0060307D" w:rsidRDefault="0060307D" w:rsidP="0060307D">
            <w:pPr>
              <w:spacing w:before="0"/>
              <w:jc w:val="both"/>
              <w:rPr>
                <w:rFonts w:ascii="Arial" w:hAnsi="Arial" w:cs="Arial"/>
                <w:sz w:val="20"/>
              </w:rPr>
            </w:pPr>
            <w:proofErr w:type="spellStart"/>
            <w:proofErr w:type="gramStart"/>
            <w:r>
              <w:rPr>
                <w:rFonts w:ascii="Arial" w:hAnsi="Arial" w:cs="Arial"/>
                <w:sz w:val="20"/>
              </w:rPr>
              <w:t>avec</w:t>
            </w:r>
            <w:proofErr w:type="gramEnd"/>
            <w:r>
              <w:rPr>
                <w:rFonts w:ascii="Arial" w:hAnsi="Arial" w:cs="Arial"/>
                <w:sz w:val="20"/>
              </w:rPr>
              <w:t>_plots</w:t>
            </w:r>
            <w:r w:rsidR="00AF42AF">
              <w:rPr>
                <w:rFonts w:ascii="Arial" w:hAnsi="Arial" w:cs="Arial"/>
                <w:sz w:val="20"/>
              </w:rPr>
              <w:t>_id</w:t>
            </w:r>
            <w:proofErr w:type="spellEnd"/>
          </w:p>
        </w:tc>
        <w:tc>
          <w:tcPr>
            <w:tcW w:w="1276" w:type="dxa"/>
            <w:tcBorders>
              <w:top w:val="single" w:sz="4" w:space="0" w:color="auto"/>
              <w:left w:val="single" w:sz="4" w:space="0" w:color="auto"/>
              <w:bottom w:val="single" w:sz="4" w:space="0" w:color="auto"/>
              <w:right w:val="single" w:sz="4" w:space="0" w:color="auto"/>
            </w:tcBorders>
          </w:tcPr>
          <w:p w14:paraId="4FAF95BA" w14:textId="2D8D3CD3" w:rsidR="0060307D" w:rsidRPr="007F680F" w:rsidRDefault="0080577C" w:rsidP="0060307D">
            <w:pPr>
              <w:spacing w:before="0"/>
              <w:jc w:val="center"/>
              <w:rPr>
                <w:rFonts w:ascii="Arial" w:hAnsi="Arial" w:cs="Arial"/>
                <w:sz w:val="20"/>
              </w:rPr>
            </w:pPr>
            <w:proofErr w:type="spellStart"/>
            <w:proofErr w:type="gramStart"/>
            <w:r>
              <w:rPr>
                <w:rFonts w:ascii="Arial" w:hAnsi="Arial" w:cs="Arial"/>
                <w:sz w:val="20"/>
              </w:rPr>
              <w:t>integer</w:t>
            </w:r>
            <w:proofErr w:type="spellEnd"/>
            <w:proofErr w:type="gramEnd"/>
          </w:p>
        </w:tc>
        <w:tc>
          <w:tcPr>
            <w:tcW w:w="1134" w:type="dxa"/>
            <w:tcBorders>
              <w:top w:val="single" w:sz="4" w:space="0" w:color="auto"/>
              <w:left w:val="single" w:sz="4" w:space="0" w:color="auto"/>
              <w:bottom w:val="single" w:sz="4" w:space="0" w:color="auto"/>
              <w:right w:val="single" w:sz="4" w:space="0" w:color="auto"/>
            </w:tcBorders>
          </w:tcPr>
          <w:p w14:paraId="1E0FE49A" w14:textId="4BAEE8F7" w:rsidR="0060307D" w:rsidRPr="00AF54D8" w:rsidRDefault="0060307D" w:rsidP="0060307D">
            <w:pPr>
              <w:spacing w:before="0"/>
              <w:jc w:val="center"/>
              <w:rPr>
                <w:rFonts w:ascii="Arial" w:hAnsi="Arial" w:cs="Arial"/>
                <w:sz w:val="20"/>
              </w:rPr>
            </w:pPr>
            <w:r>
              <w:rPr>
                <w:rFonts w:ascii="Arial" w:hAnsi="Arial" w:cs="Arial"/>
                <w:sz w:val="20"/>
              </w:rPr>
              <w:t>OUI</w:t>
            </w:r>
          </w:p>
        </w:tc>
        <w:tc>
          <w:tcPr>
            <w:tcW w:w="4536" w:type="dxa"/>
            <w:tcBorders>
              <w:top w:val="single" w:sz="4" w:space="0" w:color="auto"/>
              <w:left w:val="single" w:sz="4" w:space="0" w:color="auto"/>
              <w:bottom w:val="single" w:sz="4" w:space="0" w:color="auto"/>
              <w:right w:val="single" w:sz="4" w:space="0" w:color="auto"/>
            </w:tcBorders>
          </w:tcPr>
          <w:p w14:paraId="62C1AE3A" w14:textId="7693E161" w:rsidR="0060307D" w:rsidRDefault="0060307D" w:rsidP="0060307D">
            <w:pPr>
              <w:spacing w:before="0"/>
              <w:jc w:val="center"/>
              <w:rPr>
                <w:rFonts w:ascii="Arial" w:hAnsi="Arial" w:cs="Arial"/>
                <w:sz w:val="20"/>
              </w:rPr>
            </w:pPr>
            <w:r>
              <w:rPr>
                <w:rFonts w:ascii="Arial" w:hAnsi="Arial" w:cs="Arial"/>
                <w:sz w:val="20"/>
              </w:rPr>
              <w:t xml:space="preserve">FK vers la table </w:t>
            </w:r>
            <w:proofErr w:type="spellStart"/>
            <w:r>
              <w:rPr>
                <w:rFonts w:ascii="Arial" w:hAnsi="Arial" w:cs="Arial"/>
                <w:sz w:val="20"/>
              </w:rPr>
              <w:t>avec_plots</w:t>
            </w:r>
            <w:proofErr w:type="spellEnd"/>
            <w:r>
              <w:rPr>
                <w:rFonts w:ascii="Arial" w:hAnsi="Arial" w:cs="Arial"/>
                <w:sz w:val="20"/>
              </w:rPr>
              <w:t xml:space="preserve"> (colonne id)</w:t>
            </w:r>
          </w:p>
        </w:tc>
      </w:tr>
      <w:tr w:rsidR="0060307D" w14:paraId="41A096BA" w14:textId="5325BE00" w:rsidTr="00482448">
        <w:tc>
          <w:tcPr>
            <w:tcW w:w="2376" w:type="dxa"/>
            <w:tcBorders>
              <w:top w:val="single" w:sz="4" w:space="0" w:color="auto"/>
              <w:left w:val="single" w:sz="4" w:space="0" w:color="auto"/>
              <w:bottom w:val="single" w:sz="4" w:space="0" w:color="auto"/>
              <w:right w:val="single" w:sz="4" w:space="0" w:color="auto"/>
            </w:tcBorders>
            <w:hideMark/>
          </w:tcPr>
          <w:p w14:paraId="4C85AEBC" w14:textId="5846DEE0" w:rsidR="0060307D" w:rsidRDefault="0060307D" w:rsidP="0060307D">
            <w:pPr>
              <w:spacing w:before="0"/>
              <w:jc w:val="both"/>
              <w:rPr>
                <w:rFonts w:ascii="Arial" w:hAnsi="Arial" w:cs="Arial"/>
                <w:sz w:val="20"/>
              </w:rPr>
            </w:pPr>
            <w:proofErr w:type="spellStart"/>
            <w:proofErr w:type="gramStart"/>
            <w:r>
              <w:rPr>
                <w:rFonts w:ascii="Arial" w:hAnsi="Arial" w:cs="Arial"/>
                <w:sz w:val="20"/>
              </w:rPr>
              <w:t>avec</w:t>
            </w:r>
            <w:proofErr w:type="gramEnd"/>
            <w:r>
              <w:rPr>
                <w:rFonts w:ascii="Arial" w:hAnsi="Arial" w:cs="Arial"/>
                <w:sz w:val="20"/>
              </w:rPr>
              <w:t>_carlingage</w:t>
            </w:r>
            <w:r w:rsidR="00AF42AF">
              <w:rPr>
                <w:rFonts w:ascii="Arial" w:hAnsi="Arial" w:cs="Arial"/>
                <w:sz w:val="20"/>
              </w:rPr>
              <w:t>_id</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3F8D3458" w14:textId="1E633EE0" w:rsidR="0060307D" w:rsidRDefault="0080577C" w:rsidP="0060307D">
            <w:pPr>
              <w:spacing w:before="0"/>
              <w:jc w:val="center"/>
              <w:rPr>
                <w:rFonts w:ascii="Arial" w:hAnsi="Arial" w:cs="Arial"/>
                <w:sz w:val="20"/>
              </w:rPr>
            </w:pPr>
            <w:proofErr w:type="spellStart"/>
            <w:proofErr w:type="gramStart"/>
            <w:r>
              <w:rPr>
                <w:rFonts w:ascii="Arial" w:hAnsi="Arial" w:cs="Arial"/>
                <w:sz w:val="20"/>
              </w:rPr>
              <w:t>integer</w:t>
            </w:r>
            <w:proofErr w:type="spellEnd"/>
            <w:proofErr w:type="gramEnd"/>
          </w:p>
        </w:tc>
        <w:tc>
          <w:tcPr>
            <w:tcW w:w="1134" w:type="dxa"/>
            <w:tcBorders>
              <w:top w:val="single" w:sz="4" w:space="0" w:color="auto"/>
              <w:left w:val="single" w:sz="4" w:space="0" w:color="auto"/>
              <w:bottom w:val="single" w:sz="4" w:space="0" w:color="auto"/>
              <w:right w:val="single" w:sz="4" w:space="0" w:color="auto"/>
            </w:tcBorders>
          </w:tcPr>
          <w:p w14:paraId="52FC0451" w14:textId="28485E09" w:rsidR="0060307D" w:rsidRPr="007F680F" w:rsidRDefault="0060307D" w:rsidP="0060307D">
            <w:pPr>
              <w:spacing w:before="0"/>
              <w:jc w:val="center"/>
              <w:rPr>
                <w:rFonts w:ascii="Arial" w:hAnsi="Arial" w:cs="Arial"/>
                <w:sz w:val="20"/>
              </w:rPr>
            </w:pPr>
            <w:r w:rsidRPr="00AF54D8">
              <w:rPr>
                <w:rFonts w:ascii="Arial" w:hAnsi="Arial" w:cs="Arial"/>
                <w:sz w:val="20"/>
              </w:rPr>
              <w:t>OUI</w:t>
            </w:r>
          </w:p>
        </w:tc>
        <w:tc>
          <w:tcPr>
            <w:tcW w:w="4536" w:type="dxa"/>
            <w:tcBorders>
              <w:top w:val="single" w:sz="4" w:space="0" w:color="auto"/>
              <w:left w:val="single" w:sz="4" w:space="0" w:color="auto"/>
              <w:bottom w:val="single" w:sz="4" w:space="0" w:color="auto"/>
              <w:right w:val="single" w:sz="4" w:space="0" w:color="auto"/>
            </w:tcBorders>
          </w:tcPr>
          <w:p w14:paraId="69F6EF7F" w14:textId="78A69D42" w:rsidR="0060307D" w:rsidRPr="007F680F" w:rsidRDefault="0060307D" w:rsidP="0060307D">
            <w:pPr>
              <w:spacing w:before="0"/>
              <w:jc w:val="center"/>
              <w:rPr>
                <w:rFonts w:ascii="Arial" w:hAnsi="Arial" w:cs="Arial"/>
                <w:sz w:val="20"/>
              </w:rPr>
            </w:pPr>
            <w:r>
              <w:rPr>
                <w:rFonts w:ascii="Arial" w:hAnsi="Arial" w:cs="Arial"/>
                <w:sz w:val="20"/>
              </w:rPr>
              <w:t xml:space="preserve">FK vers la table </w:t>
            </w:r>
            <w:proofErr w:type="spellStart"/>
            <w:r>
              <w:rPr>
                <w:rFonts w:ascii="Arial" w:hAnsi="Arial" w:cs="Arial"/>
                <w:sz w:val="20"/>
              </w:rPr>
              <w:t>avec_carlingage</w:t>
            </w:r>
            <w:proofErr w:type="spellEnd"/>
            <w:r>
              <w:rPr>
                <w:rFonts w:ascii="Arial" w:hAnsi="Arial" w:cs="Arial"/>
                <w:sz w:val="20"/>
              </w:rPr>
              <w:t xml:space="preserve"> (colonne id)</w:t>
            </w:r>
          </w:p>
        </w:tc>
      </w:tr>
      <w:tr w:rsidR="0060307D" w14:paraId="433B479A" w14:textId="414ED1C0" w:rsidTr="00482448">
        <w:tc>
          <w:tcPr>
            <w:tcW w:w="2376" w:type="dxa"/>
            <w:tcBorders>
              <w:top w:val="single" w:sz="4" w:space="0" w:color="auto"/>
              <w:left w:val="single" w:sz="4" w:space="0" w:color="auto"/>
              <w:bottom w:val="single" w:sz="4" w:space="0" w:color="auto"/>
              <w:right w:val="single" w:sz="4" w:space="0" w:color="auto"/>
            </w:tcBorders>
            <w:hideMark/>
          </w:tcPr>
          <w:p w14:paraId="48C32B32" w14:textId="77777777" w:rsidR="0060307D" w:rsidRDefault="0060307D" w:rsidP="0060307D">
            <w:pPr>
              <w:spacing w:before="0"/>
              <w:jc w:val="both"/>
              <w:rPr>
                <w:rFonts w:ascii="Arial" w:hAnsi="Arial" w:cs="Arial"/>
                <w:sz w:val="20"/>
              </w:rPr>
            </w:pPr>
            <w:proofErr w:type="spellStart"/>
            <w:proofErr w:type="gramStart"/>
            <w:r>
              <w:rPr>
                <w:rFonts w:ascii="Arial" w:hAnsi="Arial" w:cs="Arial"/>
                <w:sz w:val="20"/>
              </w:rPr>
              <w:t>creation</w:t>
            </w:r>
            <w:proofErr w:type="gramEnd"/>
            <w:r>
              <w:rPr>
                <w:rFonts w:ascii="Arial" w:hAnsi="Arial" w:cs="Arial"/>
                <w:sz w:val="20"/>
              </w:rPr>
              <w:t>_date</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025CFDE7" w14:textId="2411C9AC" w:rsidR="0060307D" w:rsidRDefault="0060307D" w:rsidP="0060307D">
            <w:pPr>
              <w:spacing w:before="0"/>
              <w:jc w:val="center"/>
              <w:rPr>
                <w:rFonts w:ascii="Arial" w:hAnsi="Arial" w:cs="Arial"/>
                <w:sz w:val="20"/>
              </w:rPr>
            </w:pPr>
            <w:r>
              <w:rPr>
                <w:rFonts w:ascii="Arial" w:hAnsi="Arial" w:cs="Arial"/>
                <w:sz w:val="20"/>
              </w:rPr>
              <w:t>Timestamp</w:t>
            </w:r>
          </w:p>
        </w:tc>
        <w:tc>
          <w:tcPr>
            <w:tcW w:w="1134" w:type="dxa"/>
            <w:tcBorders>
              <w:top w:val="single" w:sz="4" w:space="0" w:color="auto"/>
              <w:left w:val="single" w:sz="4" w:space="0" w:color="auto"/>
              <w:bottom w:val="single" w:sz="4" w:space="0" w:color="auto"/>
              <w:right w:val="single" w:sz="4" w:space="0" w:color="auto"/>
            </w:tcBorders>
          </w:tcPr>
          <w:p w14:paraId="5E970C53" w14:textId="466A5E07" w:rsidR="0060307D" w:rsidRDefault="0060307D" w:rsidP="0060307D">
            <w:pPr>
              <w:spacing w:before="0"/>
              <w:jc w:val="center"/>
              <w:rPr>
                <w:rFonts w:ascii="Arial" w:hAnsi="Arial" w:cs="Arial"/>
                <w:sz w:val="20"/>
              </w:rPr>
            </w:pPr>
            <w:r w:rsidRPr="00AF54D8">
              <w:rPr>
                <w:rFonts w:ascii="Arial" w:hAnsi="Arial" w:cs="Arial"/>
                <w:sz w:val="20"/>
              </w:rPr>
              <w:t>OUI</w:t>
            </w:r>
          </w:p>
        </w:tc>
        <w:tc>
          <w:tcPr>
            <w:tcW w:w="4536" w:type="dxa"/>
            <w:tcBorders>
              <w:top w:val="single" w:sz="4" w:space="0" w:color="auto"/>
              <w:left w:val="single" w:sz="4" w:space="0" w:color="auto"/>
              <w:bottom w:val="single" w:sz="4" w:space="0" w:color="auto"/>
              <w:right w:val="single" w:sz="4" w:space="0" w:color="auto"/>
            </w:tcBorders>
          </w:tcPr>
          <w:p w14:paraId="07D17AD6" w14:textId="11A19C01" w:rsidR="0060307D" w:rsidRDefault="0060307D" w:rsidP="0060307D">
            <w:pPr>
              <w:spacing w:before="0"/>
              <w:jc w:val="center"/>
              <w:rPr>
                <w:rFonts w:ascii="Arial" w:hAnsi="Arial" w:cs="Arial"/>
                <w:sz w:val="20"/>
              </w:rPr>
            </w:pPr>
            <w:r>
              <w:rPr>
                <w:rFonts w:ascii="Arial" w:hAnsi="Arial" w:cs="Arial"/>
                <w:sz w:val="20"/>
              </w:rPr>
              <w:t>/</w:t>
            </w:r>
          </w:p>
        </w:tc>
      </w:tr>
      <w:tr w:rsidR="0060307D" w14:paraId="3F1633CE" w14:textId="0A620D2E" w:rsidTr="00482448">
        <w:tc>
          <w:tcPr>
            <w:tcW w:w="2376" w:type="dxa"/>
            <w:tcBorders>
              <w:top w:val="single" w:sz="4" w:space="0" w:color="auto"/>
              <w:left w:val="single" w:sz="4" w:space="0" w:color="auto"/>
              <w:bottom w:val="single" w:sz="4" w:space="0" w:color="auto"/>
              <w:right w:val="single" w:sz="4" w:space="0" w:color="auto"/>
            </w:tcBorders>
            <w:hideMark/>
          </w:tcPr>
          <w:p w14:paraId="5436C047" w14:textId="77777777" w:rsidR="0060307D" w:rsidRDefault="0060307D" w:rsidP="0060307D">
            <w:pPr>
              <w:spacing w:before="0"/>
              <w:jc w:val="both"/>
              <w:rPr>
                <w:rFonts w:ascii="Arial" w:hAnsi="Arial" w:cs="Arial"/>
                <w:sz w:val="20"/>
              </w:rPr>
            </w:pPr>
            <w:proofErr w:type="spellStart"/>
            <w:proofErr w:type="gramStart"/>
            <w:r>
              <w:rPr>
                <w:rFonts w:ascii="Arial" w:hAnsi="Arial" w:cs="Arial"/>
                <w:sz w:val="20"/>
              </w:rPr>
              <w:t>date</w:t>
            </w:r>
            <w:proofErr w:type="gramEnd"/>
            <w:r>
              <w:rPr>
                <w:rFonts w:ascii="Arial" w:hAnsi="Arial" w:cs="Arial"/>
                <w:sz w:val="20"/>
              </w:rPr>
              <w:t>_last_modified</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537B3BC2" w14:textId="4A3AFEC6" w:rsidR="0060307D" w:rsidRDefault="0060307D" w:rsidP="0060307D">
            <w:pPr>
              <w:spacing w:before="0"/>
              <w:jc w:val="center"/>
              <w:rPr>
                <w:rFonts w:ascii="Arial" w:hAnsi="Arial" w:cs="Arial"/>
                <w:sz w:val="20"/>
              </w:rPr>
            </w:pPr>
            <w:r>
              <w:rPr>
                <w:rFonts w:ascii="Arial" w:hAnsi="Arial" w:cs="Arial"/>
                <w:sz w:val="20"/>
              </w:rPr>
              <w:t>Timestamp</w:t>
            </w:r>
          </w:p>
        </w:tc>
        <w:tc>
          <w:tcPr>
            <w:tcW w:w="1134" w:type="dxa"/>
            <w:tcBorders>
              <w:top w:val="single" w:sz="4" w:space="0" w:color="auto"/>
              <w:left w:val="single" w:sz="4" w:space="0" w:color="auto"/>
              <w:bottom w:val="single" w:sz="4" w:space="0" w:color="auto"/>
              <w:right w:val="single" w:sz="4" w:space="0" w:color="auto"/>
            </w:tcBorders>
          </w:tcPr>
          <w:p w14:paraId="75B778E0" w14:textId="79A6112D" w:rsidR="0060307D" w:rsidRDefault="0060307D" w:rsidP="0060307D">
            <w:pPr>
              <w:spacing w:before="0"/>
              <w:jc w:val="center"/>
              <w:rPr>
                <w:rFonts w:ascii="Arial" w:hAnsi="Arial" w:cs="Arial"/>
                <w:sz w:val="20"/>
              </w:rPr>
            </w:pPr>
            <w:r w:rsidRPr="00AF54D8">
              <w:rPr>
                <w:rFonts w:ascii="Arial" w:hAnsi="Arial" w:cs="Arial"/>
                <w:sz w:val="20"/>
              </w:rPr>
              <w:t>OUI</w:t>
            </w:r>
          </w:p>
        </w:tc>
        <w:tc>
          <w:tcPr>
            <w:tcW w:w="4536" w:type="dxa"/>
            <w:tcBorders>
              <w:top w:val="single" w:sz="4" w:space="0" w:color="auto"/>
              <w:left w:val="single" w:sz="4" w:space="0" w:color="auto"/>
              <w:bottom w:val="single" w:sz="4" w:space="0" w:color="auto"/>
              <w:right w:val="single" w:sz="4" w:space="0" w:color="auto"/>
            </w:tcBorders>
          </w:tcPr>
          <w:p w14:paraId="6EA06258" w14:textId="7FEA9964" w:rsidR="0060307D" w:rsidRDefault="0060307D" w:rsidP="0060307D">
            <w:pPr>
              <w:spacing w:before="0"/>
              <w:jc w:val="center"/>
              <w:rPr>
                <w:rFonts w:ascii="Arial" w:hAnsi="Arial" w:cs="Arial"/>
                <w:sz w:val="20"/>
              </w:rPr>
            </w:pPr>
            <w:r>
              <w:rPr>
                <w:rFonts w:ascii="Arial" w:hAnsi="Arial" w:cs="Arial"/>
                <w:sz w:val="20"/>
              </w:rPr>
              <w:t>/</w:t>
            </w:r>
          </w:p>
        </w:tc>
      </w:tr>
      <w:tr w:rsidR="00482448" w14:paraId="545B3AF6" w14:textId="77777777" w:rsidTr="00482448">
        <w:tc>
          <w:tcPr>
            <w:tcW w:w="2376" w:type="dxa"/>
            <w:tcBorders>
              <w:top w:val="single" w:sz="4" w:space="0" w:color="auto"/>
              <w:left w:val="single" w:sz="4" w:space="0" w:color="auto"/>
              <w:bottom w:val="single" w:sz="4" w:space="0" w:color="auto"/>
              <w:right w:val="single" w:sz="4" w:space="0" w:color="auto"/>
            </w:tcBorders>
          </w:tcPr>
          <w:p w14:paraId="6403E9E0" w14:textId="41524920" w:rsidR="00482448" w:rsidRDefault="00482448" w:rsidP="0060307D">
            <w:pPr>
              <w:spacing w:before="0"/>
              <w:jc w:val="both"/>
              <w:rPr>
                <w:rFonts w:ascii="Arial" w:hAnsi="Arial" w:cs="Arial"/>
                <w:sz w:val="20"/>
              </w:rPr>
            </w:pPr>
            <w:proofErr w:type="spellStart"/>
            <w:proofErr w:type="gramStart"/>
            <w:r>
              <w:rPr>
                <w:rFonts w:ascii="Arial" w:hAnsi="Arial" w:cs="Arial"/>
                <w:sz w:val="20"/>
              </w:rPr>
              <w:t>date</w:t>
            </w:r>
            <w:proofErr w:type="gramEnd"/>
            <w:r>
              <w:rPr>
                <w:rFonts w:ascii="Arial" w:hAnsi="Arial" w:cs="Arial"/>
                <w:sz w:val="20"/>
              </w:rPr>
              <w:t>_last_modified_dc</w:t>
            </w:r>
            <w:proofErr w:type="spellEnd"/>
          </w:p>
        </w:tc>
        <w:tc>
          <w:tcPr>
            <w:tcW w:w="1276" w:type="dxa"/>
            <w:tcBorders>
              <w:top w:val="single" w:sz="4" w:space="0" w:color="auto"/>
              <w:left w:val="single" w:sz="4" w:space="0" w:color="auto"/>
              <w:bottom w:val="single" w:sz="4" w:space="0" w:color="auto"/>
              <w:right w:val="single" w:sz="4" w:space="0" w:color="auto"/>
            </w:tcBorders>
          </w:tcPr>
          <w:p w14:paraId="0530128A" w14:textId="21A560E1" w:rsidR="00482448" w:rsidRDefault="00482448" w:rsidP="0060307D">
            <w:pPr>
              <w:spacing w:before="0"/>
              <w:jc w:val="center"/>
              <w:rPr>
                <w:rFonts w:ascii="Arial" w:hAnsi="Arial" w:cs="Arial"/>
                <w:sz w:val="20"/>
              </w:rPr>
            </w:pPr>
            <w:r>
              <w:rPr>
                <w:rFonts w:ascii="Arial" w:hAnsi="Arial" w:cs="Arial"/>
                <w:sz w:val="20"/>
              </w:rPr>
              <w:t>Timestamp</w:t>
            </w:r>
          </w:p>
        </w:tc>
        <w:tc>
          <w:tcPr>
            <w:tcW w:w="1134" w:type="dxa"/>
            <w:tcBorders>
              <w:top w:val="single" w:sz="4" w:space="0" w:color="auto"/>
              <w:left w:val="single" w:sz="4" w:space="0" w:color="auto"/>
              <w:bottom w:val="single" w:sz="4" w:space="0" w:color="auto"/>
              <w:right w:val="single" w:sz="4" w:space="0" w:color="auto"/>
            </w:tcBorders>
          </w:tcPr>
          <w:p w14:paraId="2043FBA5" w14:textId="3B7A88A4" w:rsidR="00482448" w:rsidRPr="00AF54D8" w:rsidRDefault="00482448" w:rsidP="0060307D">
            <w:pPr>
              <w:spacing w:before="0"/>
              <w:jc w:val="center"/>
              <w:rPr>
                <w:rFonts w:ascii="Arial" w:hAnsi="Arial" w:cs="Arial"/>
                <w:sz w:val="20"/>
              </w:rPr>
            </w:pPr>
            <w:r>
              <w:rPr>
                <w:rFonts w:ascii="Arial" w:hAnsi="Arial" w:cs="Arial"/>
                <w:sz w:val="20"/>
              </w:rPr>
              <w:t>OUI</w:t>
            </w:r>
          </w:p>
        </w:tc>
        <w:tc>
          <w:tcPr>
            <w:tcW w:w="4536" w:type="dxa"/>
            <w:tcBorders>
              <w:top w:val="single" w:sz="4" w:space="0" w:color="auto"/>
              <w:left w:val="single" w:sz="4" w:space="0" w:color="auto"/>
              <w:bottom w:val="single" w:sz="4" w:space="0" w:color="auto"/>
              <w:right w:val="single" w:sz="4" w:space="0" w:color="auto"/>
            </w:tcBorders>
          </w:tcPr>
          <w:p w14:paraId="6B19B5AA" w14:textId="77777777" w:rsidR="00482448" w:rsidRDefault="00482448" w:rsidP="0060307D">
            <w:pPr>
              <w:spacing w:before="0"/>
              <w:jc w:val="center"/>
              <w:rPr>
                <w:rFonts w:ascii="Arial" w:hAnsi="Arial" w:cs="Arial"/>
                <w:sz w:val="20"/>
              </w:rPr>
            </w:pPr>
          </w:p>
        </w:tc>
      </w:tr>
      <w:tr w:rsidR="00ED1F73" w:rsidDel="00881639" w14:paraId="08A8894D" w14:textId="77777777" w:rsidTr="00482448">
        <w:tc>
          <w:tcPr>
            <w:tcW w:w="2376" w:type="dxa"/>
            <w:tcBorders>
              <w:top w:val="single" w:sz="4" w:space="0" w:color="auto"/>
              <w:left w:val="single" w:sz="4" w:space="0" w:color="auto"/>
              <w:bottom w:val="single" w:sz="4" w:space="0" w:color="auto"/>
              <w:right w:val="single" w:sz="4" w:space="0" w:color="auto"/>
            </w:tcBorders>
          </w:tcPr>
          <w:p w14:paraId="367531A8" w14:textId="72B48D0F" w:rsidR="00ED1F73" w:rsidDel="00881639" w:rsidRDefault="00ED1F73" w:rsidP="0060307D">
            <w:pPr>
              <w:spacing w:before="0"/>
              <w:jc w:val="both"/>
              <w:rPr>
                <w:rFonts w:ascii="Arial" w:hAnsi="Arial" w:cs="Arial"/>
                <w:sz w:val="20"/>
              </w:rPr>
            </w:pPr>
            <w:proofErr w:type="spellStart"/>
            <w:proofErr w:type="gramStart"/>
            <w:r>
              <w:rPr>
                <w:rFonts w:ascii="Arial" w:hAnsi="Arial" w:cs="Arial"/>
                <w:sz w:val="20"/>
              </w:rPr>
              <w:t>status</w:t>
            </w:r>
            <w:proofErr w:type="spellEnd"/>
            <w:proofErr w:type="gramEnd"/>
          </w:p>
        </w:tc>
        <w:tc>
          <w:tcPr>
            <w:tcW w:w="1276" w:type="dxa"/>
            <w:tcBorders>
              <w:top w:val="single" w:sz="4" w:space="0" w:color="auto"/>
              <w:left w:val="single" w:sz="4" w:space="0" w:color="auto"/>
              <w:bottom w:val="single" w:sz="4" w:space="0" w:color="auto"/>
              <w:right w:val="single" w:sz="4" w:space="0" w:color="auto"/>
            </w:tcBorders>
          </w:tcPr>
          <w:p w14:paraId="48FEC8DB" w14:textId="186DDB98" w:rsidR="00ED1F73" w:rsidDel="00881639" w:rsidRDefault="00ED1F73" w:rsidP="0060307D">
            <w:pPr>
              <w:spacing w:before="0"/>
              <w:jc w:val="center"/>
              <w:rPr>
                <w:rFonts w:ascii="Arial" w:hAnsi="Arial" w:cs="Arial"/>
                <w:sz w:val="20"/>
              </w:rPr>
            </w:pPr>
            <w:proofErr w:type="spellStart"/>
            <w:r>
              <w:rPr>
                <w:rFonts w:ascii="Arial" w:hAnsi="Arial" w:cs="Arial"/>
                <w:sz w:val="20"/>
              </w:rPr>
              <w:t>Text</w:t>
            </w:r>
            <w:proofErr w:type="spellEnd"/>
          </w:p>
        </w:tc>
        <w:tc>
          <w:tcPr>
            <w:tcW w:w="1134" w:type="dxa"/>
            <w:tcBorders>
              <w:top w:val="single" w:sz="4" w:space="0" w:color="auto"/>
              <w:left w:val="single" w:sz="4" w:space="0" w:color="auto"/>
              <w:bottom w:val="single" w:sz="4" w:space="0" w:color="auto"/>
              <w:right w:val="single" w:sz="4" w:space="0" w:color="auto"/>
            </w:tcBorders>
          </w:tcPr>
          <w:p w14:paraId="716C56B1" w14:textId="7DA6459F" w:rsidR="00ED1F73" w:rsidRPr="00AF54D8" w:rsidDel="00881639" w:rsidRDefault="00ED1F73" w:rsidP="0060307D">
            <w:pPr>
              <w:spacing w:before="0"/>
              <w:jc w:val="center"/>
              <w:rPr>
                <w:rFonts w:ascii="Arial" w:hAnsi="Arial" w:cs="Arial"/>
                <w:sz w:val="20"/>
              </w:rPr>
            </w:pPr>
            <w:r>
              <w:rPr>
                <w:rFonts w:ascii="Arial" w:hAnsi="Arial" w:cs="Arial"/>
                <w:sz w:val="20"/>
              </w:rPr>
              <w:t>NON</w:t>
            </w:r>
          </w:p>
        </w:tc>
        <w:tc>
          <w:tcPr>
            <w:tcW w:w="4536" w:type="dxa"/>
            <w:tcBorders>
              <w:top w:val="single" w:sz="4" w:space="0" w:color="auto"/>
              <w:left w:val="single" w:sz="4" w:space="0" w:color="auto"/>
              <w:bottom w:val="single" w:sz="4" w:space="0" w:color="auto"/>
              <w:right w:val="single" w:sz="4" w:space="0" w:color="auto"/>
            </w:tcBorders>
          </w:tcPr>
          <w:p w14:paraId="6446BC09" w14:textId="77777777" w:rsidR="00ED1F73" w:rsidDel="00881639" w:rsidRDefault="00ED1F73" w:rsidP="0060307D">
            <w:pPr>
              <w:spacing w:before="0"/>
              <w:jc w:val="center"/>
              <w:rPr>
                <w:rFonts w:ascii="Arial" w:hAnsi="Arial" w:cs="Arial"/>
                <w:sz w:val="20"/>
              </w:rPr>
            </w:pPr>
          </w:p>
        </w:tc>
      </w:tr>
    </w:tbl>
    <w:p w14:paraId="7F6853D3" w14:textId="6C012308" w:rsidR="005A7606" w:rsidRPr="007D2B24" w:rsidRDefault="005A7606">
      <w:pPr>
        <w:overflowPunct/>
        <w:autoSpaceDE/>
        <w:autoSpaceDN/>
        <w:adjustRightInd/>
        <w:spacing w:before="0"/>
        <w:textAlignment w:val="auto"/>
        <w:rPr>
          <w:rFonts w:ascii="Arial" w:hAnsi="Arial" w:cs="Arial"/>
          <w:sz w:val="20"/>
        </w:rPr>
      </w:pPr>
    </w:p>
    <w:p w14:paraId="0A91905A" w14:textId="5CEE31C5" w:rsidR="007D2B24" w:rsidRDefault="007D2B24" w:rsidP="007D2B24">
      <w:pPr>
        <w:spacing w:before="0"/>
        <w:jc w:val="both"/>
        <w:rPr>
          <w:rFonts w:ascii="Arial" w:hAnsi="Arial" w:cs="Arial"/>
        </w:rPr>
      </w:pPr>
      <w:r w:rsidRPr="007D2B24">
        <w:rPr>
          <w:rFonts w:ascii="Arial" w:hAnsi="Arial" w:cs="Arial"/>
          <w:i/>
          <w:sz w:val="20"/>
          <w:u w:val="single"/>
        </w:rPr>
        <w:t xml:space="preserve">Table </w:t>
      </w:r>
      <w:proofErr w:type="spellStart"/>
      <w:r w:rsidRPr="007D2B24">
        <w:rPr>
          <w:rFonts w:ascii="Arial" w:hAnsi="Arial" w:cs="Arial"/>
          <w:i/>
          <w:sz w:val="20"/>
          <w:u w:val="single"/>
        </w:rPr>
        <w:t>consolidated_objects</w:t>
      </w:r>
      <w:proofErr w:type="spellEnd"/>
    </w:p>
    <w:tbl>
      <w:tblPr>
        <w:tblStyle w:val="Grilledutableau"/>
        <w:tblW w:w="9322" w:type="dxa"/>
        <w:tblLayout w:type="fixed"/>
        <w:tblLook w:val="04A0" w:firstRow="1" w:lastRow="0" w:firstColumn="1" w:lastColumn="0" w:noHBand="0" w:noVBand="1"/>
      </w:tblPr>
      <w:tblGrid>
        <w:gridCol w:w="2376"/>
        <w:gridCol w:w="1276"/>
        <w:gridCol w:w="1134"/>
        <w:gridCol w:w="4536"/>
      </w:tblGrid>
      <w:tr w:rsidR="007D2B24" w14:paraId="398E2629" w14:textId="77777777" w:rsidTr="00482448">
        <w:tc>
          <w:tcPr>
            <w:tcW w:w="2376" w:type="dxa"/>
            <w:tcBorders>
              <w:top w:val="single" w:sz="4" w:space="0" w:color="auto"/>
              <w:left w:val="single" w:sz="4" w:space="0" w:color="auto"/>
              <w:bottom w:val="single" w:sz="4" w:space="0" w:color="auto"/>
              <w:right w:val="single" w:sz="4" w:space="0" w:color="auto"/>
            </w:tcBorders>
            <w:hideMark/>
          </w:tcPr>
          <w:p w14:paraId="59896AE9" w14:textId="77777777" w:rsidR="007D2B24" w:rsidRDefault="007D2B24" w:rsidP="00BB5D61">
            <w:pPr>
              <w:spacing w:before="0"/>
              <w:jc w:val="center"/>
              <w:rPr>
                <w:rFonts w:ascii="Arial" w:hAnsi="Arial" w:cs="Arial"/>
                <w:b/>
                <w:sz w:val="20"/>
              </w:rPr>
            </w:pPr>
            <w:r>
              <w:rPr>
                <w:rFonts w:ascii="Arial" w:hAnsi="Arial" w:cs="Arial"/>
                <w:b/>
                <w:sz w:val="20"/>
              </w:rPr>
              <w:t>Colonne</w:t>
            </w:r>
          </w:p>
        </w:tc>
        <w:tc>
          <w:tcPr>
            <w:tcW w:w="1276" w:type="dxa"/>
            <w:tcBorders>
              <w:top w:val="single" w:sz="4" w:space="0" w:color="auto"/>
              <w:left w:val="single" w:sz="4" w:space="0" w:color="auto"/>
              <w:bottom w:val="single" w:sz="4" w:space="0" w:color="auto"/>
              <w:right w:val="single" w:sz="4" w:space="0" w:color="auto"/>
            </w:tcBorders>
            <w:hideMark/>
          </w:tcPr>
          <w:p w14:paraId="07D74A3C" w14:textId="77777777" w:rsidR="007D2B24" w:rsidRDefault="007D2B24" w:rsidP="00BB5D61">
            <w:pPr>
              <w:spacing w:before="0"/>
              <w:jc w:val="center"/>
              <w:rPr>
                <w:rFonts w:ascii="Arial" w:hAnsi="Arial" w:cs="Arial"/>
                <w:b/>
                <w:sz w:val="20"/>
              </w:rPr>
            </w:pPr>
            <w:r>
              <w:rPr>
                <w:rFonts w:ascii="Arial" w:hAnsi="Arial" w:cs="Arial"/>
                <w:b/>
                <w:sz w:val="20"/>
              </w:rPr>
              <w:t>Type</w:t>
            </w:r>
          </w:p>
        </w:tc>
        <w:tc>
          <w:tcPr>
            <w:tcW w:w="1134" w:type="dxa"/>
            <w:tcBorders>
              <w:top w:val="single" w:sz="4" w:space="0" w:color="auto"/>
              <w:left w:val="single" w:sz="4" w:space="0" w:color="auto"/>
              <w:bottom w:val="single" w:sz="4" w:space="0" w:color="auto"/>
              <w:right w:val="single" w:sz="4" w:space="0" w:color="auto"/>
            </w:tcBorders>
          </w:tcPr>
          <w:p w14:paraId="69478E40" w14:textId="77777777" w:rsidR="007D2B24" w:rsidRDefault="007D2B24" w:rsidP="00BB5D61">
            <w:pPr>
              <w:spacing w:before="0"/>
              <w:jc w:val="center"/>
              <w:rPr>
                <w:rFonts w:ascii="Arial" w:hAnsi="Arial" w:cs="Arial"/>
                <w:b/>
                <w:sz w:val="20"/>
              </w:rPr>
            </w:pPr>
            <w:proofErr w:type="spellStart"/>
            <w:r>
              <w:rPr>
                <w:rFonts w:ascii="Arial" w:hAnsi="Arial" w:cs="Arial"/>
                <w:b/>
                <w:sz w:val="20"/>
              </w:rPr>
              <w:t>Nullable</w:t>
            </w:r>
            <w:proofErr w:type="spellEnd"/>
          </w:p>
        </w:tc>
        <w:tc>
          <w:tcPr>
            <w:tcW w:w="4536" w:type="dxa"/>
            <w:tcBorders>
              <w:top w:val="single" w:sz="4" w:space="0" w:color="auto"/>
              <w:left w:val="single" w:sz="4" w:space="0" w:color="auto"/>
              <w:bottom w:val="single" w:sz="4" w:space="0" w:color="auto"/>
              <w:right w:val="single" w:sz="4" w:space="0" w:color="auto"/>
            </w:tcBorders>
          </w:tcPr>
          <w:p w14:paraId="79291EC3" w14:textId="77777777" w:rsidR="007D2B24" w:rsidRDefault="007D2B24" w:rsidP="00BB5D61">
            <w:pPr>
              <w:spacing w:before="0"/>
              <w:jc w:val="center"/>
              <w:rPr>
                <w:rFonts w:ascii="Arial" w:hAnsi="Arial" w:cs="Arial"/>
                <w:b/>
                <w:sz w:val="20"/>
              </w:rPr>
            </w:pPr>
            <w:r>
              <w:rPr>
                <w:rFonts w:ascii="Arial" w:hAnsi="Arial" w:cs="Arial"/>
                <w:b/>
                <w:sz w:val="20"/>
              </w:rPr>
              <w:t>Clé</w:t>
            </w:r>
          </w:p>
        </w:tc>
      </w:tr>
      <w:tr w:rsidR="007D2B24" w:rsidRPr="005A7606" w14:paraId="5469490A" w14:textId="77777777" w:rsidTr="00482448">
        <w:tc>
          <w:tcPr>
            <w:tcW w:w="2376" w:type="dxa"/>
            <w:tcBorders>
              <w:top w:val="single" w:sz="4" w:space="0" w:color="auto"/>
              <w:left w:val="single" w:sz="4" w:space="0" w:color="auto"/>
              <w:bottom w:val="single" w:sz="4" w:space="0" w:color="auto"/>
              <w:right w:val="single" w:sz="4" w:space="0" w:color="auto"/>
            </w:tcBorders>
          </w:tcPr>
          <w:p w14:paraId="1D5ACE89" w14:textId="77777777" w:rsidR="007D2B24" w:rsidRPr="005A7606" w:rsidRDefault="007D2B24" w:rsidP="00BB5D61">
            <w:pPr>
              <w:spacing w:before="0"/>
              <w:jc w:val="both"/>
              <w:rPr>
                <w:rFonts w:ascii="Arial" w:hAnsi="Arial" w:cs="Arial"/>
                <w:sz w:val="20"/>
              </w:rPr>
            </w:pPr>
            <w:proofErr w:type="gramStart"/>
            <w:r>
              <w:rPr>
                <w:rFonts w:ascii="Arial" w:hAnsi="Arial" w:cs="Arial"/>
                <w:sz w:val="20"/>
              </w:rPr>
              <w:t>id</w:t>
            </w:r>
            <w:proofErr w:type="gramEnd"/>
          </w:p>
        </w:tc>
        <w:tc>
          <w:tcPr>
            <w:tcW w:w="1276" w:type="dxa"/>
            <w:tcBorders>
              <w:top w:val="single" w:sz="4" w:space="0" w:color="auto"/>
              <w:left w:val="single" w:sz="4" w:space="0" w:color="auto"/>
              <w:bottom w:val="single" w:sz="4" w:space="0" w:color="auto"/>
              <w:right w:val="single" w:sz="4" w:space="0" w:color="auto"/>
            </w:tcBorders>
          </w:tcPr>
          <w:p w14:paraId="3FB216DE" w14:textId="77777777" w:rsidR="007D2B24" w:rsidRPr="005A7606" w:rsidRDefault="007D2B24" w:rsidP="00BB5D61">
            <w:pPr>
              <w:spacing w:before="0"/>
              <w:jc w:val="center"/>
              <w:rPr>
                <w:rFonts w:ascii="Arial" w:hAnsi="Arial" w:cs="Arial"/>
                <w:sz w:val="20"/>
              </w:rPr>
            </w:pPr>
            <w:r>
              <w:rPr>
                <w:rFonts w:ascii="Arial" w:hAnsi="Arial" w:cs="Arial"/>
                <w:sz w:val="20"/>
              </w:rPr>
              <w:t>Integer</w:t>
            </w:r>
          </w:p>
        </w:tc>
        <w:tc>
          <w:tcPr>
            <w:tcW w:w="1134" w:type="dxa"/>
            <w:tcBorders>
              <w:top w:val="single" w:sz="4" w:space="0" w:color="auto"/>
              <w:left w:val="single" w:sz="4" w:space="0" w:color="auto"/>
              <w:bottom w:val="single" w:sz="4" w:space="0" w:color="auto"/>
              <w:right w:val="single" w:sz="4" w:space="0" w:color="auto"/>
            </w:tcBorders>
          </w:tcPr>
          <w:p w14:paraId="2E2405DC" w14:textId="77777777" w:rsidR="007D2B24" w:rsidRDefault="007D2B24" w:rsidP="00BB5D61">
            <w:pPr>
              <w:spacing w:before="0"/>
              <w:jc w:val="center"/>
              <w:rPr>
                <w:rFonts w:ascii="Arial" w:hAnsi="Arial" w:cs="Arial"/>
                <w:sz w:val="20"/>
              </w:rPr>
            </w:pPr>
            <w:r>
              <w:rPr>
                <w:rFonts w:ascii="Arial" w:hAnsi="Arial" w:cs="Arial"/>
                <w:sz w:val="20"/>
              </w:rPr>
              <w:t>NON</w:t>
            </w:r>
          </w:p>
        </w:tc>
        <w:tc>
          <w:tcPr>
            <w:tcW w:w="4536" w:type="dxa"/>
            <w:tcBorders>
              <w:top w:val="single" w:sz="4" w:space="0" w:color="auto"/>
              <w:left w:val="single" w:sz="4" w:space="0" w:color="auto"/>
              <w:bottom w:val="single" w:sz="4" w:space="0" w:color="auto"/>
              <w:right w:val="single" w:sz="4" w:space="0" w:color="auto"/>
            </w:tcBorders>
          </w:tcPr>
          <w:p w14:paraId="3701A024" w14:textId="77777777" w:rsidR="007D2B24" w:rsidRDefault="007D2B24" w:rsidP="00BB5D61">
            <w:pPr>
              <w:spacing w:before="0"/>
              <w:jc w:val="center"/>
              <w:rPr>
                <w:rFonts w:ascii="Arial" w:hAnsi="Arial" w:cs="Arial"/>
                <w:sz w:val="20"/>
              </w:rPr>
            </w:pPr>
            <w:r>
              <w:rPr>
                <w:rFonts w:ascii="Arial" w:hAnsi="Arial" w:cs="Arial"/>
                <w:sz w:val="20"/>
              </w:rPr>
              <w:t>PK</w:t>
            </w:r>
          </w:p>
        </w:tc>
      </w:tr>
      <w:tr w:rsidR="007D2B24" w14:paraId="263714A2" w14:textId="77777777" w:rsidTr="00482448">
        <w:tc>
          <w:tcPr>
            <w:tcW w:w="2376" w:type="dxa"/>
            <w:tcBorders>
              <w:top w:val="single" w:sz="4" w:space="0" w:color="auto"/>
              <w:left w:val="single" w:sz="4" w:space="0" w:color="auto"/>
              <w:bottom w:val="single" w:sz="4" w:space="0" w:color="auto"/>
              <w:right w:val="single" w:sz="4" w:space="0" w:color="auto"/>
            </w:tcBorders>
            <w:hideMark/>
          </w:tcPr>
          <w:p w14:paraId="37A81018" w14:textId="77777777" w:rsidR="007D2B24" w:rsidRDefault="007D2B24" w:rsidP="00BB5D61">
            <w:pPr>
              <w:spacing w:before="0"/>
              <w:jc w:val="both"/>
              <w:rPr>
                <w:rFonts w:ascii="Arial" w:hAnsi="Arial" w:cs="Arial"/>
                <w:sz w:val="20"/>
              </w:rPr>
            </w:pPr>
            <w:proofErr w:type="gramStart"/>
            <w:r>
              <w:rPr>
                <w:rFonts w:ascii="Arial" w:hAnsi="Arial" w:cs="Arial"/>
                <w:sz w:val="20"/>
              </w:rPr>
              <w:t>source</w:t>
            </w:r>
            <w:proofErr w:type="gramEnd"/>
          </w:p>
        </w:tc>
        <w:tc>
          <w:tcPr>
            <w:tcW w:w="1276" w:type="dxa"/>
            <w:tcBorders>
              <w:top w:val="single" w:sz="4" w:space="0" w:color="auto"/>
              <w:left w:val="single" w:sz="4" w:space="0" w:color="auto"/>
              <w:bottom w:val="single" w:sz="4" w:space="0" w:color="auto"/>
              <w:right w:val="single" w:sz="4" w:space="0" w:color="auto"/>
            </w:tcBorders>
            <w:hideMark/>
          </w:tcPr>
          <w:p w14:paraId="457E3E36" w14:textId="77777777" w:rsidR="007D2B24" w:rsidRDefault="007D2B24" w:rsidP="00BB5D61">
            <w:pPr>
              <w:spacing w:before="0"/>
              <w:jc w:val="center"/>
              <w:rPr>
                <w:rFonts w:ascii="Arial" w:hAnsi="Arial" w:cs="Arial"/>
                <w:sz w:val="20"/>
              </w:rPr>
            </w:pPr>
            <w:proofErr w:type="spellStart"/>
            <w:r w:rsidRPr="007F680F">
              <w:rPr>
                <w:rFonts w:ascii="Arial" w:hAnsi="Arial" w:cs="Arial"/>
                <w:sz w:val="20"/>
              </w:rPr>
              <w:t>Text</w:t>
            </w:r>
            <w:proofErr w:type="spellEnd"/>
          </w:p>
        </w:tc>
        <w:tc>
          <w:tcPr>
            <w:tcW w:w="1134" w:type="dxa"/>
            <w:tcBorders>
              <w:top w:val="single" w:sz="4" w:space="0" w:color="auto"/>
              <w:left w:val="single" w:sz="4" w:space="0" w:color="auto"/>
              <w:bottom w:val="single" w:sz="4" w:space="0" w:color="auto"/>
              <w:right w:val="single" w:sz="4" w:space="0" w:color="auto"/>
            </w:tcBorders>
          </w:tcPr>
          <w:p w14:paraId="17258120" w14:textId="77777777" w:rsidR="007D2B24" w:rsidRPr="007F680F" w:rsidRDefault="007D2B24" w:rsidP="00BB5D61">
            <w:pPr>
              <w:spacing w:before="0"/>
              <w:jc w:val="center"/>
              <w:rPr>
                <w:rFonts w:ascii="Arial" w:hAnsi="Arial" w:cs="Arial"/>
                <w:sz w:val="20"/>
              </w:rPr>
            </w:pPr>
            <w:r>
              <w:rPr>
                <w:rFonts w:ascii="Arial" w:hAnsi="Arial" w:cs="Arial"/>
                <w:sz w:val="20"/>
              </w:rPr>
              <w:t>NON</w:t>
            </w:r>
          </w:p>
        </w:tc>
        <w:tc>
          <w:tcPr>
            <w:tcW w:w="4536" w:type="dxa"/>
            <w:tcBorders>
              <w:top w:val="single" w:sz="4" w:space="0" w:color="auto"/>
              <w:left w:val="single" w:sz="4" w:space="0" w:color="auto"/>
              <w:bottom w:val="single" w:sz="4" w:space="0" w:color="auto"/>
              <w:right w:val="single" w:sz="4" w:space="0" w:color="auto"/>
            </w:tcBorders>
          </w:tcPr>
          <w:p w14:paraId="14D7647F" w14:textId="77777777" w:rsidR="007D2B24" w:rsidRPr="007F680F" w:rsidRDefault="007D2B24" w:rsidP="00BB5D61">
            <w:pPr>
              <w:spacing w:before="0"/>
              <w:jc w:val="center"/>
              <w:rPr>
                <w:rFonts w:ascii="Arial" w:hAnsi="Arial" w:cs="Arial"/>
                <w:sz w:val="20"/>
              </w:rPr>
            </w:pPr>
            <w:r>
              <w:rPr>
                <w:rFonts w:ascii="Arial" w:hAnsi="Arial" w:cs="Arial"/>
                <w:sz w:val="20"/>
              </w:rPr>
              <w:t>/</w:t>
            </w:r>
          </w:p>
        </w:tc>
      </w:tr>
      <w:tr w:rsidR="007D2B24" w14:paraId="1A463816" w14:textId="77777777" w:rsidTr="00482448">
        <w:tc>
          <w:tcPr>
            <w:tcW w:w="2376" w:type="dxa"/>
            <w:tcBorders>
              <w:top w:val="single" w:sz="4" w:space="0" w:color="auto"/>
              <w:left w:val="single" w:sz="4" w:space="0" w:color="auto"/>
              <w:bottom w:val="single" w:sz="4" w:space="0" w:color="auto"/>
              <w:right w:val="single" w:sz="4" w:space="0" w:color="auto"/>
            </w:tcBorders>
            <w:hideMark/>
          </w:tcPr>
          <w:p w14:paraId="2A1F630B" w14:textId="77777777" w:rsidR="007D2B24" w:rsidRDefault="007D2B24" w:rsidP="00BB5D61">
            <w:pPr>
              <w:spacing w:before="0"/>
              <w:jc w:val="both"/>
              <w:rPr>
                <w:rFonts w:ascii="Arial" w:hAnsi="Arial" w:cs="Arial"/>
                <w:sz w:val="20"/>
              </w:rPr>
            </w:pPr>
            <w:proofErr w:type="spellStart"/>
            <w:proofErr w:type="gramStart"/>
            <w:r>
              <w:rPr>
                <w:rFonts w:ascii="Arial" w:hAnsi="Arial" w:cs="Arial"/>
                <w:sz w:val="20"/>
              </w:rPr>
              <w:t>name</w:t>
            </w:r>
            <w:proofErr w:type="spellEnd"/>
            <w:proofErr w:type="gramEnd"/>
          </w:p>
        </w:tc>
        <w:tc>
          <w:tcPr>
            <w:tcW w:w="1276" w:type="dxa"/>
            <w:tcBorders>
              <w:top w:val="single" w:sz="4" w:space="0" w:color="auto"/>
              <w:left w:val="single" w:sz="4" w:space="0" w:color="auto"/>
              <w:bottom w:val="single" w:sz="4" w:space="0" w:color="auto"/>
              <w:right w:val="single" w:sz="4" w:space="0" w:color="auto"/>
            </w:tcBorders>
            <w:hideMark/>
          </w:tcPr>
          <w:p w14:paraId="11276ED2" w14:textId="77777777" w:rsidR="007D2B24" w:rsidRDefault="007D2B24" w:rsidP="00BB5D61">
            <w:pPr>
              <w:spacing w:before="0"/>
              <w:jc w:val="center"/>
              <w:rPr>
                <w:rFonts w:ascii="Arial" w:hAnsi="Arial" w:cs="Arial"/>
                <w:sz w:val="20"/>
              </w:rPr>
            </w:pPr>
            <w:proofErr w:type="spellStart"/>
            <w:r w:rsidRPr="007F680F">
              <w:rPr>
                <w:rFonts w:ascii="Arial" w:hAnsi="Arial" w:cs="Arial"/>
                <w:sz w:val="20"/>
              </w:rPr>
              <w:t>Text</w:t>
            </w:r>
            <w:proofErr w:type="spellEnd"/>
          </w:p>
        </w:tc>
        <w:tc>
          <w:tcPr>
            <w:tcW w:w="1134" w:type="dxa"/>
            <w:tcBorders>
              <w:top w:val="single" w:sz="4" w:space="0" w:color="auto"/>
              <w:left w:val="single" w:sz="4" w:space="0" w:color="auto"/>
              <w:bottom w:val="single" w:sz="4" w:space="0" w:color="auto"/>
              <w:right w:val="single" w:sz="4" w:space="0" w:color="auto"/>
            </w:tcBorders>
          </w:tcPr>
          <w:p w14:paraId="30D32F41" w14:textId="77777777" w:rsidR="007D2B24" w:rsidRPr="007F680F" w:rsidRDefault="007D2B24" w:rsidP="00BB5D61">
            <w:pPr>
              <w:spacing w:before="0"/>
              <w:jc w:val="center"/>
              <w:rPr>
                <w:rFonts w:ascii="Arial" w:hAnsi="Arial" w:cs="Arial"/>
                <w:sz w:val="20"/>
              </w:rPr>
            </w:pPr>
            <w:r>
              <w:rPr>
                <w:rFonts w:ascii="Arial" w:hAnsi="Arial" w:cs="Arial"/>
                <w:sz w:val="20"/>
              </w:rPr>
              <w:t>NON</w:t>
            </w:r>
          </w:p>
        </w:tc>
        <w:tc>
          <w:tcPr>
            <w:tcW w:w="4536" w:type="dxa"/>
            <w:tcBorders>
              <w:top w:val="single" w:sz="4" w:space="0" w:color="auto"/>
              <w:left w:val="single" w:sz="4" w:space="0" w:color="auto"/>
              <w:bottom w:val="single" w:sz="4" w:space="0" w:color="auto"/>
              <w:right w:val="single" w:sz="4" w:space="0" w:color="auto"/>
            </w:tcBorders>
          </w:tcPr>
          <w:p w14:paraId="30C89699" w14:textId="77777777" w:rsidR="007D2B24" w:rsidRPr="007F680F" w:rsidRDefault="007D2B24" w:rsidP="00BB5D61">
            <w:pPr>
              <w:spacing w:before="0"/>
              <w:jc w:val="center"/>
              <w:rPr>
                <w:rFonts w:ascii="Arial" w:hAnsi="Arial" w:cs="Arial"/>
                <w:sz w:val="20"/>
              </w:rPr>
            </w:pPr>
            <w:r>
              <w:rPr>
                <w:rFonts w:ascii="Arial" w:hAnsi="Arial" w:cs="Arial"/>
                <w:sz w:val="20"/>
              </w:rPr>
              <w:t>/</w:t>
            </w:r>
          </w:p>
        </w:tc>
      </w:tr>
      <w:tr w:rsidR="007D2B24" w14:paraId="0FB304A5" w14:textId="77777777" w:rsidTr="00482448">
        <w:tc>
          <w:tcPr>
            <w:tcW w:w="2376" w:type="dxa"/>
            <w:tcBorders>
              <w:top w:val="single" w:sz="4" w:space="0" w:color="auto"/>
              <w:left w:val="single" w:sz="4" w:space="0" w:color="auto"/>
              <w:bottom w:val="single" w:sz="4" w:space="0" w:color="auto"/>
              <w:right w:val="single" w:sz="4" w:space="0" w:color="auto"/>
            </w:tcBorders>
            <w:hideMark/>
          </w:tcPr>
          <w:p w14:paraId="12E268EE" w14:textId="77777777" w:rsidR="007D2B24" w:rsidRDefault="007D2B24" w:rsidP="00BB5D61">
            <w:pPr>
              <w:spacing w:before="0"/>
              <w:jc w:val="both"/>
              <w:rPr>
                <w:rFonts w:ascii="Arial" w:hAnsi="Arial" w:cs="Arial"/>
                <w:sz w:val="20"/>
              </w:rPr>
            </w:pPr>
            <w:proofErr w:type="spellStart"/>
            <w:proofErr w:type="gramStart"/>
            <w:r>
              <w:rPr>
                <w:rFonts w:ascii="Arial" w:hAnsi="Arial" w:cs="Arial"/>
                <w:sz w:val="20"/>
              </w:rPr>
              <w:t>component</w:t>
            </w:r>
            <w:proofErr w:type="gramEnd"/>
            <w:r>
              <w:rPr>
                <w:rFonts w:ascii="Arial" w:hAnsi="Arial" w:cs="Arial"/>
                <w:sz w:val="20"/>
              </w:rPr>
              <w:t>_type</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12E02A23" w14:textId="77777777" w:rsidR="007D2B24" w:rsidRDefault="007D2B24" w:rsidP="00BB5D61">
            <w:pPr>
              <w:spacing w:before="0"/>
              <w:jc w:val="center"/>
              <w:rPr>
                <w:rFonts w:ascii="Arial" w:hAnsi="Arial" w:cs="Arial"/>
                <w:sz w:val="20"/>
              </w:rPr>
            </w:pPr>
            <w:proofErr w:type="spellStart"/>
            <w:r w:rsidRPr="007F680F">
              <w:rPr>
                <w:rFonts w:ascii="Arial" w:hAnsi="Arial" w:cs="Arial"/>
                <w:sz w:val="20"/>
              </w:rPr>
              <w:t>Text</w:t>
            </w:r>
            <w:proofErr w:type="spellEnd"/>
          </w:p>
        </w:tc>
        <w:tc>
          <w:tcPr>
            <w:tcW w:w="1134" w:type="dxa"/>
            <w:tcBorders>
              <w:top w:val="single" w:sz="4" w:space="0" w:color="auto"/>
              <w:left w:val="single" w:sz="4" w:space="0" w:color="auto"/>
              <w:bottom w:val="single" w:sz="4" w:space="0" w:color="auto"/>
              <w:right w:val="single" w:sz="4" w:space="0" w:color="auto"/>
            </w:tcBorders>
          </w:tcPr>
          <w:p w14:paraId="3CBD329E" w14:textId="77777777" w:rsidR="007D2B24" w:rsidRPr="007F680F" w:rsidRDefault="007D2B24" w:rsidP="00BB5D61">
            <w:pPr>
              <w:spacing w:before="0"/>
              <w:jc w:val="center"/>
              <w:rPr>
                <w:rFonts w:ascii="Arial" w:hAnsi="Arial" w:cs="Arial"/>
                <w:sz w:val="20"/>
              </w:rPr>
            </w:pPr>
            <w:r>
              <w:rPr>
                <w:rFonts w:ascii="Arial" w:hAnsi="Arial" w:cs="Arial"/>
                <w:sz w:val="20"/>
              </w:rPr>
              <w:t>OUI</w:t>
            </w:r>
          </w:p>
        </w:tc>
        <w:tc>
          <w:tcPr>
            <w:tcW w:w="4536" w:type="dxa"/>
            <w:tcBorders>
              <w:top w:val="single" w:sz="4" w:space="0" w:color="auto"/>
              <w:left w:val="single" w:sz="4" w:space="0" w:color="auto"/>
              <w:bottom w:val="single" w:sz="4" w:space="0" w:color="auto"/>
              <w:right w:val="single" w:sz="4" w:space="0" w:color="auto"/>
            </w:tcBorders>
          </w:tcPr>
          <w:p w14:paraId="414BB030" w14:textId="77777777" w:rsidR="007D2B24" w:rsidRPr="007F680F" w:rsidRDefault="007D2B24" w:rsidP="00BB5D61">
            <w:pPr>
              <w:spacing w:before="0"/>
              <w:jc w:val="center"/>
              <w:rPr>
                <w:rFonts w:ascii="Arial" w:hAnsi="Arial" w:cs="Arial"/>
                <w:sz w:val="20"/>
              </w:rPr>
            </w:pPr>
            <w:r>
              <w:rPr>
                <w:rFonts w:ascii="Arial" w:hAnsi="Arial" w:cs="Arial"/>
                <w:sz w:val="20"/>
              </w:rPr>
              <w:t>/</w:t>
            </w:r>
          </w:p>
        </w:tc>
      </w:tr>
      <w:tr w:rsidR="007D2B24" w14:paraId="01C77C0A" w14:textId="77777777" w:rsidTr="00482448">
        <w:tc>
          <w:tcPr>
            <w:tcW w:w="2376" w:type="dxa"/>
            <w:tcBorders>
              <w:top w:val="single" w:sz="4" w:space="0" w:color="auto"/>
              <w:left w:val="single" w:sz="4" w:space="0" w:color="auto"/>
              <w:bottom w:val="single" w:sz="4" w:space="0" w:color="auto"/>
              <w:right w:val="single" w:sz="4" w:space="0" w:color="auto"/>
            </w:tcBorders>
            <w:hideMark/>
          </w:tcPr>
          <w:p w14:paraId="61C5F44C" w14:textId="77777777" w:rsidR="007D2B24" w:rsidRDefault="007D2B24" w:rsidP="00BB5D61">
            <w:pPr>
              <w:spacing w:before="0"/>
              <w:jc w:val="both"/>
              <w:rPr>
                <w:rFonts w:ascii="Arial" w:hAnsi="Arial" w:cs="Arial"/>
                <w:sz w:val="20"/>
              </w:rPr>
            </w:pPr>
            <w:proofErr w:type="gramStart"/>
            <w:r>
              <w:rPr>
                <w:rFonts w:ascii="Arial" w:hAnsi="Arial" w:cs="Arial"/>
                <w:sz w:val="20"/>
              </w:rPr>
              <w:t>description</w:t>
            </w:r>
            <w:proofErr w:type="gramEnd"/>
          </w:p>
        </w:tc>
        <w:tc>
          <w:tcPr>
            <w:tcW w:w="1276" w:type="dxa"/>
            <w:tcBorders>
              <w:top w:val="single" w:sz="4" w:space="0" w:color="auto"/>
              <w:left w:val="single" w:sz="4" w:space="0" w:color="auto"/>
              <w:bottom w:val="single" w:sz="4" w:space="0" w:color="auto"/>
              <w:right w:val="single" w:sz="4" w:space="0" w:color="auto"/>
            </w:tcBorders>
            <w:hideMark/>
          </w:tcPr>
          <w:p w14:paraId="0239F6F5" w14:textId="77777777" w:rsidR="007D2B24" w:rsidRDefault="007D2B24" w:rsidP="00BB5D61">
            <w:pPr>
              <w:spacing w:before="0"/>
              <w:jc w:val="center"/>
              <w:rPr>
                <w:rFonts w:ascii="Arial" w:hAnsi="Arial" w:cs="Arial"/>
                <w:sz w:val="20"/>
              </w:rPr>
            </w:pPr>
            <w:proofErr w:type="spellStart"/>
            <w:r w:rsidRPr="007F680F">
              <w:rPr>
                <w:rFonts w:ascii="Arial" w:hAnsi="Arial" w:cs="Arial"/>
                <w:sz w:val="20"/>
              </w:rPr>
              <w:t>Text</w:t>
            </w:r>
            <w:proofErr w:type="spellEnd"/>
          </w:p>
        </w:tc>
        <w:tc>
          <w:tcPr>
            <w:tcW w:w="1134" w:type="dxa"/>
            <w:tcBorders>
              <w:top w:val="single" w:sz="4" w:space="0" w:color="auto"/>
              <w:left w:val="single" w:sz="4" w:space="0" w:color="auto"/>
              <w:bottom w:val="single" w:sz="4" w:space="0" w:color="auto"/>
              <w:right w:val="single" w:sz="4" w:space="0" w:color="auto"/>
            </w:tcBorders>
          </w:tcPr>
          <w:p w14:paraId="04C3C556" w14:textId="77777777" w:rsidR="007D2B24" w:rsidRPr="007F680F" w:rsidRDefault="007D2B24" w:rsidP="00BB5D61">
            <w:pPr>
              <w:spacing w:before="0"/>
              <w:jc w:val="center"/>
              <w:rPr>
                <w:rFonts w:ascii="Arial" w:hAnsi="Arial" w:cs="Arial"/>
                <w:sz w:val="20"/>
              </w:rPr>
            </w:pPr>
            <w:r w:rsidRPr="00AF54D8">
              <w:rPr>
                <w:rFonts w:ascii="Arial" w:hAnsi="Arial" w:cs="Arial"/>
                <w:sz w:val="20"/>
              </w:rPr>
              <w:t>OUI</w:t>
            </w:r>
          </w:p>
        </w:tc>
        <w:tc>
          <w:tcPr>
            <w:tcW w:w="4536" w:type="dxa"/>
            <w:tcBorders>
              <w:top w:val="single" w:sz="4" w:space="0" w:color="auto"/>
              <w:left w:val="single" w:sz="4" w:space="0" w:color="auto"/>
              <w:bottom w:val="single" w:sz="4" w:space="0" w:color="auto"/>
              <w:right w:val="single" w:sz="4" w:space="0" w:color="auto"/>
            </w:tcBorders>
          </w:tcPr>
          <w:p w14:paraId="65762DCA" w14:textId="77777777" w:rsidR="007D2B24" w:rsidRPr="007F680F" w:rsidRDefault="007D2B24" w:rsidP="00BB5D61">
            <w:pPr>
              <w:spacing w:before="0"/>
              <w:jc w:val="center"/>
              <w:rPr>
                <w:rFonts w:ascii="Arial" w:hAnsi="Arial" w:cs="Arial"/>
                <w:sz w:val="20"/>
              </w:rPr>
            </w:pPr>
            <w:r>
              <w:rPr>
                <w:rFonts w:ascii="Arial" w:hAnsi="Arial" w:cs="Arial"/>
                <w:sz w:val="20"/>
              </w:rPr>
              <w:t>/</w:t>
            </w:r>
          </w:p>
        </w:tc>
      </w:tr>
      <w:tr w:rsidR="007D2B24" w14:paraId="5EE9846E" w14:textId="77777777" w:rsidTr="00482448">
        <w:tc>
          <w:tcPr>
            <w:tcW w:w="2376" w:type="dxa"/>
            <w:hideMark/>
          </w:tcPr>
          <w:p w14:paraId="52D09383" w14:textId="77777777" w:rsidR="007D2B24" w:rsidRDefault="007D2B24" w:rsidP="00BB5D61">
            <w:pPr>
              <w:spacing w:before="0"/>
              <w:jc w:val="both"/>
              <w:rPr>
                <w:rFonts w:ascii="Arial" w:hAnsi="Arial" w:cs="Arial"/>
                <w:sz w:val="20"/>
              </w:rPr>
            </w:pPr>
            <w:proofErr w:type="spellStart"/>
            <w:proofErr w:type="gramStart"/>
            <w:r>
              <w:rPr>
                <w:rFonts w:ascii="Arial" w:hAnsi="Arial" w:cs="Arial"/>
                <w:sz w:val="20"/>
              </w:rPr>
              <w:t>trade</w:t>
            </w:r>
            <w:proofErr w:type="spellEnd"/>
            <w:proofErr w:type="gramEnd"/>
          </w:p>
        </w:tc>
        <w:tc>
          <w:tcPr>
            <w:tcW w:w="1276" w:type="dxa"/>
            <w:hideMark/>
          </w:tcPr>
          <w:p w14:paraId="26B7F2EA" w14:textId="77777777" w:rsidR="007D2B24" w:rsidRDefault="007D2B24" w:rsidP="00BB5D61">
            <w:pPr>
              <w:spacing w:before="0"/>
              <w:jc w:val="center"/>
              <w:rPr>
                <w:rFonts w:ascii="Arial" w:hAnsi="Arial" w:cs="Arial"/>
                <w:sz w:val="20"/>
              </w:rPr>
            </w:pPr>
            <w:proofErr w:type="spellStart"/>
            <w:r w:rsidRPr="007F680F">
              <w:rPr>
                <w:rFonts w:ascii="Arial" w:hAnsi="Arial" w:cs="Arial"/>
                <w:sz w:val="20"/>
              </w:rPr>
              <w:t>Text</w:t>
            </w:r>
            <w:proofErr w:type="spellEnd"/>
          </w:p>
        </w:tc>
        <w:tc>
          <w:tcPr>
            <w:tcW w:w="1134" w:type="dxa"/>
          </w:tcPr>
          <w:p w14:paraId="79EECB2E" w14:textId="77777777" w:rsidR="007D2B24" w:rsidRPr="007F680F" w:rsidRDefault="007D2B24" w:rsidP="00BB5D61">
            <w:pPr>
              <w:spacing w:before="0"/>
              <w:jc w:val="center"/>
              <w:rPr>
                <w:rFonts w:ascii="Arial" w:hAnsi="Arial" w:cs="Arial"/>
                <w:sz w:val="20"/>
              </w:rPr>
            </w:pPr>
            <w:r w:rsidRPr="00AF54D8">
              <w:rPr>
                <w:rFonts w:ascii="Arial" w:hAnsi="Arial" w:cs="Arial"/>
                <w:sz w:val="20"/>
              </w:rPr>
              <w:t>OUI</w:t>
            </w:r>
          </w:p>
        </w:tc>
        <w:tc>
          <w:tcPr>
            <w:tcW w:w="4536" w:type="dxa"/>
          </w:tcPr>
          <w:p w14:paraId="58F58B30" w14:textId="77777777" w:rsidR="007D2B24" w:rsidRPr="007F680F" w:rsidRDefault="007D2B24" w:rsidP="00BB5D61">
            <w:pPr>
              <w:spacing w:before="0"/>
              <w:jc w:val="center"/>
              <w:rPr>
                <w:rFonts w:ascii="Arial" w:hAnsi="Arial" w:cs="Arial"/>
                <w:sz w:val="20"/>
              </w:rPr>
            </w:pPr>
            <w:r>
              <w:rPr>
                <w:rFonts w:ascii="Arial" w:hAnsi="Arial" w:cs="Arial"/>
                <w:sz w:val="20"/>
              </w:rPr>
              <w:t>/</w:t>
            </w:r>
          </w:p>
        </w:tc>
      </w:tr>
      <w:tr w:rsidR="007D2B24" w14:paraId="3136BA1C" w14:textId="77777777" w:rsidTr="00482448">
        <w:tc>
          <w:tcPr>
            <w:tcW w:w="2376" w:type="dxa"/>
            <w:hideMark/>
          </w:tcPr>
          <w:p w14:paraId="3F8A618D" w14:textId="77777777" w:rsidR="007D2B24" w:rsidRDefault="007D2B24" w:rsidP="00BB5D61">
            <w:pPr>
              <w:spacing w:before="0"/>
              <w:jc w:val="both"/>
              <w:rPr>
                <w:rFonts w:ascii="Arial" w:hAnsi="Arial" w:cs="Arial"/>
                <w:sz w:val="20"/>
              </w:rPr>
            </w:pPr>
            <w:proofErr w:type="spellStart"/>
            <w:proofErr w:type="gramStart"/>
            <w:r>
              <w:rPr>
                <w:rFonts w:ascii="Arial" w:hAnsi="Arial" w:cs="Arial"/>
                <w:sz w:val="20"/>
              </w:rPr>
              <w:t>function</w:t>
            </w:r>
            <w:proofErr w:type="spellEnd"/>
            <w:proofErr w:type="gramEnd"/>
          </w:p>
        </w:tc>
        <w:tc>
          <w:tcPr>
            <w:tcW w:w="1276" w:type="dxa"/>
            <w:hideMark/>
          </w:tcPr>
          <w:p w14:paraId="3ACD4626" w14:textId="77777777" w:rsidR="007D2B24" w:rsidRDefault="007D2B24" w:rsidP="00BB5D61">
            <w:pPr>
              <w:spacing w:before="0"/>
              <w:jc w:val="center"/>
              <w:rPr>
                <w:rFonts w:ascii="Arial" w:hAnsi="Arial" w:cs="Arial"/>
                <w:sz w:val="20"/>
              </w:rPr>
            </w:pPr>
            <w:proofErr w:type="spellStart"/>
            <w:r w:rsidRPr="007F680F">
              <w:rPr>
                <w:rFonts w:ascii="Arial" w:hAnsi="Arial" w:cs="Arial"/>
                <w:sz w:val="20"/>
              </w:rPr>
              <w:t>Text</w:t>
            </w:r>
            <w:proofErr w:type="spellEnd"/>
          </w:p>
        </w:tc>
        <w:tc>
          <w:tcPr>
            <w:tcW w:w="1134" w:type="dxa"/>
          </w:tcPr>
          <w:p w14:paraId="7008F72B" w14:textId="77777777" w:rsidR="007D2B24" w:rsidRPr="007F680F" w:rsidRDefault="007D2B24" w:rsidP="00BB5D61">
            <w:pPr>
              <w:spacing w:before="0"/>
              <w:jc w:val="center"/>
              <w:rPr>
                <w:rFonts w:ascii="Arial" w:hAnsi="Arial" w:cs="Arial"/>
                <w:sz w:val="20"/>
              </w:rPr>
            </w:pPr>
            <w:r w:rsidRPr="00AF54D8">
              <w:rPr>
                <w:rFonts w:ascii="Arial" w:hAnsi="Arial" w:cs="Arial"/>
                <w:sz w:val="20"/>
              </w:rPr>
              <w:t>OUI</w:t>
            </w:r>
          </w:p>
        </w:tc>
        <w:tc>
          <w:tcPr>
            <w:tcW w:w="4536" w:type="dxa"/>
          </w:tcPr>
          <w:p w14:paraId="22FF24E2" w14:textId="77777777" w:rsidR="007D2B24" w:rsidRPr="007F680F" w:rsidRDefault="007D2B24" w:rsidP="00BB5D61">
            <w:pPr>
              <w:spacing w:before="0"/>
              <w:jc w:val="center"/>
              <w:rPr>
                <w:rFonts w:ascii="Arial" w:hAnsi="Arial" w:cs="Arial"/>
                <w:sz w:val="20"/>
              </w:rPr>
            </w:pPr>
            <w:r>
              <w:rPr>
                <w:rFonts w:ascii="Arial" w:hAnsi="Arial" w:cs="Arial"/>
                <w:sz w:val="20"/>
              </w:rPr>
              <w:t>/</w:t>
            </w:r>
          </w:p>
        </w:tc>
      </w:tr>
      <w:tr w:rsidR="007D2B24" w14:paraId="2A978B76" w14:textId="77777777" w:rsidTr="00482448">
        <w:tc>
          <w:tcPr>
            <w:tcW w:w="2376" w:type="dxa"/>
            <w:hideMark/>
          </w:tcPr>
          <w:p w14:paraId="1B8E8D01" w14:textId="77777777" w:rsidR="007D2B24" w:rsidRDefault="007D2B24" w:rsidP="00BB5D61">
            <w:pPr>
              <w:spacing w:before="0"/>
              <w:jc w:val="both"/>
              <w:rPr>
                <w:rFonts w:ascii="Arial" w:hAnsi="Arial" w:cs="Arial"/>
                <w:sz w:val="20"/>
              </w:rPr>
            </w:pPr>
            <w:proofErr w:type="gramStart"/>
            <w:r>
              <w:rPr>
                <w:rFonts w:ascii="Arial" w:hAnsi="Arial" w:cs="Arial"/>
                <w:sz w:val="20"/>
              </w:rPr>
              <w:t>lot</w:t>
            </w:r>
            <w:proofErr w:type="gramEnd"/>
          </w:p>
        </w:tc>
        <w:tc>
          <w:tcPr>
            <w:tcW w:w="1276" w:type="dxa"/>
            <w:hideMark/>
          </w:tcPr>
          <w:p w14:paraId="46C4281E" w14:textId="77777777" w:rsidR="007D2B24" w:rsidRDefault="007D2B24" w:rsidP="00BB5D61">
            <w:pPr>
              <w:spacing w:before="0"/>
              <w:jc w:val="center"/>
              <w:rPr>
                <w:rFonts w:ascii="Arial" w:hAnsi="Arial" w:cs="Arial"/>
                <w:sz w:val="20"/>
              </w:rPr>
            </w:pPr>
            <w:proofErr w:type="spellStart"/>
            <w:r w:rsidRPr="007F680F">
              <w:rPr>
                <w:rFonts w:ascii="Arial" w:hAnsi="Arial" w:cs="Arial"/>
                <w:sz w:val="20"/>
              </w:rPr>
              <w:t>Text</w:t>
            </w:r>
            <w:proofErr w:type="spellEnd"/>
          </w:p>
        </w:tc>
        <w:tc>
          <w:tcPr>
            <w:tcW w:w="1134" w:type="dxa"/>
          </w:tcPr>
          <w:p w14:paraId="6E43EF0C" w14:textId="77777777" w:rsidR="007D2B24" w:rsidRPr="007F680F" w:rsidRDefault="007D2B24" w:rsidP="00BB5D61">
            <w:pPr>
              <w:spacing w:before="0"/>
              <w:jc w:val="center"/>
              <w:rPr>
                <w:rFonts w:ascii="Arial" w:hAnsi="Arial" w:cs="Arial"/>
                <w:sz w:val="20"/>
              </w:rPr>
            </w:pPr>
            <w:r w:rsidRPr="00AF54D8">
              <w:rPr>
                <w:rFonts w:ascii="Arial" w:hAnsi="Arial" w:cs="Arial"/>
                <w:sz w:val="20"/>
              </w:rPr>
              <w:t>OUI</w:t>
            </w:r>
          </w:p>
        </w:tc>
        <w:tc>
          <w:tcPr>
            <w:tcW w:w="4536" w:type="dxa"/>
          </w:tcPr>
          <w:p w14:paraId="3F368BA2" w14:textId="77777777" w:rsidR="007D2B24" w:rsidRPr="007F680F" w:rsidRDefault="007D2B24" w:rsidP="00BB5D61">
            <w:pPr>
              <w:spacing w:before="0"/>
              <w:jc w:val="center"/>
              <w:rPr>
                <w:rFonts w:ascii="Arial" w:hAnsi="Arial" w:cs="Arial"/>
                <w:sz w:val="20"/>
              </w:rPr>
            </w:pPr>
            <w:r>
              <w:rPr>
                <w:rFonts w:ascii="Arial" w:hAnsi="Arial" w:cs="Arial"/>
                <w:sz w:val="20"/>
              </w:rPr>
              <w:t>/</w:t>
            </w:r>
          </w:p>
        </w:tc>
      </w:tr>
      <w:tr w:rsidR="007D2B24" w14:paraId="44743721" w14:textId="77777777" w:rsidTr="00482448">
        <w:tc>
          <w:tcPr>
            <w:tcW w:w="2376" w:type="dxa"/>
            <w:hideMark/>
          </w:tcPr>
          <w:p w14:paraId="12CDFDE5" w14:textId="77777777" w:rsidR="007D2B24" w:rsidRDefault="007D2B24" w:rsidP="00BB5D61">
            <w:pPr>
              <w:spacing w:before="0"/>
              <w:jc w:val="both"/>
              <w:rPr>
                <w:rFonts w:ascii="Arial" w:hAnsi="Arial" w:cs="Arial"/>
                <w:sz w:val="20"/>
              </w:rPr>
            </w:pPr>
            <w:proofErr w:type="gramStart"/>
            <w:r>
              <w:rPr>
                <w:rFonts w:ascii="Arial" w:hAnsi="Arial" w:cs="Arial"/>
                <w:sz w:val="20"/>
              </w:rPr>
              <w:t>room</w:t>
            </w:r>
            <w:proofErr w:type="gramEnd"/>
          </w:p>
        </w:tc>
        <w:tc>
          <w:tcPr>
            <w:tcW w:w="1276" w:type="dxa"/>
            <w:hideMark/>
          </w:tcPr>
          <w:p w14:paraId="0391ED5F" w14:textId="77777777" w:rsidR="007D2B24" w:rsidRDefault="007D2B24" w:rsidP="00BB5D61">
            <w:pPr>
              <w:spacing w:before="0"/>
              <w:jc w:val="center"/>
              <w:rPr>
                <w:rFonts w:ascii="Arial" w:hAnsi="Arial" w:cs="Arial"/>
                <w:sz w:val="20"/>
              </w:rPr>
            </w:pPr>
            <w:proofErr w:type="spellStart"/>
            <w:r w:rsidRPr="007F680F">
              <w:rPr>
                <w:rFonts w:ascii="Arial" w:hAnsi="Arial" w:cs="Arial"/>
                <w:sz w:val="20"/>
              </w:rPr>
              <w:t>Text</w:t>
            </w:r>
            <w:proofErr w:type="spellEnd"/>
          </w:p>
        </w:tc>
        <w:tc>
          <w:tcPr>
            <w:tcW w:w="1134" w:type="dxa"/>
          </w:tcPr>
          <w:p w14:paraId="104C0B50" w14:textId="77777777" w:rsidR="007D2B24" w:rsidRPr="007F680F" w:rsidRDefault="007D2B24" w:rsidP="00BB5D61">
            <w:pPr>
              <w:spacing w:before="0"/>
              <w:jc w:val="center"/>
              <w:rPr>
                <w:rFonts w:ascii="Arial" w:hAnsi="Arial" w:cs="Arial"/>
                <w:sz w:val="20"/>
              </w:rPr>
            </w:pPr>
            <w:r w:rsidRPr="00AF54D8">
              <w:rPr>
                <w:rFonts w:ascii="Arial" w:hAnsi="Arial" w:cs="Arial"/>
                <w:sz w:val="20"/>
              </w:rPr>
              <w:t>OUI</w:t>
            </w:r>
          </w:p>
        </w:tc>
        <w:tc>
          <w:tcPr>
            <w:tcW w:w="4536" w:type="dxa"/>
          </w:tcPr>
          <w:p w14:paraId="505ABF92" w14:textId="77777777" w:rsidR="007D2B24" w:rsidRPr="007F680F" w:rsidRDefault="007D2B24" w:rsidP="00BB5D61">
            <w:pPr>
              <w:spacing w:before="0"/>
              <w:jc w:val="center"/>
              <w:rPr>
                <w:rFonts w:ascii="Arial" w:hAnsi="Arial" w:cs="Arial"/>
                <w:sz w:val="20"/>
              </w:rPr>
            </w:pPr>
            <w:r>
              <w:rPr>
                <w:rFonts w:ascii="Arial" w:hAnsi="Arial" w:cs="Arial"/>
                <w:sz w:val="20"/>
              </w:rPr>
              <w:t>/</w:t>
            </w:r>
          </w:p>
        </w:tc>
      </w:tr>
      <w:tr w:rsidR="007D2B24" w14:paraId="57D04A31" w14:textId="77777777" w:rsidTr="00482448">
        <w:tc>
          <w:tcPr>
            <w:tcW w:w="2376" w:type="dxa"/>
            <w:hideMark/>
          </w:tcPr>
          <w:p w14:paraId="0BA6B746" w14:textId="77777777" w:rsidR="007D2B24" w:rsidRDefault="007D2B24" w:rsidP="00BB5D61">
            <w:pPr>
              <w:spacing w:before="0"/>
              <w:jc w:val="both"/>
              <w:rPr>
                <w:rFonts w:ascii="Arial" w:hAnsi="Arial" w:cs="Arial"/>
                <w:sz w:val="20"/>
              </w:rPr>
            </w:pPr>
            <w:proofErr w:type="spellStart"/>
            <w:proofErr w:type="gramStart"/>
            <w:r>
              <w:rPr>
                <w:rFonts w:ascii="Arial" w:hAnsi="Arial" w:cs="Arial"/>
                <w:sz w:val="20"/>
              </w:rPr>
              <w:t>code</w:t>
            </w:r>
            <w:proofErr w:type="gramEnd"/>
            <w:r>
              <w:rPr>
                <w:rFonts w:ascii="Arial" w:hAnsi="Arial" w:cs="Arial"/>
                <w:sz w:val="20"/>
              </w:rPr>
              <w:t>_client_object</w:t>
            </w:r>
            <w:proofErr w:type="spellEnd"/>
          </w:p>
        </w:tc>
        <w:tc>
          <w:tcPr>
            <w:tcW w:w="1276" w:type="dxa"/>
            <w:hideMark/>
          </w:tcPr>
          <w:p w14:paraId="15D1B2F4" w14:textId="77777777" w:rsidR="007D2B24" w:rsidRDefault="007D2B24" w:rsidP="00BB5D61">
            <w:pPr>
              <w:spacing w:before="0"/>
              <w:jc w:val="center"/>
              <w:rPr>
                <w:rFonts w:ascii="Arial" w:hAnsi="Arial" w:cs="Arial"/>
                <w:sz w:val="20"/>
              </w:rPr>
            </w:pPr>
            <w:proofErr w:type="spellStart"/>
            <w:r w:rsidRPr="007F680F">
              <w:rPr>
                <w:rFonts w:ascii="Arial" w:hAnsi="Arial" w:cs="Arial"/>
                <w:sz w:val="20"/>
              </w:rPr>
              <w:t>Text</w:t>
            </w:r>
            <w:proofErr w:type="spellEnd"/>
          </w:p>
        </w:tc>
        <w:tc>
          <w:tcPr>
            <w:tcW w:w="1134" w:type="dxa"/>
          </w:tcPr>
          <w:p w14:paraId="28CAE8CC" w14:textId="77777777" w:rsidR="007D2B24" w:rsidRPr="007F680F" w:rsidRDefault="007D2B24" w:rsidP="00BB5D61">
            <w:pPr>
              <w:spacing w:before="0"/>
              <w:jc w:val="center"/>
              <w:rPr>
                <w:rFonts w:ascii="Arial" w:hAnsi="Arial" w:cs="Arial"/>
                <w:sz w:val="20"/>
              </w:rPr>
            </w:pPr>
            <w:r w:rsidRPr="00AF54D8">
              <w:rPr>
                <w:rFonts w:ascii="Arial" w:hAnsi="Arial" w:cs="Arial"/>
                <w:sz w:val="20"/>
              </w:rPr>
              <w:t>OUI</w:t>
            </w:r>
          </w:p>
        </w:tc>
        <w:tc>
          <w:tcPr>
            <w:tcW w:w="4536" w:type="dxa"/>
          </w:tcPr>
          <w:p w14:paraId="0B51AFC2" w14:textId="77777777" w:rsidR="007D2B24" w:rsidRPr="007F680F" w:rsidRDefault="007D2B24" w:rsidP="00BB5D61">
            <w:pPr>
              <w:spacing w:before="0"/>
              <w:jc w:val="center"/>
              <w:rPr>
                <w:rFonts w:ascii="Arial" w:hAnsi="Arial" w:cs="Arial"/>
                <w:sz w:val="20"/>
              </w:rPr>
            </w:pPr>
            <w:r>
              <w:rPr>
                <w:rFonts w:ascii="Arial" w:hAnsi="Arial" w:cs="Arial"/>
                <w:sz w:val="20"/>
              </w:rPr>
              <w:t>/</w:t>
            </w:r>
          </w:p>
        </w:tc>
      </w:tr>
      <w:tr w:rsidR="007D2B24" w14:paraId="5DB80253" w14:textId="77777777" w:rsidTr="00482448">
        <w:tc>
          <w:tcPr>
            <w:tcW w:w="2376" w:type="dxa"/>
            <w:hideMark/>
          </w:tcPr>
          <w:p w14:paraId="6CBB13CA" w14:textId="77777777" w:rsidR="007D2B24" w:rsidRDefault="007D2B24" w:rsidP="00BB5D61">
            <w:pPr>
              <w:spacing w:before="0"/>
              <w:jc w:val="both"/>
              <w:rPr>
                <w:rFonts w:ascii="Arial" w:hAnsi="Arial" w:cs="Arial"/>
                <w:sz w:val="20"/>
              </w:rPr>
            </w:pPr>
            <w:proofErr w:type="spellStart"/>
            <w:proofErr w:type="gramStart"/>
            <w:r>
              <w:rPr>
                <w:rFonts w:ascii="Arial" w:hAnsi="Arial" w:cs="Arial"/>
                <w:sz w:val="20"/>
              </w:rPr>
              <w:t>code</w:t>
            </w:r>
            <w:proofErr w:type="gramEnd"/>
            <w:r>
              <w:rPr>
                <w:rFonts w:ascii="Arial" w:hAnsi="Arial" w:cs="Arial"/>
                <w:sz w:val="20"/>
              </w:rPr>
              <w:t>_fournisseur</w:t>
            </w:r>
            <w:proofErr w:type="spellEnd"/>
          </w:p>
        </w:tc>
        <w:tc>
          <w:tcPr>
            <w:tcW w:w="1276" w:type="dxa"/>
            <w:hideMark/>
          </w:tcPr>
          <w:p w14:paraId="5FF30BFD" w14:textId="77777777" w:rsidR="007D2B24" w:rsidRDefault="007D2B24" w:rsidP="00BB5D61">
            <w:pPr>
              <w:spacing w:before="0"/>
              <w:jc w:val="center"/>
              <w:rPr>
                <w:rFonts w:ascii="Arial" w:hAnsi="Arial" w:cs="Arial"/>
                <w:sz w:val="20"/>
              </w:rPr>
            </w:pPr>
            <w:proofErr w:type="spellStart"/>
            <w:r w:rsidRPr="007F680F">
              <w:rPr>
                <w:rFonts w:ascii="Arial" w:hAnsi="Arial" w:cs="Arial"/>
                <w:sz w:val="20"/>
              </w:rPr>
              <w:t>Text</w:t>
            </w:r>
            <w:proofErr w:type="spellEnd"/>
          </w:p>
        </w:tc>
        <w:tc>
          <w:tcPr>
            <w:tcW w:w="1134" w:type="dxa"/>
          </w:tcPr>
          <w:p w14:paraId="0A1FE06D" w14:textId="77777777" w:rsidR="007D2B24" w:rsidRPr="007F680F" w:rsidRDefault="007D2B24" w:rsidP="00BB5D61">
            <w:pPr>
              <w:spacing w:before="0"/>
              <w:jc w:val="center"/>
              <w:rPr>
                <w:rFonts w:ascii="Arial" w:hAnsi="Arial" w:cs="Arial"/>
                <w:sz w:val="20"/>
              </w:rPr>
            </w:pPr>
            <w:r w:rsidRPr="00AF54D8">
              <w:rPr>
                <w:rFonts w:ascii="Arial" w:hAnsi="Arial" w:cs="Arial"/>
                <w:sz w:val="20"/>
              </w:rPr>
              <w:t>OUI</w:t>
            </w:r>
          </w:p>
        </w:tc>
        <w:tc>
          <w:tcPr>
            <w:tcW w:w="4536" w:type="dxa"/>
          </w:tcPr>
          <w:p w14:paraId="03F15E36" w14:textId="77777777" w:rsidR="007D2B24" w:rsidRPr="007F680F" w:rsidRDefault="007D2B24" w:rsidP="00BB5D61">
            <w:pPr>
              <w:spacing w:before="0"/>
              <w:jc w:val="center"/>
              <w:rPr>
                <w:rFonts w:ascii="Arial" w:hAnsi="Arial" w:cs="Arial"/>
                <w:sz w:val="20"/>
              </w:rPr>
            </w:pPr>
            <w:r>
              <w:rPr>
                <w:rFonts w:ascii="Arial" w:hAnsi="Arial" w:cs="Arial"/>
                <w:sz w:val="20"/>
              </w:rPr>
              <w:t>/</w:t>
            </w:r>
          </w:p>
        </w:tc>
      </w:tr>
      <w:tr w:rsidR="00597135" w14:paraId="262A4E99" w14:textId="77777777" w:rsidTr="00482448">
        <w:tc>
          <w:tcPr>
            <w:tcW w:w="2376" w:type="dxa"/>
            <w:hideMark/>
          </w:tcPr>
          <w:p w14:paraId="773E19A5" w14:textId="1103C78F" w:rsidR="00597135" w:rsidRDefault="00597135" w:rsidP="00597135">
            <w:pPr>
              <w:spacing w:before="0"/>
              <w:jc w:val="both"/>
              <w:rPr>
                <w:rFonts w:ascii="Arial" w:hAnsi="Arial" w:cs="Arial"/>
                <w:sz w:val="20"/>
              </w:rPr>
            </w:pPr>
            <w:proofErr w:type="spellStart"/>
            <w:proofErr w:type="gramStart"/>
            <w:r>
              <w:rPr>
                <w:rFonts w:ascii="Arial" w:hAnsi="Arial" w:cs="Arial"/>
                <w:sz w:val="20"/>
              </w:rPr>
              <w:t>facteur</w:t>
            </w:r>
            <w:proofErr w:type="gramEnd"/>
            <w:r>
              <w:rPr>
                <w:rFonts w:ascii="Arial" w:hAnsi="Arial" w:cs="Arial"/>
                <w:sz w:val="20"/>
              </w:rPr>
              <w:t>_choc</w:t>
            </w:r>
            <w:ins w:id="94" w:author="Level, Vincent" w:date="2025-01-22T14:11:00Z">
              <w:r>
                <w:rPr>
                  <w:rFonts w:ascii="Arial" w:hAnsi="Arial" w:cs="Arial"/>
                  <w:sz w:val="20"/>
                </w:rPr>
                <w:t>_id</w:t>
              </w:r>
            </w:ins>
            <w:proofErr w:type="spellEnd"/>
          </w:p>
        </w:tc>
        <w:tc>
          <w:tcPr>
            <w:tcW w:w="1276" w:type="dxa"/>
            <w:hideMark/>
          </w:tcPr>
          <w:p w14:paraId="246AB392" w14:textId="21E18D3F" w:rsidR="00597135" w:rsidRDefault="00597135" w:rsidP="00597135">
            <w:pPr>
              <w:spacing w:before="0"/>
              <w:jc w:val="center"/>
              <w:rPr>
                <w:rFonts w:ascii="Arial" w:hAnsi="Arial" w:cs="Arial"/>
                <w:sz w:val="20"/>
              </w:rPr>
            </w:pPr>
            <w:proofErr w:type="spellStart"/>
            <w:proofErr w:type="gramStart"/>
            <w:ins w:id="95" w:author="Level, Vincent" w:date="2025-01-22T14:11:00Z">
              <w:r>
                <w:rPr>
                  <w:rFonts w:ascii="Arial" w:hAnsi="Arial" w:cs="Arial"/>
                  <w:sz w:val="20"/>
                </w:rPr>
                <w:t>integer</w:t>
              </w:r>
            </w:ins>
            <w:proofErr w:type="spellEnd"/>
            <w:proofErr w:type="gramEnd"/>
            <w:del w:id="96" w:author="Level, Vincent" w:date="2025-01-22T14:11:00Z">
              <w:r w:rsidRPr="007F680F" w:rsidDel="00ED764D">
                <w:rPr>
                  <w:rFonts w:ascii="Arial" w:hAnsi="Arial" w:cs="Arial"/>
                  <w:sz w:val="20"/>
                </w:rPr>
                <w:delText>Text</w:delText>
              </w:r>
            </w:del>
          </w:p>
        </w:tc>
        <w:tc>
          <w:tcPr>
            <w:tcW w:w="1134" w:type="dxa"/>
          </w:tcPr>
          <w:p w14:paraId="2C77BFC8" w14:textId="77777777" w:rsidR="00597135" w:rsidRPr="007F680F" w:rsidRDefault="00597135" w:rsidP="00597135">
            <w:pPr>
              <w:spacing w:before="0"/>
              <w:jc w:val="center"/>
              <w:rPr>
                <w:rFonts w:ascii="Arial" w:hAnsi="Arial" w:cs="Arial"/>
                <w:sz w:val="20"/>
              </w:rPr>
            </w:pPr>
            <w:r w:rsidRPr="00AF54D8">
              <w:rPr>
                <w:rFonts w:ascii="Arial" w:hAnsi="Arial" w:cs="Arial"/>
                <w:sz w:val="20"/>
              </w:rPr>
              <w:t>OUI</w:t>
            </w:r>
          </w:p>
        </w:tc>
        <w:tc>
          <w:tcPr>
            <w:tcW w:w="4536" w:type="dxa"/>
          </w:tcPr>
          <w:p w14:paraId="09052A09" w14:textId="4AE9D3DD" w:rsidR="00597135" w:rsidRPr="007F680F" w:rsidRDefault="00597135" w:rsidP="00597135">
            <w:pPr>
              <w:spacing w:before="0"/>
              <w:jc w:val="center"/>
              <w:rPr>
                <w:rFonts w:ascii="Arial" w:hAnsi="Arial" w:cs="Arial"/>
                <w:sz w:val="20"/>
              </w:rPr>
            </w:pPr>
            <w:ins w:id="97" w:author="Level, Vincent" w:date="2025-01-22T14:11:00Z">
              <w:r>
                <w:rPr>
                  <w:rFonts w:ascii="Arial" w:hAnsi="Arial" w:cs="Arial"/>
                  <w:sz w:val="20"/>
                </w:rPr>
                <w:t xml:space="preserve">FK vers la table </w:t>
              </w:r>
              <w:proofErr w:type="spellStart"/>
              <w:r>
                <w:rPr>
                  <w:rFonts w:ascii="Arial" w:hAnsi="Arial" w:cs="Arial"/>
                  <w:sz w:val="20"/>
                </w:rPr>
                <w:t>facteur_choc</w:t>
              </w:r>
              <w:proofErr w:type="spellEnd"/>
              <w:r>
                <w:rPr>
                  <w:rFonts w:ascii="Arial" w:hAnsi="Arial" w:cs="Arial"/>
                  <w:sz w:val="20"/>
                </w:rPr>
                <w:t xml:space="preserve"> (colonne id)</w:t>
              </w:r>
            </w:ins>
            <w:del w:id="98" w:author="Level, Vincent" w:date="2025-01-22T14:11:00Z">
              <w:r w:rsidDel="00EE3DCD">
                <w:rPr>
                  <w:rFonts w:ascii="Arial" w:hAnsi="Arial" w:cs="Arial"/>
                  <w:sz w:val="20"/>
                </w:rPr>
                <w:delText>/</w:delText>
              </w:r>
            </w:del>
          </w:p>
        </w:tc>
      </w:tr>
      <w:tr w:rsidR="00597135" w14:paraId="011387EF" w14:textId="77777777" w:rsidTr="00482448">
        <w:tc>
          <w:tcPr>
            <w:tcW w:w="2376" w:type="dxa"/>
          </w:tcPr>
          <w:p w14:paraId="6FA26300" w14:textId="28C9E638" w:rsidR="00597135" w:rsidRDefault="00597135" w:rsidP="00597135">
            <w:pPr>
              <w:spacing w:before="0"/>
              <w:jc w:val="both"/>
              <w:rPr>
                <w:rFonts w:ascii="Arial" w:hAnsi="Arial" w:cs="Arial"/>
                <w:sz w:val="20"/>
              </w:rPr>
            </w:pPr>
            <w:proofErr w:type="spellStart"/>
            <w:proofErr w:type="gramStart"/>
            <w:r>
              <w:rPr>
                <w:rFonts w:ascii="Arial" w:hAnsi="Arial" w:cs="Arial"/>
                <w:sz w:val="20"/>
              </w:rPr>
              <w:t>degre</w:t>
            </w:r>
            <w:proofErr w:type="gramEnd"/>
            <w:r>
              <w:rPr>
                <w:rFonts w:ascii="Arial" w:hAnsi="Arial" w:cs="Arial"/>
                <w:sz w:val="20"/>
              </w:rPr>
              <w:t>_choc</w:t>
            </w:r>
            <w:ins w:id="99" w:author="Level, Vincent" w:date="2025-01-22T14:11:00Z">
              <w:r>
                <w:rPr>
                  <w:rFonts w:ascii="Arial" w:hAnsi="Arial" w:cs="Arial"/>
                  <w:sz w:val="20"/>
                </w:rPr>
                <w:t>_id</w:t>
              </w:r>
            </w:ins>
            <w:proofErr w:type="spellEnd"/>
          </w:p>
        </w:tc>
        <w:tc>
          <w:tcPr>
            <w:tcW w:w="1276" w:type="dxa"/>
          </w:tcPr>
          <w:p w14:paraId="43BCFA46" w14:textId="108B897B" w:rsidR="00597135" w:rsidRPr="007F680F" w:rsidRDefault="00597135" w:rsidP="00597135">
            <w:pPr>
              <w:spacing w:before="0"/>
              <w:jc w:val="center"/>
              <w:rPr>
                <w:rFonts w:ascii="Arial" w:hAnsi="Arial" w:cs="Arial"/>
                <w:sz w:val="20"/>
              </w:rPr>
            </w:pPr>
            <w:proofErr w:type="spellStart"/>
            <w:proofErr w:type="gramStart"/>
            <w:ins w:id="100" w:author="Level, Vincent" w:date="2025-01-22T14:11:00Z">
              <w:r>
                <w:rPr>
                  <w:rFonts w:ascii="Arial" w:hAnsi="Arial" w:cs="Arial"/>
                  <w:sz w:val="20"/>
                </w:rPr>
                <w:t>integer</w:t>
              </w:r>
            </w:ins>
            <w:proofErr w:type="spellEnd"/>
            <w:proofErr w:type="gramEnd"/>
            <w:del w:id="101" w:author="Level, Vincent" w:date="2025-01-22T14:11:00Z">
              <w:r w:rsidDel="00ED764D">
                <w:rPr>
                  <w:rFonts w:ascii="Arial" w:hAnsi="Arial" w:cs="Arial"/>
                  <w:sz w:val="20"/>
                </w:rPr>
                <w:delText>Text</w:delText>
              </w:r>
            </w:del>
          </w:p>
        </w:tc>
        <w:tc>
          <w:tcPr>
            <w:tcW w:w="1134" w:type="dxa"/>
          </w:tcPr>
          <w:p w14:paraId="43DA3243" w14:textId="30602504" w:rsidR="00597135" w:rsidRPr="00AF54D8" w:rsidRDefault="00597135" w:rsidP="00597135">
            <w:pPr>
              <w:spacing w:before="0"/>
              <w:jc w:val="center"/>
              <w:rPr>
                <w:rFonts w:ascii="Arial" w:hAnsi="Arial" w:cs="Arial"/>
                <w:sz w:val="20"/>
              </w:rPr>
            </w:pPr>
            <w:r>
              <w:rPr>
                <w:rFonts w:ascii="Arial" w:hAnsi="Arial" w:cs="Arial"/>
                <w:sz w:val="20"/>
              </w:rPr>
              <w:t>OUI</w:t>
            </w:r>
          </w:p>
        </w:tc>
        <w:tc>
          <w:tcPr>
            <w:tcW w:w="4536" w:type="dxa"/>
          </w:tcPr>
          <w:p w14:paraId="24C6FE39" w14:textId="07719CE1" w:rsidR="00597135" w:rsidRDefault="00597135" w:rsidP="00597135">
            <w:pPr>
              <w:spacing w:before="0"/>
              <w:jc w:val="center"/>
              <w:rPr>
                <w:rFonts w:ascii="Arial" w:hAnsi="Arial" w:cs="Arial"/>
                <w:sz w:val="20"/>
              </w:rPr>
            </w:pPr>
            <w:ins w:id="102" w:author="Level, Vincent" w:date="2025-01-22T14:11:00Z">
              <w:r>
                <w:rPr>
                  <w:rFonts w:ascii="Arial" w:hAnsi="Arial" w:cs="Arial"/>
                  <w:sz w:val="20"/>
                </w:rPr>
                <w:t xml:space="preserve">FK vers la table </w:t>
              </w:r>
              <w:proofErr w:type="spellStart"/>
              <w:r>
                <w:rPr>
                  <w:rFonts w:ascii="Arial" w:hAnsi="Arial" w:cs="Arial"/>
                  <w:sz w:val="20"/>
                </w:rPr>
                <w:t>degre_choc</w:t>
              </w:r>
              <w:proofErr w:type="spellEnd"/>
              <w:r>
                <w:rPr>
                  <w:rFonts w:ascii="Arial" w:hAnsi="Arial" w:cs="Arial"/>
                  <w:sz w:val="20"/>
                </w:rPr>
                <w:t xml:space="preserve"> (colonne id)</w:t>
              </w:r>
            </w:ins>
          </w:p>
        </w:tc>
      </w:tr>
      <w:tr w:rsidR="00597135" w14:paraId="2D6F4CFD" w14:textId="77777777" w:rsidTr="00482448">
        <w:tc>
          <w:tcPr>
            <w:tcW w:w="2376" w:type="dxa"/>
          </w:tcPr>
          <w:p w14:paraId="27F883EC" w14:textId="0914D57A" w:rsidR="00597135" w:rsidRDefault="00597135" w:rsidP="00597135">
            <w:pPr>
              <w:spacing w:before="0"/>
              <w:jc w:val="both"/>
              <w:rPr>
                <w:rFonts w:ascii="Arial" w:hAnsi="Arial" w:cs="Arial"/>
                <w:sz w:val="20"/>
              </w:rPr>
            </w:pPr>
            <w:proofErr w:type="spellStart"/>
            <w:proofErr w:type="gramStart"/>
            <w:r>
              <w:rPr>
                <w:rFonts w:ascii="Arial" w:hAnsi="Arial" w:cs="Arial"/>
                <w:sz w:val="20"/>
              </w:rPr>
              <w:t>avec</w:t>
            </w:r>
            <w:proofErr w:type="gramEnd"/>
            <w:r>
              <w:rPr>
                <w:rFonts w:ascii="Arial" w:hAnsi="Arial" w:cs="Arial"/>
                <w:sz w:val="20"/>
              </w:rPr>
              <w:t>_plots</w:t>
            </w:r>
            <w:ins w:id="103" w:author="Level, Vincent" w:date="2025-01-22T14:11:00Z">
              <w:r>
                <w:rPr>
                  <w:rFonts w:ascii="Arial" w:hAnsi="Arial" w:cs="Arial"/>
                  <w:sz w:val="20"/>
                </w:rPr>
                <w:t>_id</w:t>
              </w:r>
            </w:ins>
            <w:proofErr w:type="spellEnd"/>
          </w:p>
        </w:tc>
        <w:tc>
          <w:tcPr>
            <w:tcW w:w="1276" w:type="dxa"/>
          </w:tcPr>
          <w:p w14:paraId="03E9B135" w14:textId="508E9A1F" w:rsidR="00597135" w:rsidRDefault="00597135" w:rsidP="00597135">
            <w:pPr>
              <w:spacing w:before="0"/>
              <w:jc w:val="center"/>
              <w:rPr>
                <w:rFonts w:ascii="Arial" w:hAnsi="Arial" w:cs="Arial"/>
                <w:sz w:val="20"/>
              </w:rPr>
            </w:pPr>
            <w:proofErr w:type="spellStart"/>
            <w:proofErr w:type="gramStart"/>
            <w:ins w:id="104" w:author="Level, Vincent" w:date="2025-01-22T14:11:00Z">
              <w:r>
                <w:rPr>
                  <w:rFonts w:ascii="Arial" w:hAnsi="Arial" w:cs="Arial"/>
                  <w:sz w:val="20"/>
                </w:rPr>
                <w:t>integer</w:t>
              </w:r>
            </w:ins>
            <w:proofErr w:type="spellEnd"/>
            <w:proofErr w:type="gramEnd"/>
            <w:del w:id="105" w:author="Level, Vincent" w:date="2025-01-22T14:11:00Z">
              <w:r w:rsidDel="00ED764D">
                <w:rPr>
                  <w:rFonts w:ascii="Arial" w:hAnsi="Arial" w:cs="Arial"/>
                  <w:sz w:val="20"/>
                </w:rPr>
                <w:delText>Text</w:delText>
              </w:r>
            </w:del>
          </w:p>
        </w:tc>
        <w:tc>
          <w:tcPr>
            <w:tcW w:w="1134" w:type="dxa"/>
          </w:tcPr>
          <w:p w14:paraId="373FE1C5" w14:textId="0CA56C82" w:rsidR="00597135" w:rsidRDefault="00597135" w:rsidP="00597135">
            <w:pPr>
              <w:spacing w:before="0"/>
              <w:jc w:val="center"/>
              <w:rPr>
                <w:rFonts w:ascii="Arial" w:hAnsi="Arial" w:cs="Arial"/>
                <w:sz w:val="20"/>
              </w:rPr>
            </w:pPr>
            <w:r>
              <w:rPr>
                <w:rFonts w:ascii="Arial" w:hAnsi="Arial" w:cs="Arial"/>
                <w:sz w:val="20"/>
              </w:rPr>
              <w:t>OUI</w:t>
            </w:r>
          </w:p>
        </w:tc>
        <w:tc>
          <w:tcPr>
            <w:tcW w:w="4536" w:type="dxa"/>
          </w:tcPr>
          <w:p w14:paraId="28C52027" w14:textId="2C9C242E" w:rsidR="00597135" w:rsidRDefault="00597135" w:rsidP="00597135">
            <w:pPr>
              <w:spacing w:before="0"/>
              <w:jc w:val="center"/>
              <w:rPr>
                <w:rFonts w:ascii="Arial" w:hAnsi="Arial" w:cs="Arial"/>
                <w:sz w:val="20"/>
              </w:rPr>
            </w:pPr>
            <w:ins w:id="106" w:author="Level, Vincent" w:date="2025-01-22T14:11:00Z">
              <w:r>
                <w:rPr>
                  <w:rFonts w:ascii="Arial" w:hAnsi="Arial" w:cs="Arial"/>
                  <w:sz w:val="20"/>
                </w:rPr>
                <w:t xml:space="preserve">FK vers la table </w:t>
              </w:r>
              <w:proofErr w:type="spellStart"/>
              <w:r>
                <w:rPr>
                  <w:rFonts w:ascii="Arial" w:hAnsi="Arial" w:cs="Arial"/>
                  <w:sz w:val="20"/>
                </w:rPr>
                <w:t>avec_plots</w:t>
              </w:r>
              <w:proofErr w:type="spellEnd"/>
              <w:r>
                <w:rPr>
                  <w:rFonts w:ascii="Arial" w:hAnsi="Arial" w:cs="Arial"/>
                  <w:sz w:val="20"/>
                </w:rPr>
                <w:t xml:space="preserve"> (colonne id)</w:t>
              </w:r>
            </w:ins>
          </w:p>
        </w:tc>
      </w:tr>
      <w:tr w:rsidR="00597135" w14:paraId="38609A17" w14:textId="77777777" w:rsidTr="00482448">
        <w:tc>
          <w:tcPr>
            <w:tcW w:w="2376" w:type="dxa"/>
            <w:hideMark/>
          </w:tcPr>
          <w:p w14:paraId="40160751" w14:textId="64EBCF83" w:rsidR="00597135" w:rsidRDefault="00597135" w:rsidP="00597135">
            <w:pPr>
              <w:spacing w:before="0"/>
              <w:jc w:val="both"/>
              <w:rPr>
                <w:rFonts w:ascii="Arial" w:hAnsi="Arial" w:cs="Arial"/>
                <w:sz w:val="20"/>
              </w:rPr>
            </w:pPr>
            <w:proofErr w:type="spellStart"/>
            <w:proofErr w:type="gramStart"/>
            <w:r>
              <w:rPr>
                <w:rFonts w:ascii="Arial" w:hAnsi="Arial" w:cs="Arial"/>
                <w:sz w:val="20"/>
              </w:rPr>
              <w:t>avec</w:t>
            </w:r>
            <w:proofErr w:type="gramEnd"/>
            <w:r>
              <w:rPr>
                <w:rFonts w:ascii="Arial" w:hAnsi="Arial" w:cs="Arial"/>
                <w:sz w:val="20"/>
              </w:rPr>
              <w:t>_carlingage</w:t>
            </w:r>
            <w:ins w:id="107" w:author="Level, Vincent" w:date="2025-01-22T14:11:00Z">
              <w:r>
                <w:rPr>
                  <w:rFonts w:ascii="Arial" w:hAnsi="Arial" w:cs="Arial"/>
                  <w:sz w:val="20"/>
                </w:rPr>
                <w:t>_id</w:t>
              </w:r>
            </w:ins>
            <w:proofErr w:type="spellEnd"/>
          </w:p>
        </w:tc>
        <w:tc>
          <w:tcPr>
            <w:tcW w:w="1276" w:type="dxa"/>
            <w:hideMark/>
          </w:tcPr>
          <w:p w14:paraId="2823900F" w14:textId="7839553E" w:rsidR="00597135" w:rsidRDefault="00597135" w:rsidP="00597135">
            <w:pPr>
              <w:spacing w:before="0"/>
              <w:jc w:val="center"/>
              <w:rPr>
                <w:rFonts w:ascii="Arial" w:hAnsi="Arial" w:cs="Arial"/>
                <w:sz w:val="20"/>
              </w:rPr>
            </w:pPr>
            <w:proofErr w:type="spellStart"/>
            <w:proofErr w:type="gramStart"/>
            <w:ins w:id="108" w:author="Level, Vincent" w:date="2025-01-22T14:11:00Z">
              <w:r>
                <w:rPr>
                  <w:rFonts w:ascii="Arial" w:hAnsi="Arial" w:cs="Arial"/>
                  <w:sz w:val="20"/>
                </w:rPr>
                <w:t>integer</w:t>
              </w:r>
            </w:ins>
            <w:proofErr w:type="spellEnd"/>
            <w:proofErr w:type="gramEnd"/>
            <w:del w:id="109" w:author="Level, Vincent" w:date="2025-01-22T14:11:00Z">
              <w:r w:rsidRPr="007F680F" w:rsidDel="00ED764D">
                <w:rPr>
                  <w:rFonts w:ascii="Arial" w:hAnsi="Arial" w:cs="Arial"/>
                  <w:sz w:val="20"/>
                </w:rPr>
                <w:delText>Text</w:delText>
              </w:r>
            </w:del>
          </w:p>
        </w:tc>
        <w:tc>
          <w:tcPr>
            <w:tcW w:w="1134" w:type="dxa"/>
          </w:tcPr>
          <w:p w14:paraId="775A5CEC" w14:textId="77777777" w:rsidR="00597135" w:rsidRPr="007F680F" w:rsidRDefault="00597135" w:rsidP="00597135">
            <w:pPr>
              <w:spacing w:before="0"/>
              <w:jc w:val="center"/>
              <w:rPr>
                <w:rFonts w:ascii="Arial" w:hAnsi="Arial" w:cs="Arial"/>
                <w:sz w:val="20"/>
              </w:rPr>
            </w:pPr>
            <w:r w:rsidRPr="00AF54D8">
              <w:rPr>
                <w:rFonts w:ascii="Arial" w:hAnsi="Arial" w:cs="Arial"/>
                <w:sz w:val="20"/>
              </w:rPr>
              <w:t>OUI</w:t>
            </w:r>
          </w:p>
        </w:tc>
        <w:tc>
          <w:tcPr>
            <w:tcW w:w="4536" w:type="dxa"/>
          </w:tcPr>
          <w:p w14:paraId="60ABC2E4" w14:textId="0424F125" w:rsidR="00597135" w:rsidRPr="007F680F" w:rsidRDefault="00597135" w:rsidP="00597135">
            <w:pPr>
              <w:spacing w:before="0"/>
              <w:jc w:val="center"/>
              <w:rPr>
                <w:rFonts w:ascii="Arial" w:hAnsi="Arial" w:cs="Arial"/>
                <w:sz w:val="20"/>
              </w:rPr>
            </w:pPr>
            <w:ins w:id="110" w:author="Level, Vincent" w:date="2025-01-22T14:11:00Z">
              <w:r>
                <w:rPr>
                  <w:rFonts w:ascii="Arial" w:hAnsi="Arial" w:cs="Arial"/>
                  <w:sz w:val="20"/>
                </w:rPr>
                <w:t xml:space="preserve">FK vers la table </w:t>
              </w:r>
              <w:proofErr w:type="spellStart"/>
              <w:r>
                <w:rPr>
                  <w:rFonts w:ascii="Arial" w:hAnsi="Arial" w:cs="Arial"/>
                  <w:sz w:val="20"/>
                </w:rPr>
                <w:t>avec_carlingage</w:t>
              </w:r>
              <w:proofErr w:type="spellEnd"/>
              <w:r>
                <w:rPr>
                  <w:rFonts w:ascii="Arial" w:hAnsi="Arial" w:cs="Arial"/>
                  <w:sz w:val="20"/>
                </w:rPr>
                <w:t xml:space="preserve"> (colonne id)</w:t>
              </w:r>
            </w:ins>
            <w:del w:id="111" w:author="Level, Vincent" w:date="2025-01-22T14:11:00Z">
              <w:r w:rsidDel="00EE3DCD">
                <w:rPr>
                  <w:rFonts w:ascii="Arial" w:hAnsi="Arial" w:cs="Arial"/>
                  <w:sz w:val="20"/>
                </w:rPr>
                <w:delText>/</w:delText>
              </w:r>
            </w:del>
          </w:p>
        </w:tc>
      </w:tr>
      <w:tr w:rsidR="007D2B24" w14:paraId="5F6ADF1C" w14:textId="77777777" w:rsidTr="00482448">
        <w:tc>
          <w:tcPr>
            <w:tcW w:w="2376" w:type="dxa"/>
            <w:hideMark/>
          </w:tcPr>
          <w:p w14:paraId="6D044875" w14:textId="77777777" w:rsidR="007D2B24" w:rsidRDefault="007D2B24" w:rsidP="00BB5D61">
            <w:pPr>
              <w:spacing w:before="0"/>
              <w:jc w:val="both"/>
              <w:rPr>
                <w:rFonts w:ascii="Arial" w:hAnsi="Arial" w:cs="Arial"/>
                <w:sz w:val="20"/>
              </w:rPr>
            </w:pPr>
            <w:proofErr w:type="spellStart"/>
            <w:proofErr w:type="gramStart"/>
            <w:r>
              <w:rPr>
                <w:rFonts w:ascii="Arial" w:hAnsi="Arial" w:cs="Arial"/>
                <w:sz w:val="20"/>
              </w:rPr>
              <w:t>creation</w:t>
            </w:r>
            <w:proofErr w:type="gramEnd"/>
            <w:r>
              <w:rPr>
                <w:rFonts w:ascii="Arial" w:hAnsi="Arial" w:cs="Arial"/>
                <w:sz w:val="20"/>
              </w:rPr>
              <w:t>_date</w:t>
            </w:r>
            <w:proofErr w:type="spellEnd"/>
          </w:p>
        </w:tc>
        <w:tc>
          <w:tcPr>
            <w:tcW w:w="1276" w:type="dxa"/>
            <w:hideMark/>
          </w:tcPr>
          <w:p w14:paraId="585CA41E" w14:textId="77777777" w:rsidR="007D2B24" w:rsidRDefault="007D2B24" w:rsidP="00BB5D61">
            <w:pPr>
              <w:spacing w:before="0"/>
              <w:jc w:val="center"/>
              <w:rPr>
                <w:rFonts w:ascii="Arial" w:hAnsi="Arial" w:cs="Arial"/>
                <w:sz w:val="20"/>
              </w:rPr>
            </w:pPr>
            <w:r>
              <w:rPr>
                <w:rFonts w:ascii="Arial" w:hAnsi="Arial" w:cs="Arial"/>
                <w:sz w:val="20"/>
              </w:rPr>
              <w:t>Timestamp</w:t>
            </w:r>
          </w:p>
        </w:tc>
        <w:tc>
          <w:tcPr>
            <w:tcW w:w="1134" w:type="dxa"/>
          </w:tcPr>
          <w:p w14:paraId="7510F739" w14:textId="77777777" w:rsidR="007D2B24" w:rsidRDefault="007D2B24" w:rsidP="00BB5D61">
            <w:pPr>
              <w:spacing w:before="0"/>
              <w:jc w:val="center"/>
              <w:rPr>
                <w:rFonts w:ascii="Arial" w:hAnsi="Arial" w:cs="Arial"/>
                <w:sz w:val="20"/>
              </w:rPr>
            </w:pPr>
            <w:r w:rsidRPr="00AF54D8">
              <w:rPr>
                <w:rFonts w:ascii="Arial" w:hAnsi="Arial" w:cs="Arial"/>
                <w:sz w:val="20"/>
              </w:rPr>
              <w:t>OUI</w:t>
            </w:r>
          </w:p>
        </w:tc>
        <w:tc>
          <w:tcPr>
            <w:tcW w:w="4536" w:type="dxa"/>
          </w:tcPr>
          <w:p w14:paraId="26E94E3A" w14:textId="77777777" w:rsidR="007D2B24" w:rsidRDefault="007D2B24" w:rsidP="00BB5D61">
            <w:pPr>
              <w:spacing w:before="0"/>
              <w:jc w:val="center"/>
              <w:rPr>
                <w:rFonts w:ascii="Arial" w:hAnsi="Arial" w:cs="Arial"/>
                <w:sz w:val="20"/>
              </w:rPr>
            </w:pPr>
            <w:r>
              <w:rPr>
                <w:rFonts w:ascii="Arial" w:hAnsi="Arial" w:cs="Arial"/>
                <w:sz w:val="20"/>
              </w:rPr>
              <w:t>/</w:t>
            </w:r>
          </w:p>
        </w:tc>
      </w:tr>
      <w:tr w:rsidR="007D2B24" w14:paraId="6E4102F4" w14:textId="77777777" w:rsidTr="00482448">
        <w:tc>
          <w:tcPr>
            <w:tcW w:w="2376" w:type="dxa"/>
            <w:hideMark/>
          </w:tcPr>
          <w:p w14:paraId="21FE1F6C" w14:textId="77777777" w:rsidR="007D2B24" w:rsidRDefault="007D2B24" w:rsidP="00BB5D61">
            <w:pPr>
              <w:spacing w:before="0"/>
              <w:jc w:val="both"/>
              <w:rPr>
                <w:rFonts w:ascii="Arial" w:hAnsi="Arial" w:cs="Arial"/>
                <w:sz w:val="20"/>
              </w:rPr>
            </w:pPr>
            <w:proofErr w:type="spellStart"/>
            <w:proofErr w:type="gramStart"/>
            <w:r>
              <w:rPr>
                <w:rFonts w:ascii="Arial" w:hAnsi="Arial" w:cs="Arial"/>
                <w:sz w:val="20"/>
              </w:rPr>
              <w:t>date</w:t>
            </w:r>
            <w:proofErr w:type="gramEnd"/>
            <w:r>
              <w:rPr>
                <w:rFonts w:ascii="Arial" w:hAnsi="Arial" w:cs="Arial"/>
                <w:sz w:val="20"/>
              </w:rPr>
              <w:t>_last_modified</w:t>
            </w:r>
            <w:proofErr w:type="spellEnd"/>
          </w:p>
        </w:tc>
        <w:tc>
          <w:tcPr>
            <w:tcW w:w="1276" w:type="dxa"/>
            <w:hideMark/>
          </w:tcPr>
          <w:p w14:paraId="2D083B71" w14:textId="77777777" w:rsidR="007D2B24" w:rsidRDefault="007D2B24" w:rsidP="00BB5D61">
            <w:pPr>
              <w:spacing w:before="0"/>
              <w:jc w:val="center"/>
              <w:rPr>
                <w:rFonts w:ascii="Arial" w:hAnsi="Arial" w:cs="Arial"/>
                <w:sz w:val="20"/>
              </w:rPr>
            </w:pPr>
            <w:r>
              <w:rPr>
                <w:rFonts w:ascii="Arial" w:hAnsi="Arial" w:cs="Arial"/>
                <w:sz w:val="20"/>
              </w:rPr>
              <w:t>Timestamp</w:t>
            </w:r>
          </w:p>
        </w:tc>
        <w:tc>
          <w:tcPr>
            <w:tcW w:w="1134" w:type="dxa"/>
          </w:tcPr>
          <w:p w14:paraId="2FDD2349" w14:textId="77777777" w:rsidR="007D2B24" w:rsidRDefault="007D2B24" w:rsidP="00BB5D61">
            <w:pPr>
              <w:spacing w:before="0"/>
              <w:jc w:val="center"/>
              <w:rPr>
                <w:rFonts w:ascii="Arial" w:hAnsi="Arial" w:cs="Arial"/>
                <w:sz w:val="20"/>
              </w:rPr>
            </w:pPr>
            <w:r w:rsidRPr="00AF54D8">
              <w:rPr>
                <w:rFonts w:ascii="Arial" w:hAnsi="Arial" w:cs="Arial"/>
                <w:sz w:val="20"/>
              </w:rPr>
              <w:t>OUI</w:t>
            </w:r>
          </w:p>
        </w:tc>
        <w:tc>
          <w:tcPr>
            <w:tcW w:w="4536" w:type="dxa"/>
          </w:tcPr>
          <w:p w14:paraId="519F7B10" w14:textId="77777777" w:rsidR="007D2B24" w:rsidRDefault="007D2B24" w:rsidP="00BB5D61">
            <w:pPr>
              <w:spacing w:before="0"/>
              <w:jc w:val="center"/>
              <w:rPr>
                <w:rFonts w:ascii="Arial" w:hAnsi="Arial" w:cs="Arial"/>
                <w:sz w:val="20"/>
              </w:rPr>
            </w:pPr>
            <w:r>
              <w:rPr>
                <w:rFonts w:ascii="Arial" w:hAnsi="Arial" w:cs="Arial"/>
                <w:sz w:val="20"/>
              </w:rPr>
              <w:t>/</w:t>
            </w:r>
          </w:p>
        </w:tc>
      </w:tr>
      <w:tr w:rsidR="00482448" w14:paraId="7B8DCCD1" w14:textId="77777777" w:rsidTr="00482448">
        <w:tc>
          <w:tcPr>
            <w:tcW w:w="2376" w:type="dxa"/>
          </w:tcPr>
          <w:p w14:paraId="15A4276E" w14:textId="39D24ECB" w:rsidR="00482448" w:rsidRDefault="00AD18F5" w:rsidP="00BB5D61">
            <w:pPr>
              <w:spacing w:before="0"/>
              <w:jc w:val="both"/>
              <w:rPr>
                <w:rFonts w:ascii="Arial" w:hAnsi="Arial" w:cs="Arial"/>
                <w:sz w:val="20"/>
              </w:rPr>
            </w:pPr>
            <w:proofErr w:type="spellStart"/>
            <w:proofErr w:type="gramStart"/>
            <w:r>
              <w:rPr>
                <w:rFonts w:ascii="Arial" w:hAnsi="Arial" w:cs="Arial"/>
                <w:sz w:val="20"/>
              </w:rPr>
              <w:t>d</w:t>
            </w:r>
            <w:r w:rsidR="00482448">
              <w:rPr>
                <w:rFonts w:ascii="Arial" w:hAnsi="Arial" w:cs="Arial"/>
                <w:sz w:val="20"/>
              </w:rPr>
              <w:t>ate</w:t>
            </w:r>
            <w:proofErr w:type="gramEnd"/>
            <w:r w:rsidR="00482448">
              <w:rPr>
                <w:rFonts w:ascii="Arial" w:hAnsi="Arial" w:cs="Arial"/>
                <w:sz w:val="20"/>
              </w:rPr>
              <w:t>_last_modified_dc</w:t>
            </w:r>
            <w:proofErr w:type="spellEnd"/>
          </w:p>
        </w:tc>
        <w:tc>
          <w:tcPr>
            <w:tcW w:w="1276" w:type="dxa"/>
          </w:tcPr>
          <w:p w14:paraId="558970FD" w14:textId="5E6B29E2" w:rsidR="00482448" w:rsidRDefault="00482448" w:rsidP="00BB5D61">
            <w:pPr>
              <w:spacing w:before="0"/>
              <w:jc w:val="center"/>
              <w:rPr>
                <w:rFonts w:ascii="Arial" w:hAnsi="Arial" w:cs="Arial"/>
                <w:sz w:val="20"/>
              </w:rPr>
            </w:pPr>
            <w:r>
              <w:rPr>
                <w:rFonts w:ascii="Arial" w:hAnsi="Arial" w:cs="Arial"/>
                <w:sz w:val="20"/>
              </w:rPr>
              <w:t>Timestamp</w:t>
            </w:r>
          </w:p>
        </w:tc>
        <w:tc>
          <w:tcPr>
            <w:tcW w:w="1134" w:type="dxa"/>
          </w:tcPr>
          <w:p w14:paraId="14C0856F" w14:textId="3EE6D152" w:rsidR="00482448" w:rsidRPr="00AF54D8" w:rsidRDefault="00482448" w:rsidP="00BB5D61">
            <w:pPr>
              <w:spacing w:before="0"/>
              <w:jc w:val="center"/>
              <w:rPr>
                <w:rFonts w:ascii="Arial" w:hAnsi="Arial" w:cs="Arial"/>
                <w:sz w:val="20"/>
              </w:rPr>
            </w:pPr>
            <w:r>
              <w:rPr>
                <w:rFonts w:ascii="Arial" w:hAnsi="Arial" w:cs="Arial"/>
                <w:sz w:val="20"/>
              </w:rPr>
              <w:t>OUI</w:t>
            </w:r>
          </w:p>
        </w:tc>
        <w:tc>
          <w:tcPr>
            <w:tcW w:w="4536" w:type="dxa"/>
          </w:tcPr>
          <w:p w14:paraId="38CBBFE7" w14:textId="77777777" w:rsidR="00482448" w:rsidRDefault="00482448" w:rsidP="00BB5D61">
            <w:pPr>
              <w:spacing w:before="0"/>
              <w:jc w:val="center"/>
              <w:rPr>
                <w:rFonts w:ascii="Arial" w:hAnsi="Arial" w:cs="Arial"/>
                <w:sz w:val="20"/>
              </w:rPr>
            </w:pPr>
          </w:p>
        </w:tc>
      </w:tr>
      <w:tr w:rsidR="00ED1F73" w:rsidDel="00ED1F73" w14:paraId="1D6A9E38" w14:textId="77777777" w:rsidTr="00482448">
        <w:tc>
          <w:tcPr>
            <w:tcW w:w="2376" w:type="dxa"/>
          </w:tcPr>
          <w:p w14:paraId="2C5C3E08" w14:textId="117F0294" w:rsidR="00ED1F73" w:rsidDel="00ED1F73" w:rsidRDefault="00ED1F73" w:rsidP="00BB5D61">
            <w:pPr>
              <w:spacing w:before="0"/>
              <w:jc w:val="both"/>
              <w:rPr>
                <w:rFonts w:ascii="Arial" w:hAnsi="Arial" w:cs="Arial"/>
                <w:sz w:val="20"/>
              </w:rPr>
            </w:pPr>
            <w:proofErr w:type="spellStart"/>
            <w:proofErr w:type="gramStart"/>
            <w:r>
              <w:rPr>
                <w:rFonts w:ascii="Arial" w:hAnsi="Arial" w:cs="Arial"/>
                <w:sz w:val="20"/>
              </w:rPr>
              <w:t>status</w:t>
            </w:r>
            <w:proofErr w:type="spellEnd"/>
            <w:proofErr w:type="gramEnd"/>
          </w:p>
        </w:tc>
        <w:tc>
          <w:tcPr>
            <w:tcW w:w="1276" w:type="dxa"/>
          </w:tcPr>
          <w:p w14:paraId="69C479F1" w14:textId="6DD0F4B2" w:rsidR="00ED1F73" w:rsidDel="00ED1F73" w:rsidRDefault="00ED1F73" w:rsidP="00BB5D61">
            <w:pPr>
              <w:spacing w:before="0"/>
              <w:jc w:val="center"/>
              <w:rPr>
                <w:rFonts w:ascii="Arial" w:hAnsi="Arial" w:cs="Arial"/>
                <w:sz w:val="20"/>
              </w:rPr>
            </w:pPr>
            <w:proofErr w:type="spellStart"/>
            <w:r>
              <w:rPr>
                <w:rFonts w:ascii="Arial" w:hAnsi="Arial" w:cs="Arial"/>
                <w:sz w:val="20"/>
              </w:rPr>
              <w:t>Text</w:t>
            </w:r>
            <w:proofErr w:type="spellEnd"/>
          </w:p>
        </w:tc>
        <w:tc>
          <w:tcPr>
            <w:tcW w:w="1134" w:type="dxa"/>
          </w:tcPr>
          <w:p w14:paraId="318705DE" w14:textId="116FA29A" w:rsidR="00ED1F73" w:rsidRPr="00AF54D8" w:rsidDel="00ED1F73" w:rsidRDefault="00ED1F73" w:rsidP="00BB5D61">
            <w:pPr>
              <w:spacing w:before="0"/>
              <w:jc w:val="center"/>
              <w:rPr>
                <w:rFonts w:ascii="Arial" w:hAnsi="Arial" w:cs="Arial"/>
                <w:sz w:val="20"/>
              </w:rPr>
            </w:pPr>
            <w:r>
              <w:rPr>
                <w:rFonts w:ascii="Arial" w:hAnsi="Arial" w:cs="Arial"/>
                <w:sz w:val="20"/>
              </w:rPr>
              <w:t>NON</w:t>
            </w:r>
          </w:p>
        </w:tc>
        <w:tc>
          <w:tcPr>
            <w:tcW w:w="4536" w:type="dxa"/>
          </w:tcPr>
          <w:p w14:paraId="23F8DE08" w14:textId="02BD9CC8" w:rsidR="00ED1F73" w:rsidDel="00ED1F73" w:rsidRDefault="00ED1F73" w:rsidP="00BB5D61">
            <w:pPr>
              <w:spacing w:before="0"/>
              <w:jc w:val="center"/>
              <w:rPr>
                <w:rFonts w:ascii="Arial" w:hAnsi="Arial" w:cs="Arial"/>
                <w:sz w:val="20"/>
              </w:rPr>
            </w:pPr>
            <w:r>
              <w:rPr>
                <w:rFonts w:ascii="Arial" w:hAnsi="Arial" w:cs="Arial"/>
                <w:sz w:val="20"/>
              </w:rPr>
              <w:t>/</w:t>
            </w:r>
          </w:p>
        </w:tc>
      </w:tr>
    </w:tbl>
    <w:p w14:paraId="3F7BF0BE" w14:textId="10CF85F0" w:rsidR="007D2B24" w:rsidRPr="007D2B24" w:rsidRDefault="007D2B24">
      <w:pPr>
        <w:overflowPunct/>
        <w:autoSpaceDE/>
        <w:autoSpaceDN/>
        <w:adjustRightInd/>
        <w:spacing w:before="0"/>
        <w:textAlignment w:val="auto"/>
        <w:rPr>
          <w:rFonts w:ascii="Arial" w:hAnsi="Arial" w:cs="Arial"/>
          <w:sz w:val="20"/>
        </w:rPr>
      </w:pPr>
    </w:p>
    <w:p w14:paraId="65E6E462" w14:textId="74943418" w:rsidR="00F32217" w:rsidRPr="007D2B24" w:rsidRDefault="007D2B24" w:rsidP="007D2B24">
      <w:pPr>
        <w:spacing w:before="0"/>
        <w:jc w:val="both"/>
        <w:rPr>
          <w:rFonts w:ascii="Arial" w:hAnsi="Arial" w:cs="Arial"/>
          <w:i/>
          <w:sz w:val="20"/>
          <w:u w:val="single"/>
        </w:rPr>
      </w:pPr>
      <w:r w:rsidRPr="007D2B24">
        <w:rPr>
          <w:rFonts w:ascii="Arial" w:hAnsi="Arial" w:cs="Arial"/>
          <w:i/>
          <w:sz w:val="20"/>
          <w:u w:val="single"/>
        </w:rPr>
        <w:t xml:space="preserve">Table </w:t>
      </w:r>
      <w:proofErr w:type="spellStart"/>
      <w:r w:rsidRPr="007D2B24">
        <w:rPr>
          <w:rFonts w:ascii="Arial" w:hAnsi="Arial" w:cs="Arial"/>
          <w:i/>
          <w:sz w:val="20"/>
          <w:u w:val="single"/>
        </w:rPr>
        <w:t>owner_</w:t>
      </w:r>
      <w:r w:rsidR="002D6AB0">
        <w:rPr>
          <w:rFonts w:ascii="Arial" w:hAnsi="Arial" w:cs="Arial"/>
          <w:i/>
          <w:sz w:val="20"/>
          <w:u w:val="single"/>
        </w:rPr>
        <w:t>code</w:t>
      </w:r>
      <w:r w:rsidRPr="007D2B24">
        <w:rPr>
          <w:rFonts w:ascii="Arial" w:hAnsi="Arial" w:cs="Arial"/>
          <w:i/>
          <w:sz w:val="20"/>
          <w:u w:val="single"/>
        </w:rPr>
        <w:t>_details</w:t>
      </w:r>
      <w:proofErr w:type="spellEnd"/>
    </w:p>
    <w:tbl>
      <w:tblPr>
        <w:tblStyle w:val="Grilledutableau"/>
        <w:tblW w:w="9322" w:type="dxa"/>
        <w:tblLayout w:type="fixed"/>
        <w:tblLook w:val="04A0" w:firstRow="1" w:lastRow="0" w:firstColumn="1" w:lastColumn="0" w:noHBand="0" w:noVBand="1"/>
      </w:tblPr>
      <w:tblGrid>
        <w:gridCol w:w="2093"/>
        <w:gridCol w:w="1276"/>
        <w:gridCol w:w="1134"/>
        <w:gridCol w:w="4819"/>
      </w:tblGrid>
      <w:tr w:rsidR="007D2B24" w14:paraId="71A1986A" w14:textId="77777777" w:rsidTr="00BB5D61">
        <w:tc>
          <w:tcPr>
            <w:tcW w:w="2093" w:type="dxa"/>
            <w:tcBorders>
              <w:top w:val="single" w:sz="4" w:space="0" w:color="auto"/>
              <w:left w:val="single" w:sz="4" w:space="0" w:color="auto"/>
              <w:bottom w:val="single" w:sz="4" w:space="0" w:color="auto"/>
              <w:right w:val="single" w:sz="4" w:space="0" w:color="auto"/>
            </w:tcBorders>
            <w:hideMark/>
          </w:tcPr>
          <w:p w14:paraId="5953A2F6" w14:textId="77777777" w:rsidR="007D2B24" w:rsidRDefault="007D2B24" w:rsidP="00BB5D61">
            <w:pPr>
              <w:spacing w:before="0"/>
              <w:jc w:val="center"/>
              <w:rPr>
                <w:rFonts w:ascii="Arial" w:hAnsi="Arial" w:cs="Arial"/>
                <w:b/>
                <w:sz w:val="20"/>
              </w:rPr>
            </w:pPr>
            <w:r>
              <w:rPr>
                <w:rFonts w:ascii="Arial" w:hAnsi="Arial" w:cs="Arial"/>
                <w:b/>
                <w:sz w:val="20"/>
              </w:rPr>
              <w:t>Colonne</w:t>
            </w:r>
          </w:p>
        </w:tc>
        <w:tc>
          <w:tcPr>
            <w:tcW w:w="1276" w:type="dxa"/>
            <w:tcBorders>
              <w:top w:val="single" w:sz="4" w:space="0" w:color="auto"/>
              <w:left w:val="single" w:sz="4" w:space="0" w:color="auto"/>
              <w:bottom w:val="single" w:sz="4" w:space="0" w:color="auto"/>
              <w:right w:val="single" w:sz="4" w:space="0" w:color="auto"/>
            </w:tcBorders>
            <w:hideMark/>
          </w:tcPr>
          <w:p w14:paraId="789F90C1" w14:textId="77777777" w:rsidR="007D2B24" w:rsidRDefault="007D2B24" w:rsidP="00BB5D61">
            <w:pPr>
              <w:spacing w:before="0"/>
              <w:jc w:val="center"/>
              <w:rPr>
                <w:rFonts w:ascii="Arial" w:hAnsi="Arial" w:cs="Arial"/>
                <w:b/>
                <w:sz w:val="20"/>
              </w:rPr>
            </w:pPr>
            <w:r>
              <w:rPr>
                <w:rFonts w:ascii="Arial" w:hAnsi="Arial" w:cs="Arial"/>
                <w:b/>
                <w:sz w:val="20"/>
              </w:rPr>
              <w:t>Type</w:t>
            </w:r>
          </w:p>
        </w:tc>
        <w:tc>
          <w:tcPr>
            <w:tcW w:w="1134" w:type="dxa"/>
            <w:tcBorders>
              <w:top w:val="single" w:sz="4" w:space="0" w:color="auto"/>
              <w:left w:val="single" w:sz="4" w:space="0" w:color="auto"/>
              <w:bottom w:val="single" w:sz="4" w:space="0" w:color="auto"/>
              <w:right w:val="single" w:sz="4" w:space="0" w:color="auto"/>
            </w:tcBorders>
          </w:tcPr>
          <w:p w14:paraId="1C8130B4" w14:textId="77777777" w:rsidR="007D2B24" w:rsidRDefault="007D2B24" w:rsidP="00BB5D61">
            <w:pPr>
              <w:spacing w:before="0"/>
              <w:jc w:val="center"/>
              <w:rPr>
                <w:rFonts w:ascii="Arial" w:hAnsi="Arial" w:cs="Arial"/>
                <w:b/>
                <w:sz w:val="20"/>
              </w:rPr>
            </w:pPr>
            <w:proofErr w:type="spellStart"/>
            <w:r>
              <w:rPr>
                <w:rFonts w:ascii="Arial" w:hAnsi="Arial" w:cs="Arial"/>
                <w:b/>
                <w:sz w:val="20"/>
              </w:rPr>
              <w:t>Nullable</w:t>
            </w:r>
            <w:proofErr w:type="spellEnd"/>
          </w:p>
        </w:tc>
        <w:tc>
          <w:tcPr>
            <w:tcW w:w="4819" w:type="dxa"/>
            <w:tcBorders>
              <w:top w:val="single" w:sz="4" w:space="0" w:color="auto"/>
              <w:left w:val="single" w:sz="4" w:space="0" w:color="auto"/>
              <w:bottom w:val="single" w:sz="4" w:space="0" w:color="auto"/>
              <w:right w:val="single" w:sz="4" w:space="0" w:color="auto"/>
            </w:tcBorders>
          </w:tcPr>
          <w:p w14:paraId="23363525" w14:textId="77777777" w:rsidR="007D2B24" w:rsidRDefault="007D2B24" w:rsidP="00BB5D61">
            <w:pPr>
              <w:spacing w:before="0"/>
              <w:jc w:val="center"/>
              <w:rPr>
                <w:rFonts w:ascii="Arial" w:hAnsi="Arial" w:cs="Arial"/>
                <w:b/>
                <w:sz w:val="20"/>
              </w:rPr>
            </w:pPr>
            <w:r>
              <w:rPr>
                <w:rFonts w:ascii="Arial" w:hAnsi="Arial" w:cs="Arial"/>
                <w:b/>
                <w:sz w:val="20"/>
              </w:rPr>
              <w:t>Clé</w:t>
            </w:r>
          </w:p>
        </w:tc>
      </w:tr>
      <w:tr w:rsidR="007D2B24" w:rsidRPr="005A7606" w14:paraId="4475BC2C" w14:textId="77777777" w:rsidTr="00BB5D61">
        <w:tc>
          <w:tcPr>
            <w:tcW w:w="2093" w:type="dxa"/>
            <w:tcBorders>
              <w:top w:val="single" w:sz="4" w:space="0" w:color="auto"/>
              <w:left w:val="single" w:sz="4" w:space="0" w:color="auto"/>
              <w:bottom w:val="single" w:sz="4" w:space="0" w:color="auto"/>
              <w:right w:val="single" w:sz="4" w:space="0" w:color="auto"/>
            </w:tcBorders>
          </w:tcPr>
          <w:p w14:paraId="5F6121C0" w14:textId="4FB94AFD" w:rsidR="007D2B24" w:rsidRPr="005A7606" w:rsidRDefault="002D6AB0" w:rsidP="00BB5D61">
            <w:pPr>
              <w:spacing w:before="0"/>
              <w:jc w:val="both"/>
              <w:rPr>
                <w:rFonts w:ascii="Arial" w:hAnsi="Arial" w:cs="Arial"/>
                <w:sz w:val="20"/>
              </w:rPr>
            </w:pPr>
            <w:proofErr w:type="gramStart"/>
            <w:r>
              <w:rPr>
                <w:rFonts w:ascii="Arial" w:hAnsi="Arial" w:cs="Arial"/>
                <w:sz w:val="20"/>
              </w:rPr>
              <w:t>i</w:t>
            </w:r>
            <w:r w:rsidR="007D2B24">
              <w:rPr>
                <w:rFonts w:ascii="Arial" w:hAnsi="Arial" w:cs="Arial"/>
                <w:sz w:val="20"/>
              </w:rPr>
              <w:t>d</w:t>
            </w:r>
            <w:proofErr w:type="gramEnd"/>
          </w:p>
        </w:tc>
        <w:tc>
          <w:tcPr>
            <w:tcW w:w="1276" w:type="dxa"/>
            <w:tcBorders>
              <w:top w:val="single" w:sz="4" w:space="0" w:color="auto"/>
              <w:left w:val="single" w:sz="4" w:space="0" w:color="auto"/>
              <w:bottom w:val="single" w:sz="4" w:space="0" w:color="auto"/>
              <w:right w:val="single" w:sz="4" w:space="0" w:color="auto"/>
            </w:tcBorders>
          </w:tcPr>
          <w:p w14:paraId="2C58BDB5" w14:textId="77777777" w:rsidR="007D2B24" w:rsidRPr="005A7606" w:rsidRDefault="007D2B24" w:rsidP="00BB5D61">
            <w:pPr>
              <w:spacing w:before="0"/>
              <w:jc w:val="center"/>
              <w:rPr>
                <w:rFonts w:ascii="Arial" w:hAnsi="Arial" w:cs="Arial"/>
                <w:sz w:val="20"/>
              </w:rPr>
            </w:pPr>
            <w:r>
              <w:rPr>
                <w:rFonts w:ascii="Arial" w:hAnsi="Arial" w:cs="Arial"/>
                <w:sz w:val="20"/>
              </w:rPr>
              <w:t>Integer</w:t>
            </w:r>
          </w:p>
        </w:tc>
        <w:tc>
          <w:tcPr>
            <w:tcW w:w="1134" w:type="dxa"/>
            <w:tcBorders>
              <w:top w:val="single" w:sz="4" w:space="0" w:color="auto"/>
              <w:left w:val="single" w:sz="4" w:space="0" w:color="auto"/>
              <w:bottom w:val="single" w:sz="4" w:space="0" w:color="auto"/>
              <w:right w:val="single" w:sz="4" w:space="0" w:color="auto"/>
            </w:tcBorders>
          </w:tcPr>
          <w:p w14:paraId="6372A55D" w14:textId="77777777" w:rsidR="007D2B24" w:rsidRDefault="007D2B24" w:rsidP="00BB5D61">
            <w:pPr>
              <w:spacing w:before="0"/>
              <w:jc w:val="center"/>
              <w:rPr>
                <w:rFonts w:ascii="Arial" w:hAnsi="Arial" w:cs="Arial"/>
                <w:sz w:val="20"/>
              </w:rPr>
            </w:pPr>
            <w:r>
              <w:rPr>
                <w:rFonts w:ascii="Arial" w:hAnsi="Arial" w:cs="Arial"/>
                <w:sz w:val="20"/>
              </w:rPr>
              <w:t>NON</w:t>
            </w:r>
          </w:p>
        </w:tc>
        <w:tc>
          <w:tcPr>
            <w:tcW w:w="4819" w:type="dxa"/>
            <w:tcBorders>
              <w:top w:val="single" w:sz="4" w:space="0" w:color="auto"/>
              <w:left w:val="single" w:sz="4" w:space="0" w:color="auto"/>
              <w:bottom w:val="single" w:sz="4" w:space="0" w:color="auto"/>
              <w:right w:val="single" w:sz="4" w:space="0" w:color="auto"/>
            </w:tcBorders>
          </w:tcPr>
          <w:p w14:paraId="403ECE1B" w14:textId="77777777" w:rsidR="007D2B24" w:rsidRDefault="007D2B24" w:rsidP="00BB5D61">
            <w:pPr>
              <w:spacing w:before="0"/>
              <w:jc w:val="center"/>
              <w:rPr>
                <w:rFonts w:ascii="Arial" w:hAnsi="Arial" w:cs="Arial"/>
                <w:sz w:val="20"/>
              </w:rPr>
            </w:pPr>
            <w:r>
              <w:rPr>
                <w:rFonts w:ascii="Arial" w:hAnsi="Arial" w:cs="Arial"/>
                <w:sz w:val="20"/>
              </w:rPr>
              <w:t>PK</w:t>
            </w:r>
          </w:p>
        </w:tc>
      </w:tr>
      <w:tr w:rsidR="009E7475" w:rsidRPr="00ED1F73" w14:paraId="52E5B97C" w14:textId="77777777" w:rsidTr="00BB5D61">
        <w:tc>
          <w:tcPr>
            <w:tcW w:w="2093" w:type="dxa"/>
            <w:tcBorders>
              <w:top w:val="single" w:sz="4" w:space="0" w:color="auto"/>
              <w:left w:val="single" w:sz="4" w:space="0" w:color="auto"/>
              <w:bottom w:val="single" w:sz="4" w:space="0" w:color="auto"/>
              <w:right w:val="single" w:sz="4" w:space="0" w:color="auto"/>
            </w:tcBorders>
          </w:tcPr>
          <w:p w14:paraId="4FD989F8" w14:textId="7D2DD7B9" w:rsidR="009E7475" w:rsidRDefault="00F71390" w:rsidP="00BB5D61">
            <w:pPr>
              <w:spacing w:before="0"/>
              <w:jc w:val="both"/>
              <w:rPr>
                <w:rFonts w:ascii="Arial" w:hAnsi="Arial" w:cs="Arial"/>
                <w:sz w:val="20"/>
              </w:rPr>
            </w:pPr>
            <w:bookmarkStart w:id="112" w:name="_Hlk187323833"/>
            <w:proofErr w:type="spellStart"/>
            <w:proofErr w:type="gramStart"/>
            <w:r>
              <w:rPr>
                <w:rFonts w:ascii="Arial" w:hAnsi="Arial" w:cs="Arial"/>
                <w:sz w:val="20"/>
              </w:rPr>
              <w:t>objconso</w:t>
            </w:r>
            <w:proofErr w:type="gramEnd"/>
            <w:r>
              <w:rPr>
                <w:rFonts w:ascii="Arial" w:hAnsi="Arial" w:cs="Arial"/>
                <w:sz w:val="20"/>
              </w:rPr>
              <w:t>_id</w:t>
            </w:r>
            <w:bookmarkEnd w:id="112"/>
            <w:proofErr w:type="spellEnd"/>
          </w:p>
        </w:tc>
        <w:tc>
          <w:tcPr>
            <w:tcW w:w="1276" w:type="dxa"/>
            <w:tcBorders>
              <w:top w:val="single" w:sz="4" w:space="0" w:color="auto"/>
              <w:left w:val="single" w:sz="4" w:space="0" w:color="auto"/>
              <w:bottom w:val="single" w:sz="4" w:space="0" w:color="auto"/>
              <w:right w:val="single" w:sz="4" w:space="0" w:color="auto"/>
            </w:tcBorders>
          </w:tcPr>
          <w:p w14:paraId="678ED239" w14:textId="325700F6" w:rsidR="009E7475" w:rsidRDefault="009E7475" w:rsidP="00BB5D61">
            <w:pPr>
              <w:spacing w:before="0"/>
              <w:jc w:val="center"/>
              <w:rPr>
                <w:rFonts w:ascii="Arial" w:hAnsi="Arial" w:cs="Arial"/>
                <w:sz w:val="20"/>
              </w:rPr>
            </w:pPr>
            <w:r>
              <w:rPr>
                <w:rFonts w:ascii="Arial" w:hAnsi="Arial" w:cs="Arial"/>
                <w:sz w:val="20"/>
              </w:rPr>
              <w:t>Integer</w:t>
            </w:r>
          </w:p>
        </w:tc>
        <w:tc>
          <w:tcPr>
            <w:tcW w:w="1134" w:type="dxa"/>
            <w:tcBorders>
              <w:top w:val="single" w:sz="4" w:space="0" w:color="auto"/>
              <w:left w:val="single" w:sz="4" w:space="0" w:color="auto"/>
              <w:bottom w:val="single" w:sz="4" w:space="0" w:color="auto"/>
              <w:right w:val="single" w:sz="4" w:space="0" w:color="auto"/>
            </w:tcBorders>
          </w:tcPr>
          <w:p w14:paraId="6D23BA75" w14:textId="62DE5934" w:rsidR="009E7475" w:rsidRDefault="009E7475" w:rsidP="00BB5D61">
            <w:pPr>
              <w:spacing w:before="0"/>
              <w:jc w:val="center"/>
              <w:rPr>
                <w:rFonts w:ascii="Arial" w:hAnsi="Arial" w:cs="Arial"/>
                <w:sz w:val="20"/>
              </w:rPr>
            </w:pPr>
            <w:r>
              <w:rPr>
                <w:rFonts w:ascii="Arial" w:hAnsi="Arial" w:cs="Arial"/>
                <w:sz w:val="20"/>
              </w:rPr>
              <w:t>NON</w:t>
            </w:r>
          </w:p>
        </w:tc>
        <w:tc>
          <w:tcPr>
            <w:tcW w:w="4819" w:type="dxa"/>
            <w:tcBorders>
              <w:top w:val="single" w:sz="4" w:space="0" w:color="auto"/>
              <w:left w:val="single" w:sz="4" w:space="0" w:color="auto"/>
              <w:bottom w:val="single" w:sz="4" w:space="0" w:color="auto"/>
              <w:right w:val="single" w:sz="4" w:space="0" w:color="auto"/>
            </w:tcBorders>
          </w:tcPr>
          <w:p w14:paraId="0EB50DF9" w14:textId="68A2CF11" w:rsidR="009E7475" w:rsidRPr="00ED1F73" w:rsidRDefault="00ED1F73" w:rsidP="00BB5D61">
            <w:pPr>
              <w:spacing w:before="0"/>
              <w:jc w:val="center"/>
              <w:rPr>
                <w:rFonts w:ascii="Arial" w:hAnsi="Arial" w:cs="Arial"/>
                <w:sz w:val="20"/>
                <w:lang w:val="en-US"/>
              </w:rPr>
            </w:pPr>
            <w:r w:rsidRPr="00ED1F73">
              <w:rPr>
                <w:rFonts w:ascii="Arial" w:hAnsi="Arial" w:cs="Arial"/>
                <w:sz w:val="20"/>
                <w:lang w:val="en-US"/>
              </w:rPr>
              <w:t xml:space="preserve">FK sur table </w:t>
            </w:r>
            <w:proofErr w:type="spellStart"/>
            <w:r>
              <w:rPr>
                <w:rFonts w:ascii="Arial" w:hAnsi="Arial" w:cs="Arial"/>
                <w:sz w:val="20"/>
                <w:lang w:val="en-US"/>
              </w:rPr>
              <w:t>consolidated_objects</w:t>
            </w:r>
            <w:proofErr w:type="spellEnd"/>
          </w:p>
        </w:tc>
      </w:tr>
      <w:tr w:rsidR="007D2B24" w14:paraId="590342F7" w14:textId="77777777" w:rsidTr="00BB5D61">
        <w:tc>
          <w:tcPr>
            <w:tcW w:w="2093" w:type="dxa"/>
            <w:tcBorders>
              <w:top w:val="single" w:sz="4" w:space="0" w:color="auto"/>
              <w:left w:val="single" w:sz="4" w:space="0" w:color="auto"/>
              <w:bottom w:val="single" w:sz="4" w:space="0" w:color="auto"/>
              <w:right w:val="single" w:sz="4" w:space="0" w:color="auto"/>
            </w:tcBorders>
            <w:hideMark/>
          </w:tcPr>
          <w:p w14:paraId="26987C8A" w14:textId="21A091CB" w:rsidR="007D2B24" w:rsidRDefault="002D6AB0" w:rsidP="00BB5D61">
            <w:pPr>
              <w:spacing w:before="0"/>
              <w:jc w:val="both"/>
              <w:rPr>
                <w:rFonts w:ascii="Arial" w:hAnsi="Arial" w:cs="Arial"/>
                <w:sz w:val="20"/>
              </w:rPr>
            </w:pPr>
            <w:proofErr w:type="gramStart"/>
            <w:r>
              <w:rPr>
                <w:rFonts w:ascii="Arial" w:hAnsi="Arial" w:cs="Arial"/>
                <w:sz w:val="20"/>
              </w:rPr>
              <w:t>f</w:t>
            </w:r>
            <w:r w:rsidR="00A5240E">
              <w:rPr>
                <w:rFonts w:ascii="Arial" w:hAnsi="Arial" w:cs="Arial"/>
                <w:sz w:val="20"/>
              </w:rPr>
              <w:t>ield</w:t>
            </w:r>
            <w:r w:rsidR="009E7475">
              <w:rPr>
                <w:rFonts w:ascii="Arial" w:hAnsi="Arial" w:cs="Arial"/>
                <w:sz w:val="20"/>
              </w:rPr>
              <w:t>o</w:t>
            </w:r>
            <w:r w:rsidR="00A5240E">
              <w:rPr>
                <w:rFonts w:ascii="Arial" w:hAnsi="Arial" w:cs="Arial"/>
                <w:sz w:val="20"/>
              </w:rPr>
              <w:t>rder</w:t>
            </w:r>
            <w:proofErr w:type="gramEnd"/>
          </w:p>
        </w:tc>
        <w:tc>
          <w:tcPr>
            <w:tcW w:w="1276" w:type="dxa"/>
            <w:tcBorders>
              <w:top w:val="single" w:sz="4" w:space="0" w:color="auto"/>
              <w:left w:val="single" w:sz="4" w:space="0" w:color="auto"/>
              <w:bottom w:val="single" w:sz="4" w:space="0" w:color="auto"/>
              <w:right w:val="single" w:sz="4" w:space="0" w:color="auto"/>
            </w:tcBorders>
            <w:hideMark/>
          </w:tcPr>
          <w:p w14:paraId="42EE867C" w14:textId="77777777" w:rsidR="007D2B24" w:rsidRDefault="007D2B24" w:rsidP="00BB5D61">
            <w:pPr>
              <w:spacing w:before="0"/>
              <w:jc w:val="center"/>
              <w:rPr>
                <w:rFonts w:ascii="Arial" w:hAnsi="Arial" w:cs="Arial"/>
                <w:sz w:val="20"/>
              </w:rPr>
            </w:pPr>
            <w:r w:rsidRPr="007F680F">
              <w:rPr>
                <w:rFonts w:ascii="Arial" w:hAnsi="Arial" w:cs="Arial"/>
                <w:sz w:val="20"/>
              </w:rPr>
              <w:t>Text</w:t>
            </w:r>
          </w:p>
        </w:tc>
        <w:tc>
          <w:tcPr>
            <w:tcW w:w="1134" w:type="dxa"/>
            <w:tcBorders>
              <w:top w:val="single" w:sz="4" w:space="0" w:color="auto"/>
              <w:left w:val="single" w:sz="4" w:space="0" w:color="auto"/>
              <w:bottom w:val="single" w:sz="4" w:space="0" w:color="auto"/>
              <w:right w:val="single" w:sz="4" w:space="0" w:color="auto"/>
            </w:tcBorders>
          </w:tcPr>
          <w:p w14:paraId="53AA2068" w14:textId="77777777" w:rsidR="007D2B24" w:rsidRPr="007F680F" w:rsidRDefault="007D2B24" w:rsidP="00BB5D61">
            <w:pPr>
              <w:spacing w:before="0"/>
              <w:jc w:val="center"/>
              <w:rPr>
                <w:rFonts w:ascii="Arial" w:hAnsi="Arial" w:cs="Arial"/>
                <w:sz w:val="20"/>
              </w:rPr>
            </w:pPr>
            <w:r>
              <w:rPr>
                <w:rFonts w:ascii="Arial" w:hAnsi="Arial" w:cs="Arial"/>
                <w:sz w:val="20"/>
              </w:rPr>
              <w:t>NON</w:t>
            </w:r>
          </w:p>
        </w:tc>
        <w:tc>
          <w:tcPr>
            <w:tcW w:w="4819" w:type="dxa"/>
            <w:tcBorders>
              <w:top w:val="single" w:sz="4" w:space="0" w:color="auto"/>
              <w:left w:val="single" w:sz="4" w:space="0" w:color="auto"/>
              <w:bottom w:val="single" w:sz="4" w:space="0" w:color="auto"/>
              <w:right w:val="single" w:sz="4" w:space="0" w:color="auto"/>
            </w:tcBorders>
          </w:tcPr>
          <w:p w14:paraId="40AA1C0F" w14:textId="77777777" w:rsidR="007D2B24" w:rsidRPr="007F680F" w:rsidRDefault="007D2B24" w:rsidP="00BB5D61">
            <w:pPr>
              <w:spacing w:before="0"/>
              <w:jc w:val="center"/>
              <w:rPr>
                <w:rFonts w:ascii="Arial" w:hAnsi="Arial" w:cs="Arial"/>
                <w:sz w:val="20"/>
              </w:rPr>
            </w:pPr>
            <w:r>
              <w:rPr>
                <w:rFonts w:ascii="Arial" w:hAnsi="Arial" w:cs="Arial"/>
                <w:sz w:val="20"/>
              </w:rPr>
              <w:t>/</w:t>
            </w:r>
          </w:p>
        </w:tc>
      </w:tr>
      <w:tr w:rsidR="007D2B24" w14:paraId="26BF0C11" w14:textId="77777777" w:rsidTr="00BB5D61">
        <w:tc>
          <w:tcPr>
            <w:tcW w:w="2093" w:type="dxa"/>
            <w:tcBorders>
              <w:top w:val="single" w:sz="4" w:space="0" w:color="auto"/>
              <w:left w:val="single" w:sz="4" w:space="0" w:color="auto"/>
              <w:bottom w:val="single" w:sz="4" w:space="0" w:color="auto"/>
              <w:right w:val="single" w:sz="4" w:space="0" w:color="auto"/>
            </w:tcBorders>
            <w:hideMark/>
          </w:tcPr>
          <w:p w14:paraId="6D2CDD90" w14:textId="028F4BD7" w:rsidR="007D2B24" w:rsidRDefault="002D6AB0" w:rsidP="00BB5D61">
            <w:pPr>
              <w:spacing w:before="0"/>
              <w:jc w:val="both"/>
              <w:rPr>
                <w:rFonts w:ascii="Arial" w:hAnsi="Arial" w:cs="Arial"/>
                <w:sz w:val="20"/>
              </w:rPr>
            </w:pPr>
            <w:proofErr w:type="gramStart"/>
            <w:r>
              <w:rPr>
                <w:rFonts w:ascii="Arial" w:hAnsi="Arial" w:cs="Arial"/>
                <w:sz w:val="20"/>
              </w:rPr>
              <w:t>f</w:t>
            </w:r>
            <w:r w:rsidR="009E7475">
              <w:rPr>
                <w:rFonts w:ascii="Arial" w:hAnsi="Arial" w:cs="Arial"/>
                <w:sz w:val="20"/>
              </w:rPr>
              <w:t>ieldvalue</w:t>
            </w:r>
            <w:proofErr w:type="gramEnd"/>
          </w:p>
        </w:tc>
        <w:tc>
          <w:tcPr>
            <w:tcW w:w="1276" w:type="dxa"/>
            <w:tcBorders>
              <w:top w:val="single" w:sz="4" w:space="0" w:color="auto"/>
              <w:left w:val="single" w:sz="4" w:space="0" w:color="auto"/>
              <w:bottom w:val="single" w:sz="4" w:space="0" w:color="auto"/>
              <w:right w:val="single" w:sz="4" w:space="0" w:color="auto"/>
            </w:tcBorders>
            <w:hideMark/>
          </w:tcPr>
          <w:p w14:paraId="6D3CC35D" w14:textId="77777777" w:rsidR="007D2B24" w:rsidRDefault="007D2B24" w:rsidP="00BB5D61">
            <w:pPr>
              <w:spacing w:before="0"/>
              <w:jc w:val="center"/>
              <w:rPr>
                <w:rFonts w:ascii="Arial" w:hAnsi="Arial" w:cs="Arial"/>
                <w:sz w:val="20"/>
              </w:rPr>
            </w:pPr>
            <w:r w:rsidRPr="007F680F">
              <w:rPr>
                <w:rFonts w:ascii="Arial" w:hAnsi="Arial" w:cs="Arial"/>
                <w:sz w:val="20"/>
              </w:rPr>
              <w:t>Text</w:t>
            </w:r>
          </w:p>
        </w:tc>
        <w:tc>
          <w:tcPr>
            <w:tcW w:w="1134" w:type="dxa"/>
            <w:tcBorders>
              <w:top w:val="single" w:sz="4" w:space="0" w:color="auto"/>
              <w:left w:val="single" w:sz="4" w:space="0" w:color="auto"/>
              <w:bottom w:val="single" w:sz="4" w:space="0" w:color="auto"/>
              <w:right w:val="single" w:sz="4" w:space="0" w:color="auto"/>
            </w:tcBorders>
          </w:tcPr>
          <w:p w14:paraId="4F1FAFE9" w14:textId="53B38F72" w:rsidR="007D2B24" w:rsidRPr="007F680F" w:rsidRDefault="009E7475" w:rsidP="00BB5D61">
            <w:pPr>
              <w:spacing w:before="0"/>
              <w:jc w:val="center"/>
              <w:rPr>
                <w:rFonts w:ascii="Arial" w:hAnsi="Arial" w:cs="Arial"/>
                <w:sz w:val="20"/>
              </w:rPr>
            </w:pPr>
            <w:r>
              <w:rPr>
                <w:rFonts w:ascii="Arial" w:hAnsi="Arial" w:cs="Arial"/>
                <w:sz w:val="20"/>
              </w:rPr>
              <w:t>OUI</w:t>
            </w:r>
          </w:p>
        </w:tc>
        <w:tc>
          <w:tcPr>
            <w:tcW w:w="4819" w:type="dxa"/>
            <w:tcBorders>
              <w:top w:val="single" w:sz="4" w:space="0" w:color="auto"/>
              <w:left w:val="single" w:sz="4" w:space="0" w:color="auto"/>
              <w:bottom w:val="single" w:sz="4" w:space="0" w:color="auto"/>
              <w:right w:val="single" w:sz="4" w:space="0" w:color="auto"/>
            </w:tcBorders>
          </w:tcPr>
          <w:p w14:paraId="0DAC517E" w14:textId="77777777" w:rsidR="007D2B24" w:rsidRPr="007F680F" w:rsidRDefault="007D2B24" w:rsidP="00BB5D61">
            <w:pPr>
              <w:spacing w:before="0"/>
              <w:jc w:val="center"/>
              <w:rPr>
                <w:rFonts w:ascii="Arial" w:hAnsi="Arial" w:cs="Arial"/>
                <w:sz w:val="20"/>
              </w:rPr>
            </w:pPr>
            <w:r>
              <w:rPr>
                <w:rFonts w:ascii="Arial" w:hAnsi="Arial" w:cs="Arial"/>
                <w:sz w:val="20"/>
              </w:rPr>
              <w:t>/</w:t>
            </w:r>
          </w:p>
        </w:tc>
      </w:tr>
    </w:tbl>
    <w:p w14:paraId="2C7D2DD2" w14:textId="77777777" w:rsidR="007D2B24" w:rsidRPr="007D2B24" w:rsidRDefault="007D2B24">
      <w:pPr>
        <w:overflowPunct/>
        <w:autoSpaceDE/>
        <w:autoSpaceDN/>
        <w:adjustRightInd/>
        <w:spacing w:before="0"/>
        <w:textAlignment w:val="auto"/>
        <w:rPr>
          <w:rFonts w:ascii="Arial" w:hAnsi="Arial" w:cs="Arial"/>
          <w:sz w:val="20"/>
        </w:rPr>
      </w:pPr>
    </w:p>
    <w:p w14:paraId="107F8D0E" w14:textId="12E6A4F2" w:rsidR="009E7475" w:rsidRPr="007D2B24" w:rsidRDefault="009E7475" w:rsidP="009E7475">
      <w:pPr>
        <w:spacing w:before="0"/>
        <w:jc w:val="both"/>
        <w:rPr>
          <w:rFonts w:ascii="Arial" w:hAnsi="Arial" w:cs="Arial"/>
          <w:i/>
          <w:sz w:val="20"/>
          <w:u w:val="single"/>
        </w:rPr>
      </w:pPr>
      <w:r w:rsidRPr="007D2B24">
        <w:rPr>
          <w:rFonts w:ascii="Arial" w:hAnsi="Arial" w:cs="Arial"/>
          <w:i/>
          <w:sz w:val="20"/>
          <w:u w:val="single"/>
        </w:rPr>
        <w:t xml:space="preserve">Table </w:t>
      </w:r>
      <w:proofErr w:type="spellStart"/>
      <w:r w:rsidRPr="007D2B24">
        <w:rPr>
          <w:rFonts w:ascii="Arial" w:hAnsi="Arial" w:cs="Arial"/>
          <w:i/>
          <w:sz w:val="20"/>
          <w:u w:val="single"/>
        </w:rPr>
        <w:t>owner_</w:t>
      </w:r>
      <w:r w:rsidR="002D6AB0">
        <w:rPr>
          <w:rFonts w:ascii="Arial" w:hAnsi="Arial" w:cs="Arial"/>
          <w:i/>
          <w:sz w:val="20"/>
          <w:u w:val="single"/>
        </w:rPr>
        <w:t>code</w:t>
      </w:r>
      <w:r w:rsidRPr="007D2B24">
        <w:rPr>
          <w:rFonts w:ascii="Arial" w:hAnsi="Arial" w:cs="Arial"/>
          <w:i/>
          <w:sz w:val="20"/>
          <w:u w:val="single"/>
        </w:rPr>
        <w:t>_</w:t>
      </w:r>
      <w:r>
        <w:rPr>
          <w:rFonts w:ascii="Arial" w:hAnsi="Arial" w:cs="Arial"/>
          <w:i/>
          <w:sz w:val="20"/>
          <w:u w:val="single"/>
        </w:rPr>
        <w:t>properties</w:t>
      </w:r>
      <w:proofErr w:type="spellEnd"/>
    </w:p>
    <w:tbl>
      <w:tblPr>
        <w:tblStyle w:val="Grilledutableau"/>
        <w:tblW w:w="9322" w:type="dxa"/>
        <w:tblLayout w:type="fixed"/>
        <w:tblLook w:val="04A0" w:firstRow="1" w:lastRow="0" w:firstColumn="1" w:lastColumn="0" w:noHBand="0" w:noVBand="1"/>
      </w:tblPr>
      <w:tblGrid>
        <w:gridCol w:w="2093"/>
        <w:gridCol w:w="1276"/>
        <w:gridCol w:w="1134"/>
        <w:gridCol w:w="4819"/>
      </w:tblGrid>
      <w:tr w:rsidR="009E7475" w14:paraId="0F33477F" w14:textId="77777777" w:rsidTr="00BB5D61">
        <w:tc>
          <w:tcPr>
            <w:tcW w:w="2093" w:type="dxa"/>
            <w:tcBorders>
              <w:top w:val="single" w:sz="4" w:space="0" w:color="auto"/>
              <w:left w:val="single" w:sz="4" w:space="0" w:color="auto"/>
              <w:bottom w:val="single" w:sz="4" w:space="0" w:color="auto"/>
              <w:right w:val="single" w:sz="4" w:space="0" w:color="auto"/>
            </w:tcBorders>
            <w:hideMark/>
          </w:tcPr>
          <w:p w14:paraId="085301F8" w14:textId="77777777" w:rsidR="009E7475" w:rsidRDefault="009E7475" w:rsidP="00BB5D61">
            <w:pPr>
              <w:spacing w:before="0"/>
              <w:jc w:val="center"/>
              <w:rPr>
                <w:rFonts w:ascii="Arial" w:hAnsi="Arial" w:cs="Arial"/>
                <w:b/>
                <w:sz w:val="20"/>
              </w:rPr>
            </w:pPr>
            <w:r>
              <w:rPr>
                <w:rFonts w:ascii="Arial" w:hAnsi="Arial" w:cs="Arial"/>
                <w:b/>
                <w:sz w:val="20"/>
              </w:rPr>
              <w:t>Colonne</w:t>
            </w:r>
          </w:p>
        </w:tc>
        <w:tc>
          <w:tcPr>
            <w:tcW w:w="1276" w:type="dxa"/>
            <w:tcBorders>
              <w:top w:val="single" w:sz="4" w:space="0" w:color="auto"/>
              <w:left w:val="single" w:sz="4" w:space="0" w:color="auto"/>
              <w:bottom w:val="single" w:sz="4" w:space="0" w:color="auto"/>
              <w:right w:val="single" w:sz="4" w:space="0" w:color="auto"/>
            </w:tcBorders>
            <w:hideMark/>
          </w:tcPr>
          <w:p w14:paraId="737F3D30" w14:textId="77777777" w:rsidR="009E7475" w:rsidRDefault="009E7475" w:rsidP="00BB5D61">
            <w:pPr>
              <w:spacing w:before="0"/>
              <w:jc w:val="center"/>
              <w:rPr>
                <w:rFonts w:ascii="Arial" w:hAnsi="Arial" w:cs="Arial"/>
                <w:b/>
                <w:sz w:val="20"/>
              </w:rPr>
            </w:pPr>
            <w:r>
              <w:rPr>
                <w:rFonts w:ascii="Arial" w:hAnsi="Arial" w:cs="Arial"/>
                <w:b/>
                <w:sz w:val="20"/>
              </w:rPr>
              <w:t>Type</w:t>
            </w:r>
          </w:p>
        </w:tc>
        <w:tc>
          <w:tcPr>
            <w:tcW w:w="1134" w:type="dxa"/>
            <w:tcBorders>
              <w:top w:val="single" w:sz="4" w:space="0" w:color="auto"/>
              <w:left w:val="single" w:sz="4" w:space="0" w:color="auto"/>
              <w:bottom w:val="single" w:sz="4" w:space="0" w:color="auto"/>
              <w:right w:val="single" w:sz="4" w:space="0" w:color="auto"/>
            </w:tcBorders>
          </w:tcPr>
          <w:p w14:paraId="735B602F" w14:textId="77777777" w:rsidR="009E7475" w:rsidRDefault="009E7475" w:rsidP="00BB5D61">
            <w:pPr>
              <w:spacing w:before="0"/>
              <w:jc w:val="center"/>
              <w:rPr>
                <w:rFonts w:ascii="Arial" w:hAnsi="Arial" w:cs="Arial"/>
                <w:b/>
                <w:sz w:val="20"/>
              </w:rPr>
            </w:pPr>
            <w:proofErr w:type="spellStart"/>
            <w:r>
              <w:rPr>
                <w:rFonts w:ascii="Arial" w:hAnsi="Arial" w:cs="Arial"/>
                <w:b/>
                <w:sz w:val="20"/>
              </w:rPr>
              <w:t>Nullable</w:t>
            </w:r>
            <w:proofErr w:type="spellEnd"/>
          </w:p>
        </w:tc>
        <w:tc>
          <w:tcPr>
            <w:tcW w:w="4819" w:type="dxa"/>
            <w:tcBorders>
              <w:top w:val="single" w:sz="4" w:space="0" w:color="auto"/>
              <w:left w:val="single" w:sz="4" w:space="0" w:color="auto"/>
              <w:bottom w:val="single" w:sz="4" w:space="0" w:color="auto"/>
              <w:right w:val="single" w:sz="4" w:space="0" w:color="auto"/>
            </w:tcBorders>
          </w:tcPr>
          <w:p w14:paraId="1385CDC2" w14:textId="77777777" w:rsidR="009E7475" w:rsidRDefault="009E7475" w:rsidP="00BB5D61">
            <w:pPr>
              <w:spacing w:before="0"/>
              <w:jc w:val="center"/>
              <w:rPr>
                <w:rFonts w:ascii="Arial" w:hAnsi="Arial" w:cs="Arial"/>
                <w:b/>
                <w:sz w:val="20"/>
              </w:rPr>
            </w:pPr>
            <w:r>
              <w:rPr>
                <w:rFonts w:ascii="Arial" w:hAnsi="Arial" w:cs="Arial"/>
                <w:b/>
                <w:sz w:val="20"/>
              </w:rPr>
              <w:t>Clé</w:t>
            </w:r>
          </w:p>
        </w:tc>
      </w:tr>
      <w:tr w:rsidR="009E7475" w:rsidRPr="005A7606" w14:paraId="0D6FF80D" w14:textId="77777777" w:rsidTr="00BB5D61">
        <w:tc>
          <w:tcPr>
            <w:tcW w:w="2093" w:type="dxa"/>
            <w:tcBorders>
              <w:top w:val="single" w:sz="4" w:space="0" w:color="auto"/>
              <w:left w:val="single" w:sz="4" w:space="0" w:color="auto"/>
              <w:bottom w:val="single" w:sz="4" w:space="0" w:color="auto"/>
              <w:right w:val="single" w:sz="4" w:space="0" w:color="auto"/>
            </w:tcBorders>
          </w:tcPr>
          <w:p w14:paraId="3D4A9992" w14:textId="77777777" w:rsidR="009E7475" w:rsidRPr="005A7606" w:rsidRDefault="009E7475" w:rsidP="00BB5D61">
            <w:pPr>
              <w:spacing w:before="0"/>
              <w:jc w:val="both"/>
              <w:rPr>
                <w:rFonts w:ascii="Arial" w:hAnsi="Arial" w:cs="Arial"/>
                <w:sz w:val="20"/>
              </w:rPr>
            </w:pPr>
            <w:proofErr w:type="gramStart"/>
            <w:r>
              <w:rPr>
                <w:rFonts w:ascii="Arial" w:hAnsi="Arial" w:cs="Arial"/>
                <w:sz w:val="20"/>
              </w:rPr>
              <w:t>id</w:t>
            </w:r>
            <w:proofErr w:type="gramEnd"/>
          </w:p>
        </w:tc>
        <w:tc>
          <w:tcPr>
            <w:tcW w:w="1276" w:type="dxa"/>
            <w:tcBorders>
              <w:top w:val="single" w:sz="4" w:space="0" w:color="auto"/>
              <w:left w:val="single" w:sz="4" w:space="0" w:color="auto"/>
              <w:bottom w:val="single" w:sz="4" w:space="0" w:color="auto"/>
              <w:right w:val="single" w:sz="4" w:space="0" w:color="auto"/>
            </w:tcBorders>
          </w:tcPr>
          <w:p w14:paraId="71F245FC" w14:textId="77777777" w:rsidR="009E7475" w:rsidRPr="005A7606" w:rsidRDefault="009E7475" w:rsidP="00BB5D61">
            <w:pPr>
              <w:spacing w:before="0"/>
              <w:jc w:val="center"/>
              <w:rPr>
                <w:rFonts w:ascii="Arial" w:hAnsi="Arial" w:cs="Arial"/>
                <w:sz w:val="20"/>
              </w:rPr>
            </w:pPr>
            <w:r>
              <w:rPr>
                <w:rFonts w:ascii="Arial" w:hAnsi="Arial" w:cs="Arial"/>
                <w:sz w:val="20"/>
              </w:rPr>
              <w:t>Integer</w:t>
            </w:r>
          </w:p>
        </w:tc>
        <w:tc>
          <w:tcPr>
            <w:tcW w:w="1134" w:type="dxa"/>
            <w:tcBorders>
              <w:top w:val="single" w:sz="4" w:space="0" w:color="auto"/>
              <w:left w:val="single" w:sz="4" w:space="0" w:color="auto"/>
              <w:bottom w:val="single" w:sz="4" w:space="0" w:color="auto"/>
              <w:right w:val="single" w:sz="4" w:space="0" w:color="auto"/>
            </w:tcBorders>
          </w:tcPr>
          <w:p w14:paraId="7673CD7A" w14:textId="77777777" w:rsidR="009E7475" w:rsidRDefault="009E7475" w:rsidP="00BB5D61">
            <w:pPr>
              <w:spacing w:before="0"/>
              <w:jc w:val="center"/>
              <w:rPr>
                <w:rFonts w:ascii="Arial" w:hAnsi="Arial" w:cs="Arial"/>
                <w:sz w:val="20"/>
              </w:rPr>
            </w:pPr>
            <w:r>
              <w:rPr>
                <w:rFonts w:ascii="Arial" w:hAnsi="Arial" w:cs="Arial"/>
                <w:sz w:val="20"/>
              </w:rPr>
              <w:t>NON</w:t>
            </w:r>
          </w:p>
        </w:tc>
        <w:tc>
          <w:tcPr>
            <w:tcW w:w="4819" w:type="dxa"/>
            <w:tcBorders>
              <w:top w:val="single" w:sz="4" w:space="0" w:color="auto"/>
              <w:left w:val="single" w:sz="4" w:space="0" w:color="auto"/>
              <w:bottom w:val="single" w:sz="4" w:space="0" w:color="auto"/>
              <w:right w:val="single" w:sz="4" w:space="0" w:color="auto"/>
            </w:tcBorders>
          </w:tcPr>
          <w:p w14:paraId="539EC81E" w14:textId="77777777" w:rsidR="009E7475" w:rsidRDefault="009E7475" w:rsidP="00BB5D61">
            <w:pPr>
              <w:spacing w:before="0"/>
              <w:jc w:val="center"/>
              <w:rPr>
                <w:rFonts w:ascii="Arial" w:hAnsi="Arial" w:cs="Arial"/>
                <w:sz w:val="20"/>
              </w:rPr>
            </w:pPr>
            <w:r>
              <w:rPr>
                <w:rFonts w:ascii="Arial" w:hAnsi="Arial" w:cs="Arial"/>
                <w:sz w:val="20"/>
              </w:rPr>
              <w:t>PK</w:t>
            </w:r>
          </w:p>
        </w:tc>
      </w:tr>
      <w:tr w:rsidR="009E7475" w:rsidRPr="005A7606" w14:paraId="3DB71ED5" w14:textId="77777777" w:rsidTr="00BB5D61">
        <w:tc>
          <w:tcPr>
            <w:tcW w:w="2093" w:type="dxa"/>
            <w:tcBorders>
              <w:top w:val="single" w:sz="4" w:space="0" w:color="auto"/>
              <w:left w:val="single" w:sz="4" w:space="0" w:color="auto"/>
              <w:bottom w:val="single" w:sz="4" w:space="0" w:color="auto"/>
              <w:right w:val="single" w:sz="4" w:space="0" w:color="auto"/>
            </w:tcBorders>
          </w:tcPr>
          <w:p w14:paraId="1B8BB356" w14:textId="3BADAE34" w:rsidR="009E7475" w:rsidRDefault="009E7475" w:rsidP="00BB5D61">
            <w:pPr>
              <w:spacing w:before="0"/>
              <w:jc w:val="both"/>
              <w:rPr>
                <w:rFonts w:ascii="Arial" w:hAnsi="Arial" w:cs="Arial"/>
                <w:sz w:val="20"/>
              </w:rPr>
            </w:pPr>
            <w:proofErr w:type="spellStart"/>
            <w:proofErr w:type="gramStart"/>
            <w:r>
              <w:rPr>
                <w:rFonts w:ascii="Arial" w:hAnsi="Arial" w:cs="Arial"/>
                <w:sz w:val="20"/>
              </w:rPr>
              <w:lastRenderedPageBreak/>
              <w:t>fieldorder</w:t>
            </w:r>
            <w:proofErr w:type="spellEnd"/>
            <w:proofErr w:type="gramEnd"/>
          </w:p>
        </w:tc>
        <w:tc>
          <w:tcPr>
            <w:tcW w:w="1276" w:type="dxa"/>
            <w:tcBorders>
              <w:top w:val="single" w:sz="4" w:space="0" w:color="auto"/>
              <w:left w:val="single" w:sz="4" w:space="0" w:color="auto"/>
              <w:bottom w:val="single" w:sz="4" w:space="0" w:color="auto"/>
              <w:right w:val="single" w:sz="4" w:space="0" w:color="auto"/>
            </w:tcBorders>
          </w:tcPr>
          <w:p w14:paraId="596BAEF3" w14:textId="77777777" w:rsidR="009E7475" w:rsidRDefault="009E7475" w:rsidP="00BB5D61">
            <w:pPr>
              <w:spacing w:before="0"/>
              <w:jc w:val="center"/>
              <w:rPr>
                <w:rFonts w:ascii="Arial" w:hAnsi="Arial" w:cs="Arial"/>
                <w:sz w:val="20"/>
              </w:rPr>
            </w:pPr>
            <w:r>
              <w:rPr>
                <w:rFonts w:ascii="Arial" w:hAnsi="Arial" w:cs="Arial"/>
                <w:sz w:val="20"/>
              </w:rPr>
              <w:t>Integer</w:t>
            </w:r>
          </w:p>
        </w:tc>
        <w:tc>
          <w:tcPr>
            <w:tcW w:w="1134" w:type="dxa"/>
            <w:tcBorders>
              <w:top w:val="single" w:sz="4" w:space="0" w:color="auto"/>
              <w:left w:val="single" w:sz="4" w:space="0" w:color="auto"/>
              <w:bottom w:val="single" w:sz="4" w:space="0" w:color="auto"/>
              <w:right w:val="single" w:sz="4" w:space="0" w:color="auto"/>
            </w:tcBorders>
          </w:tcPr>
          <w:p w14:paraId="13238FC6" w14:textId="77777777" w:rsidR="009E7475" w:rsidRDefault="009E7475" w:rsidP="00BB5D61">
            <w:pPr>
              <w:spacing w:before="0"/>
              <w:jc w:val="center"/>
              <w:rPr>
                <w:rFonts w:ascii="Arial" w:hAnsi="Arial" w:cs="Arial"/>
                <w:sz w:val="20"/>
              </w:rPr>
            </w:pPr>
            <w:r>
              <w:rPr>
                <w:rFonts w:ascii="Arial" w:hAnsi="Arial" w:cs="Arial"/>
                <w:sz w:val="20"/>
              </w:rPr>
              <w:t>NON</w:t>
            </w:r>
          </w:p>
        </w:tc>
        <w:tc>
          <w:tcPr>
            <w:tcW w:w="4819" w:type="dxa"/>
            <w:tcBorders>
              <w:top w:val="single" w:sz="4" w:space="0" w:color="auto"/>
              <w:left w:val="single" w:sz="4" w:space="0" w:color="auto"/>
              <w:bottom w:val="single" w:sz="4" w:space="0" w:color="auto"/>
              <w:right w:val="single" w:sz="4" w:space="0" w:color="auto"/>
            </w:tcBorders>
          </w:tcPr>
          <w:p w14:paraId="564F5D32" w14:textId="519C5508" w:rsidR="009E7475" w:rsidRDefault="009E7475" w:rsidP="00BB5D61">
            <w:pPr>
              <w:spacing w:before="0"/>
              <w:jc w:val="center"/>
              <w:rPr>
                <w:rFonts w:ascii="Arial" w:hAnsi="Arial" w:cs="Arial"/>
                <w:sz w:val="20"/>
              </w:rPr>
            </w:pPr>
            <w:r>
              <w:rPr>
                <w:rFonts w:ascii="Arial" w:hAnsi="Arial" w:cs="Arial"/>
                <w:sz w:val="20"/>
              </w:rPr>
              <w:t>UK</w:t>
            </w:r>
          </w:p>
        </w:tc>
      </w:tr>
      <w:tr w:rsidR="009E7475" w14:paraId="783AAACA" w14:textId="77777777" w:rsidTr="00BB5D61">
        <w:tc>
          <w:tcPr>
            <w:tcW w:w="2093" w:type="dxa"/>
            <w:tcBorders>
              <w:top w:val="single" w:sz="4" w:space="0" w:color="auto"/>
              <w:left w:val="single" w:sz="4" w:space="0" w:color="auto"/>
              <w:bottom w:val="single" w:sz="4" w:space="0" w:color="auto"/>
              <w:right w:val="single" w:sz="4" w:space="0" w:color="auto"/>
            </w:tcBorders>
            <w:hideMark/>
          </w:tcPr>
          <w:p w14:paraId="352698C9" w14:textId="66FC9ED0" w:rsidR="009E7475" w:rsidRDefault="009E7475" w:rsidP="00BB5D61">
            <w:pPr>
              <w:spacing w:before="0"/>
              <w:jc w:val="both"/>
              <w:rPr>
                <w:rFonts w:ascii="Arial" w:hAnsi="Arial" w:cs="Arial"/>
                <w:sz w:val="20"/>
              </w:rPr>
            </w:pPr>
            <w:proofErr w:type="spellStart"/>
            <w:proofErr w:type="gramStart"/>
            <w:r>
              <w:rPr>
                <w:rFonts w:ascii="Arial" w:hAnsi="Arial" w:cs="Arial"/>
                <w:sz w:val="20"/>
              </w:rPr>
              <w:t>fieldtype</w:t>
            </w:r>
            <w:proofErr w:type="spellEnd"/>
            <w:proofErr w:type="gramEnd"/>
          </w:p>
        </w:tc>
        <w:tc>
          <w:tcPr>
            <w:tcW w:w="1276" w:type="dxa"/>
            <w:tcBorders>
              <w:top w:val="single" w:sz="4" w:space="0" w:color="auto"/>
              <w:left w:val="single" w:sz="4" w:space="0" w:color="auto"/>
              <w:bottom w:val="single" w:sz="4" w:space="0" w:color="auto"/>
              <w:right w:val="single" w:sz="4" w:space="0" w:color="auto"/>
            </w:tcBorders>
            <w:hideMark/>
          </w:tcPr>
          <w:p w14:paraId="24C034D5" w14:textId="77777777" w:rsidR="009E7475" w:rsidRDefault="009E7475" w:rsidP="00BB5D61">
            <w:pPr>
              <w:spacing w:before="0"/>
              <w:jc w:val="center"/>
              <w:rPr>
                <w:rFonts w:ascii="Arial" w:hAnsi="Arial" w:cs="Arial"/>
                <w:sz w:val="20"/>
              </w:rPr>
            </w:pPr>
            <w:proofErr w:type="spellStart"/>
            <w:r w:rsidRPr="007F680F">
              <w:rPr>
                <w:rFonts w:ascii="Arial" w:hAnsi="Arial" w:cs="Arial"/>
                <w:sz w:val="20"/>
              </w:rPr>
              <w:t>Text</w:t>
            </w:r>
            <w:proofErr w:type="spellEnd"/>
          </w:p>
        </w:tc>
        <w:tc>
          <w:tcPr>
            <w:tcW w:w="1134" w:type="dxa"/>
            <w:tcBorders>
              <w:top w:val="single" w:sz="4" w:space="0" w:color="auto"/>
              <w:left w:val="single" w:sz="4" w:space="0" w:color="auto"/>
              <w:bottom w:val="single" w:sz="4" w:space="0" w:color="auto"/>
              <w:right w:val="single" w:sz="4" w:space="0" w:color="auto"/>
            </w:tcBorders>
          </w:tcPr>
          <w:p w14:paraId="7CB792BC" w14:textId="77777777" w:rsidR="009E7475" w:rsidRPr="007F680F" w:rsidRDefault="009E7475" w:rsidP="00BB5D61">
            <w:pPr>
              <w:spacing w:before="0"/>
              <w:jc w:val="center"/>
              <w:rPr>
                <w:rFonts w:ascii="Arial" w:hAnsi="Arial" w:cs="Arial"/>
                <w:sz w:val="20"/>
              </w:rPr>
            </w:pPr>
            <w:r>
              <w:rPr>
                <w:rFonts w:ascii="Arial" w:hAnsi="Arial" w:cs="Arial"/>
                <w:sz w:val="20"/>
              </w:rPr>
              <w:t>NON</w:t>
            </w:r>
          </w:p>
        </w:tc>
        <w:tc>
          <w:tcPr>
            <w:tcW w:w="4819" w:type="dxa"/>
            <w:tcBorders>
              <w:top w:val="single" w:sz="4" w:space="0" w:color="auto"/>
              <w:left w:val="single" w:sz="4" w:space="0" w:color="auto"/>
              <w:bottom w:val="single" w:sz="4" w:space="0" w:color="auto"/>
              <w:right w:val="single" w:sz="4" w:space="0" w:color="auto"/>
            </w:tcBorders>
          </w:tcPr>
          <w:p w14:paraId="298541D1" w14:textId="77777777" w:rsidR="009E7475" w:rsidRPr="007F680F" w:rsidRDefault="009E7475" w:rsidP="00BB5D61">
            <w:pPr>
              <w:spacing w:before="0"/>
              <w:jc w:val="center"/>
              <w:rPr>
                <w:rFonts w:ascii="Arial" w:hAnsi="Arial" w:cs="Arial"/>
                <w:sz w:val="20"/>
              </w:rPr>
            </w:pPr>
            <w:r>
              <w:rPr>
                <w:rFonts w:ascii="Arial" w:hAnsi="Arial" w:cs="Arial"/>
                <w:sz w:val="20"/>
              </w:rPr>
              <w:t>/</w:t>
            </w:r>
          </w:p>
        </w:tc>
      </w:tr>
      <w:tr w:rsidR="009E7475" w14:paraId="6589220C" w14:textId="77777777" w:rsidTr="00BB5D61">
        <w:tc>
          <w:tcPr>
            <w:tcW w:w="2093" w:type="dxa"/>
            <w:tcBorders>
              <w:top w:val="single" w:sz="4" w:space="0" w:color="auto"/>
              <w:left w:val="single" w:sz="4" w:space="0" w:color="auto"/>
              <w:bottom w:val="single" w:sz="4" w:space="0" w:color="auto"/>
              <w:right w:val="single" w:sz="4" w:space="0" w:color="auto"/>
            </w:tcBorders>
            <w:hideMark/>
          </w:tcPr>
          <w:p w14:paraId="7DB70C9A" w14:textId="0A817006" w:rsidR="009E7475" w:rsidRDefault="009E7475" w:rsidP="00BB5D61">
            <w:pPr>
              <w:spacing w:before="0"/>
              <w:jc w:val="both"/>
              <w:rPr>
                <w:rFonts w:ascii="Arial" w:hAnsi="Arial" w:cs="Arial"/>
                <w:sz w:val="20"/>
              </w:rPr>
            </w:pPr>
            <w:proofErr w:type="spellStart"/>
            <w:proofErr w:type="gramStart"/>
            <w:r>
              <w:rPr>
                <w:rFonts w:ascii="Arial" w:hAnsi="Arial" w:cs="Arial"/>
                <w:sz w:val="20"/>
              </w:rPr>
              <w:t>fieldvalue</w:t>
            </w:r>
            <w:proofErr w:type="spellEnd"/>
            <w:proofErr w:type="gramEnd"/>
          </w:p>
        </w:tc>
        <w:tc>
          <w:tcPr>
            <w:tcW w:w="1276" w:type="dxa"/>
            <w:tcBorders>
              <w:top w:val="single" w:sz="4" w:space="0" w:color="auto"/>
              <w:left w:val="single" w:sz="4" w:space="0" w:color="auto"/>
              <w:bottom w:val="single" w:sz="4" w:space="0" w:color="auto"/>
              <w:right w:val="single" w:sz="4" w:space="0" w:color="auto"/>
            </w:tcBorders>
            <w:hideMark/>
          </w:tcPr>
          <w:p w14:paraId="726B6EA5" w14:textId="77777777" w:rsidR="009E7475" w:rsidRDefault="009E7475" w:rsidP="00BB5D61">
            <w:pPr>
              <w:spacing w:before="0"/>
              <w:jc w:val="center"/>
              <w:rPr>
                <w:rFonts w:ascii="Arial" w:hAnsi="Arial" w:cs="Arial"/>
                <w:sz w:val="20"/>
              </w:rPr>
            </w:pPr>
            <w:proofErr w:type="spellStart"/>
            <w:r w:rsidRPr="007F680F">
              <w:rPr>
                <w:rFonts w:ascii="Arial" w:hAnsi="Arial" w:cs="Arial"/>
                <w:sz w:val="20"/>
              </w:rPr>
              <w:t>Text</w:t>
            </w:r>
            <w:proofErr w:type="spellEnd"/>
          </w:p>
        </w:tc>
        <w:tc>
          <w:tcPr>
            <w:tcW w:w="1134" w:type="dxa"/>
            <w:tcBorders>
              <w:top w:val="single" w:sz="4" w:space="0" w:color="auto"/>
              <w:left w:val="single" w:sz="4" w:space="0" w:color="auto"/>
              <w:bottom w:val="single" w:sz="4" w:space="0" w:color="auto"/>
              <w:right w:val="single" w:sz="4" w:space="0" w:color="auto"/>
            </w:tcBorders>
          </w:tcPr>
          <w:p w14:paraId="1E80B624" w14:textId="77777777" w:rsidR="009E7475" w:rsidRPr="007F680F" w:rsidRDefault="009E7475" w:rsidP="00BB5D61">
            <w:pPr>
              <w:spacing w:before="0"/>
              <w:jc w:val="center"/>
              <w:rPr>
                <w:rFonts w:ascii="Arial" w:hAnsi="Arial" w:cs="Arial"/>
                <w:sz w:val="20"/>
              </w:rPr>
            </w:pPr>
            <w:r>
              <w:rPr>
                <w:rFonts w:ascii="Arial" w:hAnsi="Arial" w:cs="Arial"/>
                <w:sz w:val="20"/>
              </w:rPr>
              <w:t>OUI</w:t>
            </w:r>
          </w:p>
        </w:tc>
        <w:tc>
          <w:tcPr>
            <w:tcW w:w="4819" w:type="dxa"/>
            <w:tcBorders>
              <w:top w:val="single" w:sz="4" w:space="0" w:color="auto"/>
              <w:left w:val="single" w:sz="4" w:space="0" w:color="auto"/>
              <w:bottom w:val="single" w:sz="4" w:space="0" w:color="auto"/>
              <w:right w:val="single" w:sz="4" w:space="0" w:color="auto"/>
            </w:tcBorders>
          </w:tcPr>
          <w:p w14:paraId="4AD842D7" w14:textId="77777777" w:rsidR="009E7475" w:rsidRPr="007F680F" w:rsidRDefault="009E7475" w:rsidP="00BB5D61">
            <w:pPr>
              <w:spacing w:before="0"/>
              <w:jc w:val="center"/>
              <w:rPr>
                <w:rFonts w:ascii="Arial" w:hAnsi="Arial" w:cs="Arial"/>
                <w:sz w:val="20"/>
              </w:rPr>
            </w:pPr>
            <w:r>
              <w:rPr>
                <w:rFonts w:ascii="Arial" w:hAnsi="Arial" w:cs="Arial"/>
                <w:sz w:val="20"/>
              </w:rPr>
              <w:t>/</w:t>
            </w:r>
          </w:p>
        </w:tc>
      </w:tr>
      <w:tr w:rsidR="009E7475" w14:paraId="098E5796" w14:textId="77777777" w:rsidTr="00BB5D61">
        <w:tc>
          <w:tcPr>
            <w:tcW w:w="2093" w:type="dxa"/>
            <w:tcBorders>
              <w:top w:val="single" w:sz="4" w:space="0" w:color="auto"/>
              <w:left w:val="single" w:sz="4" w:space="0" w:color="auto"/>
              <w:bottom w:val="single" w:sz="4" w:space="0" w:color="auto"/>
              <w:right w:val="single" w:sz="4" w:space="0" w:color="auto"/>
            </w:tcBorders>
          </w:tcPr>
          <w:p w14:paraId="7A20A35C" w14:textId="1C0A1330" w:rsidR="009E7475" w:rsidRDefault="009E7475" w:rsidP="00BB5D61">
            <w:pPr>
              <w:spacing w:before="0"/>
              <w:jc w:val="both"/>
              <w:rPr>
                <w:rFonts w:ascii="Arial" w:hAnsi="Arial" w:cs="Arial"/>
                <w:sz w:val="20"/>
              </w:rPr>
            </w:pPr>
            <w:proofErr w:type="spellStart"/>
            <w:proofErr w:type="gramStart"/>
            <w:r>
              <w:rPr>
                <w:rFonts w:ascii="Arial" w:hAnsi="Arial" w:cs="Arial"/>
                <w:sz w:val="20"/>
              </w:rPr>
              <w:t>fieldlabel</w:t>
            </w:r>
            <w:proofErr w:type="spellEnd"/>
            <w:proofErr w:type="gramEnd"/>
          </w:p>
        </w:tc>
        <w:tc>
          <w:tcPr>
            <w:tcW w:w="1276" w:type="dxa"/>
            <w:tcBorders>
              <w:top w:val="single" w:sz="4" w:space="0" w:color="auto"/>
              <w:left w:val="single" w:sz="4" w:space="0" w:color="auto"/>
              <w:bottom w:val="single" w:sz="4" w:space="0" w:color="auto"/>
              <w:right w:val="single" w:sz="4" w:space="0" w:color="auto"/>
            </w:tcBorders>
          </w:tcPr>
          <w:p w14:paraId="5127FA54" w14:textId="1DCAD52C" w:rsidR="009E7475" w:rsidRPr="007F680F" w:rsidRDefault="009E7475" w:rsidP="00BB5D61">
            <w:pPr>
              <w:spacing w:before="0"/>
              <w:jc w:val="center"/>
              <w:rPr>
                <w:rFonts w:ascii="Arial" w:hAnsi="Arial" w:cs="Arial"/>
                <w:sz w:val="20"/>
              </w:rPr>
            </w:pPr>
            <w:proofErr w:type="spellStart"/>
            <w:r>
              <w:rPr>
                <w:rFonts w:ascii="Arial" w:hAnsi="Arial" w:cs="Arial"/>
                <w:sz w:val="20"/>
              </w:rPr>
              <w:t>Text</w:t>
            </w:r>
            <w:proofErr w:type="spellEnd"/>
          </w:p>
        </w:tc>
        <w:tc>
          <w:tcPr>
            <w:tcW w:w="1134" w:type="dxa"/>
            <w:tcBorders>
              <w:top w:val="single" w:sz="4" w:space="0" w:color="auto"/>
              <w:left w:val="single" w:sz="4" w:space="0" w:color="auto"/>
              <w:bottom w:val="single" w:sz="4" w:space="0" w:color="auto"/>
              <w:right w:val="single" w:sz="4" w:space="0" w:color="auto"/>
            </w:tcBorders>
          </w:tcPr>
          <w:p w14:paraId="05BB56BD" w14:textId="2162378C" w:rsidR="009E7475" w:rsidRDefault="009E7475" w:rsidP="00BB5D61">
            <w:pPr>
              <w:spacing w:before="0"/>
              <w:jc w:val="center"/>
              <w:rPr>
                <w:rFonts w:ascii="Arial" w:hAnsi="Arial" w:cs="Arial"/>
                <w:sz w:val="20"/>
              </w:rPr>
            </w:pPr>
            <w:r>
              <w:rPr>
                <w:rFonts w:ascii="Arial" w:hAnsi="Arial" w:cs="Arial"/>
                <w:sz w:val="20"/>
              </w:rPr>
              <w:t>OUI</w:t>
            </w:r>
          </w:p>
        </w:tc>
        <w:tc>
          <w:tcPr>
            <w:tcW w:w="4819" w:type="dxa"/>
            <w:tcBorders>
              <w:top w:val="single" w:sz="4" w:space="0" w:color="auto"/>
              <w:left w:val="single" w:sz="4" w:space="0" w:color="auto"/>
              <w:bottom w:val="single" w:sz="4" w:space="0" w:color="auto"/>
              <w:right w:val="single" w:sz="4" w:space="0" w:color="auto"/>
            </w:tcBorders>
          </w:tcPr>
          <w:p w14:paraId="7EFB4B8D" w14:textId="7576FC6E" w:rsidR="009E7475" w:rsidRDefault="009E7475" w:rsidP="00BB5D61">
            <w:pPr>
              <w:spacing w:before="0"/>
              <w:jc w:val="center"/>
              <w:rPr>
                <w:rFonts w:ascii="Arial" w:hAnsi="Arial" w:cs="Arial"/>
                <w:sz w:val="20"/>
              </w:rPr>
            </w:pPr>
            <w:r>
              <w:rPr>
                <w:rFonts w:ascii="Arial" w:hAnsi="Arial" w:cs="Arial"/>
                <w:sz w:val="20"/>
              </w:rPr>
              <w:t>/</w:t>
            </w:r>
          </w:p>
        </w:tc>
      </w:tr>
    </w:tbl>
    <w:p w14:paraId="53D5523F" w14:textId="6A683B3E" w:rsidR="001E10F0" w:rsidRDefault="001E10F0" w:rsidP="001E10F0">
      <w:pPr>
        <w:overflowPunct/>
        <w:autoSpaceDE/>
        <w:autoSpaceDN/>
        <w:adjustRightInd/>
        <w:spacing w:before="0"/>
        <w:textAlignment w:val="auto"/>
        <w:rPr>
          <w:ins w:id="113" w:author="Level, Vincent" w:date="2025-01-30T11:51:00Z"/>
          <w:rFonts w:ascii="Arial" w:hAnsi="Arial" w:cs="Arial"/>
          <w:sz w:val="20"/>
        </w:rPr>
      </w:pPr>
    </w:p>
    <w:p w14:paraId="3BB59C21" w14:textId="09B807C0" w:rsidR="001E10F0" w:rsidRDefault="001E10F0" w:rsidP="001E10F0">
      <w:pPr>
        <w:spacing w:before="0"/>
        <w:jc w:val="both"/>
        <w:rPr>
          <w:ins w:id="114" w:author="Level, Vincent" w:date="2025-01-30T11:52:00Z"/>
          <w:rFonts w:ascii="Arial" w:hAnsi="Arial" w:cs="Arial"/>
          <w:i/>
          <w:sz w:val="20"/>
          <w:u w:val="single"/>
        </w:rPr>
      </w:pPr>
      <w:ins w:id="115" w:author="Level, Vincent" w:date="2025-01-30T11:51:00Z">
        <w:r w:rsidRPr="007D2B24">
          <w:rPr>
            <w:rFonts w:ascii="Arial" w:hAnsi="Arial" w:cs="Arial"/>
            <w:i/>
            <w:sz w:val="20"/>
            <w:u w:val="single"/>
          </w:rPr>
          <w:t xml:space="preserve">Table </w:t>
        </w:r>
        <w:proofErr w:type="spellStart"/>
        <w:r w:rsidRPr="007D2B24">
          <w:rPr>
            <w:rFonts w:ascii="Arial" w:hAnsi="Arial" w:cs="Arial"/>
            <w:i/>
            <w:sz w:val="20"/>
            <w:u w:val="single"/>
          </w:rPr>
          <w:t>owner_</w:t>
        </w:r>
        <w:r>
          <w:rPr>
            <w:rFonts w:ascii="Arial" w:hAnsi="Arial" w:cs="Arial"/>
            <w:i/>
            <w:sz w:val="20"/>
            <w:u w:val="single"/>
          </w:rPr>
          <w:t>code</w:t>
        </w:r>
        <w:r w:rsidRPr="007D2B24">
          <w:rPr>
            <w:rFonts w:ascii="Arial" w:hAnsi="Arial" w:cs="Arial"/>
            <w:i/>
            <w:sz w:val="20"/>
            <w:u w:val="single"/>
          </w:rPr>
          <w:t>_</w:t>
        </w:r>
      </w:ins>
      <w:ins w:id="116" w:author="Level, Vincent" w:date="2025-01-30T11:52:00Z">
        <w:r>
          <w:rPr>
            <w:rFonts w:ascii="Arial" w:hAnsi="Arial" w:cs="Arial"/>
            <w:i/>
            <w:sz w:val="20"/>
            <w:u w:val="single"/>
          </w:rPr>
          <w:t>lov</w:t>
        </w:r>
        <w:proofErr w:type="spellEnd"/>
        <w:r>
          <w:rPr>
            <w:rFonts w:ascii="Arial" w:hAnsi="Arial" w:cs="Arial"/>
            <w:i/>
            <w:sz w:val="20"/>
            <w:u w:val="single"/>
          </w:rPr>
          <w:t> :</w:t>
        </w:r>
      </w:ins>
    </w:p>
    <w:p w14:paraId="740E0D97" w14:textId="5A2C4693" w:rsidR="001E10F0" w:rsidRDefault="001E10F0" w:rsidP="001E10F0">
      <w:pPr>
        <w:spacing w:before="0"/>
        <w:jc w:val="both"/>
        <w:rPr>
          <w:ins w:id="117" w:author="Level, Vincent" w:date="2025-01-30T11:52:00Z"/>
          <w:rFonts w:ascii="Arial" w:hAnsi="Arial" w:cs="Arial"/>
          <w:i/>
          <w:sz w:val="20"/>
          <w:u w:val="single"/>
        </w:rPr>
      </w:pPr>
    </w:p>
    <w:p w14:paraId="5DD4A9F3" w14:textId="6057C07E" w:rsidR="001E10F0" w:rsidRDefault="001E10F0" w:rsidP="001E10F0">
      <w:pPr>
        <w:overflowPunct/>
        <w:autoSpaceDE/>
        <w:autoSpaceDN/>
        <w:adjustRightInd/>
        <w:spacing w:before="0"/>
        <w:jc w:val="both"/>
        <w:textAlignment w:val="auto"/>
        <w:rPr>
          <w:ins w:id="118" w:author="Level, Vincent" w:date="2025-01-30T11:52:00Z"/>
          <w:rFonts w:ascii="Arial" w:hAnsi="Arial" w:cs="Arial"/>
          <w:sz w:val="20"/>
        </w:rPr>
      </w:pPr>
      <w:ins w:id="119" w:author="Level, Vincent" w:date="2025-01-30T11:52:00Z">
        <w:r>
          <w:rPr>
            <w:rFonts w:ascii="Arial" w:hAnsi="Arial" w:cs="Arial"/>
            <w:sz w:val="20"/>
          </w:rPr>
          <w:t>Cette table sera utilisée pour pa</w:t>
        </w:r>
      </w:ins>
      <w:ins w:id="120" w:author="Level, Vincent" w:date="2025-01-30T11:53:00Z">
        <w:r>
          <w:rPr>
            <w:rFonts w:ascii="Arial" w:hAnsi="Arial" w:cs="Arial"/>
            <w:sz w:val="20"/>
          </w:rPr>
          <w:t xml:space="preserve">ramétrer les listes de valeurs pouvant être utilisée pour alimenter certaines parties du code client. Le lien entre les tables </w:t>
        </w:r>
        <w:proofErr w:type="spellStart"/>
        <w:r>
          <w:rPr>
            <w:rFonts w:ascii="Arial" w:hAnsi="Arial" w:cs="Arial"/>
            <w:sz w:val="20"/>
          </w:rPr>
          <w:t>owner_code_lov</w:t>
        </w:r>
        <w:proofErr w:type="spellEnd"/>
        <w:r>
          <w:rPr>
            <w:rFonts w:ascii="Arial" w:hAnsi="Arial" w:cs="Arial"/>
            <w:sz w:val="20"/>
          </w:rPr>
          <w:t xml:space="preserve"> et </w:t>
        </w:r>
        <w:proofErr w:type="spellStart"/>
        <w:r>
          <w:rPr>
            <w:rFonts w:ascii="Arial" w:hAnsi="Arial" w:cs="Arial"/>
            <w:sz w:val="20"/>
          </w:rPr>
          <w:t>owner_code_properties</w:t>
        </w:r>
        <w:proofErr w:type="spellEnd"/>
        <w:r>
          <w:rPr>
            <w:rFonts w:ascii="Arial" w:hAnsi="Arial" w:cs="Arial"/>
            <w:sz w:val="20"/>
          </w:rPr>
          <w:t xml:space="preserve"> se fera </w:t>
        </w:r>
      </w:ins>
      <w:ins w:id="121" w:author="Level, Vincent" w:date="2025-01-30T11:54:00Z">
        <w:r>
          <w:rPr>
            <w:rFonts w:ascii="Arial" w:hAnsi="Arial" w:cs="Arial"/>
            <w:sz w:val="20"/>
          </w:rPr>
          <w:t xml:space="preserve">respectivement </w:t>
        </w:r>
      </w:ins>
      <w:ins w:id="122" w:author="Level, Vincent" w:date="2025-01-30T11:53:00Z">
        <w:r>
          <w:rPr>
            <w:rFonts w:ascii="Arial" w:hAnsi="Arial" w:cs="Arial"/>
            <w:sz w:val="20"/>
          </w:rPr>
          <w:t xml:space="preserve">sur les colonnes </w:t>
        </w:r>
      </w:ins>
      <w:proofErr w:type="spellStart"/>
      <w:ins w:id="123" w:author="Level, Vincent" w:date="2025-01-30T11:54:00Z">
        <w:r>
          <w:rPr>
            <w:rFonts w:ascii="Arial" w:hAnsi="Arial" w:cs="Arial"/>
            <w:sz w:val="20"/>
          </w:rPr>
          <w:t>name</w:t>
        </w:r>
        <w:proofErr w:type="spellEnd"/>
        <w:r>
          <w:rPr>
            <w:rFonts w:ascii="Arial" w:hAnsi="Arial" w:cs="Arial"/>
            <w:sz w:val="20"/>
          </w:rPr>
          <w:t xml:space="preserve"> et </w:t>
        </w:r>
        <w:proofErr w:type="spellStart"/>
        <w:r>
          <w:rPr>
            <w:rFonts w:ascii="Arial" w:hAnsi="Arial" w:cs="Arial"/>
            <w:sz w:val="20"/>
          </w:rPr>
          <w:t>fieldvalue</w:t>
        </w:r>
        <w:proofErr w:type="spellEnd"/>
        <w:r>
          <w:rPr>
            <w:rFonts w:ascii="Arial" w:hAnsi="Arial" w:cs="Arial"/>
            <w:sz w:val="20"/>
          </w:rPr>
          <w:t>.</w:t>
        </w:r>
      </w:ins>
    </w:p>
    <w:p w14:paraId="6F9C64D1" w14:textId="77777777" w:rsidR="001E10F0" w:rsidRPr="001E10F0" w:rsidRDefault="001E10F0" w:rsidP="001E10F0">
      <w:pPr>
        <w:spacing w:before="0"/>
        <w:jc w:val="both"/>
        <w:rPr>
          <w:ins w:id="124" w:author="Level, Vincent" w:date="2025-01-30T11:50:00Z"/>
          <w:rFonts w:ascii="Arial" w:hAnsi="Arial" w:cs="Arial"/>
          <w:i/>
          <w:sz w:val="20"/>
          <w:u w:val="single"/>
        </w:rPr>
      </w:pPr>
    </w:p>
    <w:tbl>
      <w:tblPr>
        <w:tblStyle w:val="Grilledutableau"/>
        <w:tblW w:w="9322" w:type="dxa"/>
        <w:tblLayout w:type="fixed"/>
        <w:tblLook w:val="04A0" w:firstRow="1" w:lastRow="0" w:firstColumn="1" w:lastColumn="0" w:noHBand="0" w:noVBand="1"/>
      </w:tblPr>
      <w:tblGrid>
        <w:gridCol w:w="2093"/>
        <w:gridCol w:w="1276"/>
        <w:gridCol w:w="1134"/>
        <w:gridCol w:w="4819"/>
      </w:tblGrid>
      <w:tr w:rsidR="001E10F0" w14:paraId="1BA70D0E" w14:textId="77777777" w:rsidTr="00700F71">
        <w:trPr>
          <w:ins w:id="125" w:author="Level, Vincent" w:date="2025-01-30T11:50:00Z"/>
        </w:trPr>
        <w:tc>
          <w:tcPr>
            <w:tcW w:w="2093" w:type="dxa"/>
            <w:tcBorders>
              <w:top w:val="single" w:sz="4" w:space="0" w:color="auto"/>
              <w:left w:val="single" w:sz="4" w:space="0" w:color="auto"/>
              <w:bottom w:val="single" w:sz="4" w:space="0" w:color="auto"/>
              <w:right w:val="single" w:sz="4" w:space="0" w:color="auto"/>
            </w:tcBorders>
            <w:hideMark/>
          </w:tcPr>
          <w:p w14:paraId="39C11F97" w14:textId="77777777" w:rsidR="001E10F0" w:rsidRDefault="001E10F0" w:rsidP="00ED6FAC">
            <w:pPr>
              <w:spacing w:before="0"/>
              <w:jc w:val="center"/>
              <w:rPr>
                <w:ins w:id="126" w:author="Level, Vincent" w:date="2025-01-30T11:50:00Z"/>
                <w:rFonts w:ascii="Arial" w:hAnsi="Arial" w:cs="Arial"/>
                <w:b/>
                <w:sz w:val="20"/>
              </w:rPr>
            </w:pPr>
            <w:ins w:id="127" w:author="Level, Vincent" w:date="2025-01-30T11:50:00Z">
              <w:r>
                <w:rPr>
                  <w:rFonts w:ascii="Arial" w:hAnsi="Arial" w:cs="Arial"/>
                  <w:b/>
                  <w:sz w:val="20"/>
                </w:rPr>
                <w:t>Colonne</w:t>
              </w:r>
            </w:ins>
          </w:p>
        </w:tc>
        <w:tc>
          <w:tcPr>
            <w:tcW w:w="1276" w:type="dxa"/>
            <w:tcBorders>
              <w:top w:val="single" w:sz="4" w:space="0" w:color="auto"/>
              <w:left w:val="single" w:sz="4" w:space="0" w:color="auto"/>
              <w:bottom w:val="single" w:sz="4" w:space="0" w:color="auto"/>
              <w:right w:val="single" w:sz="4" w:space="0" w:color="auto"/>
            </w:tcBorders>
            <w:hideMark/>
          </w:tcPr>
          <w:p w14:paraId="40E5C27D" w14:textId="77777777" w:rsidR="001E10F0" w:rsidRDefault="001E10F0" w:rsidP="00ED6FAC">
            <w:pPr>
              <w:spacing w:before="0"/>
              <w:jc w:val="center"/>
              <w:rPr>
                <w:ins w:id="128" w:author="Level, Vincent" w:date="2025-01-30T11:50:00Z"/>
                <w:rFonts w:ascii="Arial" w:hAnsi="Arial" w:cs="Arial"/>
                <w:b/>
                <w:sz w:val="20"/>
              </w:rPr>
            </w:pPr>
            <w:ins w:id="129" w:author="Level, Vincent" w:date="2025-01-30T11:50:00Z">
              <w:r>
                <w:rPr>
                  <w:rFonts w:ascii="Arial" w:hAnsi="Arial" w:cs="Arial"/>
                  <w:b/>
                  <w:sz w:val="20"/>
                </w:rPr>
                <w:t>Type</w:t>
              </w:r>
            </w:ins>
          </w:p>
        </w:tc>
        <w:tc>
          <w:tcPr>
            <w:tcW w:w="1134" w:type="dxa"/>
            <w:tcBorders>
              <w:top w:val="single" w:sz="4" w:space="0" w:color="auto"/>
              <w:left w:val="single" w:sz="4" w:space="0" w:color="auto"/>
              <w:bottom w:val="single" w:sz="4" w:space="0" w:color="auto"/>
              <w:right w:val="single" w:sz="4" w:space="0" w:color="auto"/>
            </w:tcBorders>
          </w:tcPr>
          <w:p w14:paraId="49631F0F" w14:textId="77777777" w:rsidR="001E10F0" w:rsidRDefault="001E10F0" w:rsidP="00ED6FAC">
            <w:pPr>
              <w:spacing w:before="0"/>
              <w:jc w:val="center"/>
              <w:rPr>
                <w:ins w:id="130" w:author="Level, Vincent" w:date="2025-01-30T11:50:00Z"/>
                <w:rFonts w:ascii="Arial" w:hAnsi="Arial" w:cs="Arial"/>
                <w:b/>
                <w:sz w:val="20"/>
              </w:rPr>
            </w:pPr>
            <w:proofErr w:type="spellStart"/>
            <w:ins w:id="131" w:author="Level, Vincent" w:date="2025-01-30T11:50:00Z">
              <w:r>
                <w:rPr>
                  <w:rFonts w:ascii="Arial" w:hAnsi="Arial" w:cs="Arial"/>
                  <w:b/>
                  <w:sz w:val="20"/>
                </w:rPr>
                <w:t>Nullable</w:t>
              </w:r>
              <w:proofErr w:type="spellEnd"/>
            </w:ins>
          </w:p>
        </w:tc>
        <w:tc>
          <w:tcPr>
            <w:tcW w:w="4819" w:type="dxa"/>
            <w:tcBorders>
              <w:top w:val="single" w:sz="4" w:space="0" w:color="auto"/>
              <w:left w:val="single" w:sz="4" w:space="0" w:color="auto"/>
              <w:bottom w:val="single" w:sz="4" w:space="0" w:color="auto"/>
              <w:right w:val="single" w:sz="4" w:space="0" w:color="auto"/>
            </w:tcBorders>
          </w:tcPr>
          <w:p w14:paraId="7AAB60A1" w14:textId="77777777" w:rsidR="001E10F0" w:rsidRDefault="001E10F0" w:rsidP="00ED6FAC">
            <w:pPr>
              <w:spacing w:before="0"/>
              <w:jc w:val="center"/>
              <w:rPr>
                <w:ins w:id="132" w:author="Level, Vincent" w:date="2025-01-30T11:50:00Z"/>
                <w:rFonts w:ascii="Arial" w:hAnsi="Arial" w:cs="Arial"/>
                <w:b/>
                <w:sz w:val="20"/>
              </w:rPr>
            </w:pPr>
            <w:ins w:id="133" w:author="Level, Vincent" w:date="2025-01-30T11:50:00Z">
              <w:r>
                <w:rPr>
                  <w:rFonts w:ascii="Arial" w:hAnsi="Arial" w:cs="Arial"/>
                  <w:b/>
                  <w:sz w:val="20"/>
                </w:rPr>
                <w:t>Clé</w:t>
              </w:r>
            </w:ins>
          </w:p>
        </w:tc>
      </w:tr>
      <w:tr w:rsidR="001E10F0" w14:paraId="0B3D8837" w14:textId="77777777" w:rsidTr="00700F71">
        <w:trPr>
          <w:ins w:id="134" w:author="Level, Vincent" w:date="2025-01-30T11:50:00Z"/>
        </w:trPr>
        <w:tc>
          <w:tcPr>
            <w:tcW w:w="2093" w:type="dxa"/>
            <w:tcBorders>
              <w:top w:val="single" w:sz="4" w:space="0" w:color="auto"/>
              <w:left w:val="single" w:sz="4" w:space="0" w:color="auto"/>
              <w:bottom w:val="single" w:sz="4" w:space="0" w:color="auto"/>
              <w:right w:val="single" w:sz="4" w:space="0" w:color="auto"/>
            </w:tcBorders>
            <w:hideMark/>
          </w:tcPr>
          <w:p w14:paraId="72ACA2A2" w14:textId="77777777" w:rsidR="001E10F0" w:rsidRDefault="001E10F0" w:rsidP="00ED6FAC">
            <w:pPr>
              <w:spacing w:before="0"/>
              <w:jc w:val="both"/>
              <w:rPr>
                <w:ins w:id="135" w:author="Level, Vincent" w:date="2025-01-30T11:50:00Z"/>
                <w:rFonts w:ascii="Arial" w:hAnsi="Arial" w:cs="Arial"/>
                <w:sz w:val="20"/>
              </w:rPr>
            </w:pPr>
            <w:proofErr w:type="gramStart"/>
            <w:ins w:id="136" w:author="Level, Vincent" w:date="2025-01-30T11:50:00Z">
              <w:r>
                <w:rPr>
                  <w:rFonts w:ascii="Arial" w:hAnsi="Arial" w:cs="Arial"/>
                  <w:sz w:val="20"/>
                </w:rPr>
                <w:t>id</w:t>
              </w:r>
              <w:proofErr w:type="gramEnd"/>
            </w:ins>
          </w:p>
        </w:tc>
        <w:tc>
          <w:tcPr>
            <w:tcW w:w="1276" w:type="dxa"/>
            <w:tcBorders>
              <w:top w:val="single" w:sz="4" w:space="0" w:color="auto"/>
              <w:left w:val="single" w:sz="4" w:space="0" w:color="auto"/>
              <w:bottom w:val="single" w:sz="4" w:space="0" w:color="auto"/>
              <w:right w:val="single" w:sz="4" w:space="0" w:color="auto"/>
            </w:tcBorders>
            <w:hideMark/>
          </w:tcPr>
          <w:p w14:paraId="63E804CE" w14:textId="77777777" w:rsidR="001E10F0" w:rsidRDefault="001E10F0" w:rsidP="00ED6FAC">
            <w:pPr>
              <w:spacing w:before="0"/>
              <w:jc w:val="center"/>
              <w:rPr>
                <w:ins w:id="137" w:author="Level, Vincent" w:date="2025-01-30T11:50:00Z"/>
                <w:rFonts w:ascii="Arial" w:hAnsi="Arial" w:cs="Arial"/>
                <w:sz w:val="20"/>
              </w:rPr>
            </w:pPr>
            <w:ins w:id="138" w:author="Level, Vincent" w:date="2025-01-30T11:50:00Z">
              <w:r>
                <w:rPr>
                  <w:rFonts w:ascii="Arial" w:hAnsi="Arial" w:cs="Arial"/>
                  <w:sz w:val="20"/>
                </w:rPr>
                <w:t>Integer</w:t>
              </w:r>
            </w:ins>
          </w:p>
        </w:tc>
        <w:tc>
          <w:tcPr>
            <w:tcW w:w="1134" w:type="dxa"/>
            <w:tcBorders>
              <w:top w:val="single" w:sz="4" w:space="0" w:color="auto"/>
              <w:left w:val="single" w:sz="4" w:space="0" w:color="auto"/>
              <w:bottom w:val="single" w:sz="4" w:space="0" w:color="auto"/>
              <w:right w:val="single" w:sz="4" w:space="0" w:color="auto"/>
            </w:tcBorders>
          </w:tcPr>
          <w:p w14:paraId="570D38AA" w14:textId="77777777" w:rsidR="001E10F0" w:rsidRDefault="001E10F0" w:rsidP="00ED6FAC">
            <w:pPr>
              <w:spacing w:before="0"/>
              <w:jc w:val="center"/>
              <w:rPr>
                <w:ins w:id="139" w:author="Level, Vincent" w:date="2025-01-30T11:50:00Z"/>
                <w:rFonts w:ascii="Arial" w:hAnsi="Arial" w:cs="Arial"/>
                <w:sz w:val="20"/>
              </w:rPr>
            </w:pPr>
            <w:ins w:id="140" w:author="Level, Vincent" w:date="2025-01-30T11:50:00Z">
              <w:r>
                <w:rPr>
                  <w:rFonts w:ascii="Arial" w:hAnsi="Arial" w:cs="Arial"/>
                  <w:sz w:val="20"/>
                </w:rPr>
                <w:t>Non</w:t>
              </w:r>
            </w:ins>
          </w:p>
        </w:tc>
        <w:tc>
          <w:tcPr>
            <w:tcW w:w="4819" w:type="dxa"/>
            <w:tcBorders>
              <w:top w:val="single" w:sz="4" w:space="0" w:color="auto"/>
              <w:left w:val="single" w:sz="4" w:space="0" w:color="auto"/>
              <w:bottom w:val="single" w:sz="4" w:space="0" w:color="auto"/>
              <w:right w:val="single" w:sz="4" w:space="0" w:color="auto"/>
            </w:tcBorders>
          </w:tcPr>
          <w:p w14:paraId="3143A5D4" w14:textId="77777777" w:rsidR="001E10F0" w:rsidRDefault="001E10F0" w:rsidP="00ED6FAC">
            <w:pPr>
              <w:spacing w:before="0"/>
              <w:jc w:val="center"/>
              <w:rPr>
                <w:ins w:id="141" w:author="Level, Vincent" w:date="2025-01-30T11:50:00Z"/>
                <w:rFonts w:ascii="Arial" w:hAnsi="Arial" w:cs="Arial"/>
                <w:sz w:val="20"/>
              </w:rPr>
            </w:pPr>
            <w:ins w:id="142" w:author="Level, Vincent" w:date="2025-01-30T11:50:00Z">
              <w:r>
                <w:rPr>
                  <w:rFonts w:ascii="Arial" w:hAnsi="Arial" w:cs="Arial"/>
                  <w:sz w:val="20"/>
                </w:rPr>
                <w:t>PK</w:t>
              </w:r>
            </w:ins>
          </w:p>
        </w:tc>
      </w:tr>
      <w:tr w:rsidR="001E10F0" w14:paraId="041A4E4C" w14:textId="77777777" w:rsidTr="00700F71">
        <w:trPr>
          <w:ins w:id="143" w:author="Level, Vincent" w:date="2025-01-30T11:50:00Z"/>
        </w:trPr>
        <w:tc>
          <w:tcPr>
            <w:tcW w:w="2093" w:type="dxa"/>
            <w:tcBorders>
              <w:top w:val="single" w:sz="4" w:space="0" w:color="auto"/>
              <w:left w:val="single" w:sz="4" w:space="0" w:color="auto"/>
              <w:bottom w:val="single" w:sz="4" w:space="0" w:color="auto"/>
              <w:right w:val="single" w:sz="4" w:space="0" w:color="auto"/>
            </w:tcBorders>
          </w:tcPr>
          <w:p w14:paraId="529F636C" w14:textId="77777777" w:rsidR="001E10F0" w:rsidRDefault="001E10F0" w:rsidP="00ED6FAC">
            <w:pPr>
              <w:spacing w:before="0"/>
              <w:jc w:val="both"/>
              <w:rPr>
                <w:ins w:id="144" w:author="Level, Vincent" w:date="2025-01-30T11:50:00Z"/>
                <w:rFonts w:ascii="Arial" w:hAnsi="Arial" w:cs="Arial"/>
                <w:sz w:val="20"/>
              </w:rPr>
            </w:pPr>
            <w:proofErr w:type="spellStart"/>
            <w:proofErr w:type="gramStart"/>
            <w:ins w:id="145" w:author="Level, Vincent" w:date="2025-01-30T11:50:00Z">
              <w:r>
                <w:rPr>
                  <w:rFonts w:ascii="Arial" w:hAnsi="Arial" w:cs="Arial"/>
                  <w:sz w:val="20"/>
                </w:rPr>
                <w:t>name</w:t>
              </w:r>
              <w:proofErr w:type="spellEnd"/>
              <w:proofErr w:type="gramEnd"/>
            </w:ins>
          </w:p>
        </w:tc>
        <w:tc>
          <w:tcPr>
            <w:tcW w:w="1276" w:type="dxa"/>
            <w:tcBorders>
              <w:top w:val="single" w:sz="4" w:space="0" w:color="auto"/>
              <w:left w:val="single" w:sz="4" w:space="0" w:color="auto"/>
              <w:bottom w:val="single" w:sz="4" w:space="0" w:color="auto"/>
              <w:right w:val="single" w:sz="4" w:space="0" w:color="auto"/>
            </w:tcBorders>
          </w:tcPr>
          <w:p w14:paraId="47B5FDFA" w14:textId="77777777" w:rsidR="001E10F0" w:rsidRDefault="001E10F0" w:rsidP="00ED6FAC">
            <w:pPr>
              <w:spacing w:before="0"/>
              <w:jc w:val="center"/>
              <w:rPr>
                <w:ins w:id="146" w:author="Level, Vincent" w:date="2025-01-30T11:50:00Z"/>
                <w:rFonts w:ascii="Arial" w:hAnsi="Arial" w:cs="Arial"/>
                <w:sz w:val="20"/>
              </w:rPr>
            </w:pPr>
            <w:ins w:id="147" w:author="Level, Vincent" w:date="2025-01-30T11:50:00Z">
              <w:r>
                <w:rPr>
                  <w:rFonts w:ascii="Arial" w:hAnsi="Arial" w:cs="Arial"/>
                  <w:sz w:val="20"/>
                </w:rPr>
                <w:t>Text</w:t>
              </w:r>
            </w:ins>
          </w:p>
        </w:tc>
        <w:tc>
          <w:tcPr>
            <w:tcW w:w="1134" w:type="dxa"/>
            <w:tcBorders>
              <w:top w:val="single" w:sz="4" w:space="0" w:color="auto"/>
              <w:left w:val="single" w:sz="4" w:space="0" w:color="auto"/>
              <w:bottom w:val="single" w:sz="4" w:space="0" w:color="auto"/>
              <w:right w:val="single" w:sz="4" w:space="0" w:color="auto"/>
            </w:tcBorders>
          </w:tcPr>
          <w:p w14:paraId="2BDD2E32" w14:textId="77777777" w:rsidR="001E10F0" w:rsidRDefault="001E10F0" w:rsidP="00ED6FAC">
            <w:pPr>
              <w:spacing w:before="0"/>
              <w:jc w:val="center"/>
              <w:rPr>
                <w:ins w:id="148" w:author="Level, Vincent" w:date="2025-01-30T11:50:00Z"/>
                <w:rFonts w:ascii="Arial" w:hAnsi="Arial" w:cs="Arial"/>
                <w:sz w:val="20"/>
              </w:rPr>
            </w:pPr>
            <w:ins w:id="149" w:author="Level, Vincent" w:date="2025-01-30T11:50:00Z">
              <w:r>
                <w:rPr>
                  <w:rFonts w:ascii="Arial" w:hAnsi="Arial" w:cs="Arial"/>
                  <w:sz w:val="20"/>
                </w:rPr>
                <w:t>Non</w:t>
              </w:r>
            </w:ins>
          </w:p>
        </w:tc>
        <w:tc>
          <w:tcPr>
            <w:tcW w:w="4819" w:type="dxa"/>
            <w:tcBorders>
              <w:top w:val="single" w:sz="4" w:space="0" w:color="auto"/>
              <w:left w:val="single" w:sz="4" w:space="0" w:color="auto"/>
              <w:bottom w:val="single" w:sz="4" w:space="0" w:color="auto"/>
              <w:right w:val="single" w:sz="4" w:space="0" w:color="auto"/>
            </w:tcBorders>
          </w:tcPr>
          <w:p w14:paraId="5F420DDA" w14:textId="77777777" w:rsidR="001E10F0" w:rsidRDefault="001E10F0" w:rsidP="00ED6FAC">
            <w:pPr>
              <w:spacing w:before="0"/>
              <w:jc w:val="center"/>
              <w:rPr>
                <w:ins w:id="150" w:author="Level, Vincent" w:date="2025-01-30T11:50:00Z"/>
                <w:rFonts w:ascii="Arial" w:hAnsi="Arial" w:cs="Arial"/>
                <w:sz w:val="20"/>
              </w:rPr>
            </w:pPr>
            <w:ins w:id="151" w:author="Level, Vincent" w:date="2025-01-30T11:50:00Z">
              <w:r>
                <w:rPr>
                  <w:rFonts w:ascii="Arial" w:hAnsi="Arial" w:cs="Arial"/>
                  <w:sz w:val="20"/>
                </w:rPr>
                <w:t>/</w:t>
              </w:r>
            </w:ins>
          </w:p>
        </w:tc>
      </w:tr>
      <w:tr w:rsidR="001E10F0" w14:paraId="432A9D34" w14:textId="77777777" w:rsidTr="00700F71">
        <w:trPr>
          <w:ins w:id="152" w:author="Level, Vincent" w:date="2025-01-30T11:50:00Z"/>
        </w:trPr>
        <w:tc>
          <w:tcPr>
            <w:tcW w:w="2093" w:type="dxa"/>
            <w:tcBorders>
              <w:top w:val="single" w:sz="4" w:space="0" w:color="auto"/>
              <w:left w:val="single" w:sz="4" w:space="0" w:color="auto"/>
              <w:bottom w:val="single" w:sz="4" w:space="0" w:color="auto"/>
              <w:right w:val="single" w:sz="4" w:space="0" w:color="auto"/>
            </w:tcBorders>
            <w:hideMark/>
          </w:tcPr>
          <w:p w14:paraId="003A74E2" w14:textId="77777777" w:rsidR="001E10F0" w:rsidRDefault="001E10F0" w:rsidP="00ED6FAC">
            <w:pPr>
              <w:spacing w:before="0"/>
              <w:jc w:val="both"/>
              <w:rPr>
                <w:ins w:id="153" w:author="Level, Vincent" w:date="2025-01-30T11:50:00Z"/>
                <w:rFonts w:ascii="Arial" w:hAnsi="Arial" w:cs="Arial"/>
                <w:sz w:val="20"/>
              </w:rPr>
            </w:pPr>
            <w:proofErr w:type="gramStart"/>
            <w:ins w:id="154" w:author="Level, Vincent" w:date="2025-01-30T11:50:00Z">
              <w:r>
                <w:rPr>
                  <w:rFonts w:ascii="Arial" w:hAnsi="Arial" w:cs="Arial"/>
                  <w:sz w:val="20"/>
                </w:rPr>
                <w:t>value</w:t>
              </w:r>
              <w:proofErr w:type="gramEnd"/>
            </w:ins>
          </w:p>
        </w:tc>
        <w:tc>
          <w:tcPr>
            <w:tcW w:w="1276" w:type="dxa"/>
            <w:tcBorders>
              <w:top w:val="single" w:sz="4" w:space="0" w:color="auto"/>
              <w:left w:val="single" w:sz="4" w:space="0" w:color="auto"/>
              <w:bottom w:val="single" w:sz="4" w:space="0" w:color="auto"/>
              <w:right w:val="single" w:sz="4" w:space="0" w:color="auto"/>
            </w:tcBorders>
            <w:hideMark/>
          </w:tcPr>
          <w:p w14:paraId="5DA2A936" w14:textId="77777777" w:rsidR="001E10F0" w:rsidRDefault="001E10F0" w:rsidP="00ED6FAC">
            <w:pPr>
              <w:spacing w:before="0"/>
              <w:jc w:val="center"/>
              <w:rPr>
                <w:ins w:id="155" w:author="Level, Vincent" w:date="2025-01-30T11:50:00Z"/>
                <w:rFonts w:ascii="Arial" w:hAnsi="Arial" w:cs="Arial"/>
                <w:sz w:val="20"/>
              </w:rPr>
            </w:pPr>
            <w:proofErr w:type="spellStart"/>
            <w:ins w:id="156" w:author="Level, Vincent" w:date="2025-01-30T11:50:00Z">
              <w:r>
                <w:rPr>
                  <w:rFonts w:ascii="Arial" w:hAnsi="Arial" w:cs="Arial"/>
                  <w:sz w:val="20"/>
                </w:rPr>
                <w:t>Text</w:t>
              </w:r>
              <w:proofErr w:type="spellEnd"/>
            </w:ins>
          </w:p>
        </w:tc>
        <w:tc>
          <w:tcPr>
            <w:tcW w:w="1134" w:type="dxa"/>
            <w:tcBorders>
              <w:top w:val="single" w:sz="4" w:space="0" w:color="auto"/>
              <w:left w:val="single" w:sz="4" w:space="0" w:color="auto"/>
              <w:bottom w:val="single" w:sz="4" w:space="0" w:color="auto"/>
              <w:right w:val="single" w:sz="4" w:space="0" w:color="auto"/>
            </w:tcBorders>
          </w:tcPr>
          <w:p w14:paraId="444275C7" w14:textId="77777777" w:rsidR="001E10F0" w:rsidRDefault="001E10F0" w:rsidP="00ED6FAC">
            <w:pPr>
              <w:spacing w:before="0"/>
              <w:jc w:val="center"/>
              <w:rPr>
                <w:ins w:id="157" w:author="Level, Vincent" w:date="2025-01-30T11:50:00Z"/>
                <w:rFonts w:ascii="Arial" w:hAnsi="Arial" w:cs="Arial"/>
                <w:sz w:val="20"/>
              </w:rPr>
            </w:pPr>
            <w:ins w:id="158" w:author="Level, Vincent" w:date="2025-01-30T11:50:00Z">
              <w:r>
                <w:rPr>
                  <w:rFonts w:ascii="Arial" w:hAnsi="Arial" w:cs="Arial"/>
                  <w:sz w:val="20"/>
                </w:rPr>
                <w:t>Non</w:t>
              </w:r>
            </w:ins>
          </w:p>
        </w:tc>
        <w:tc>
          <w:tcPr>
            <w:tcW w:w="4819" w:type="dxa"/>
            <w:tcBorders>
              <w:top w:val="single" w:sz="4" w:space="0" w:color="auto"/>
              <w:left w:val="single" w:sz="4" w:space="0" w:color="auto"/>
              <w:bottom w:val="single" w:sz="4" w:space="0" w:color="auto"/>
              <w:right w:val="single" w:sz="4" w:space="0" w:color="auto"/>
            </w:tcBorders>
          </w:tcPr>
          <w:p w14:paraId="44AD3081" w14:textId="77777777" w:rsidR="001E10F0" w:rsidRDefault="001E10F0" w:rsidP="00ED6FAC">
            <w:pPr>
              <w:spacing w:before="0"/>
              <w:jc w:val="center"/>
              <w:rPr>
                <w:ins w:id="159" w:author="Level, Vincent" w:date="2025-01-30T11:50:00Z"/>
                <w:rFonts w:ascii="Arial" w:hAnsi="Arial" w:cs="Arial"/>
                <w:sz w:val="20"/>
              </w:rPr>
            </w:pPr>
            <w:ins w:id="160" w:author="Level, Vincent" w:date="2025-01-30T11:50:00Z">
              <w:r>
                <w:rPr>
                  <w:rFonts w:ascii="Arial" w:hAnsi="Arial" w:cs="Arial"/>
                  <w:sz w:val="20"/>
                </w:rPr>
                <w:t>/</w:t>
              </w:r>
            </w:ins>
          </w:p>
        </w:tc>
      </w:tr>
      <w:tr w:rsidR="00C14F32" w14:paraId="752552B7" w14:textId="77777777" w:rsidTr="00700F71">
        <w:trPr>
          <w:ins w:id="161" w:author="Level, Vincent" w:date="2025-02-04T16:13:00Z"/>
        </w:trPr>
        <w:tc>
          <w:tcPr>
            <w:tcW w:w="2093" w:type="dxa"/>
            <w:tcBorders>
              <w:top w:val="single" w:sz="4" w:space="0" w:color="auto"/>
              <w:left w:val="single" w:sz="4" w:space="0" w:color="auto"/>
              <w:bottom w:val="single" w:sz="4" w:space="0" w:color="auto"/>
              <w:right w:val="single" w:sz="4" w:space="0" w:color="auto"/>
            </w:tcBorders>
          </w:tcPr>
          <w:p w14:paraId="4544B590" w14:textId="4CC888A5" w:rsidR="00C14F32" w:rsidRDefault="00C14F32" w:rsidP="00ED6FAC">
            <w:pPr>
              <w:spacing w:before="0"/>
              <w:jc w:val="both"/>
              <w:rPr>
                <w:ins w:id="162" w:author="Level, Vincent" w:date="2025-02-04T16:13:00Z"/>
                <w:rFonts w:ascii="Arial" w:hAnsi="Arial" w:cs="Arial"/>
                <w:sz w:val="20"/>
              </w:rPr>
            </w:pPr>
            <w:proofErr w:type="gramStart"/>
            <w:ins w:id="163" w:author="Level, Vincent" w:date="2025-02-04T16:14:00Z">
              <w:r>
                <w:rPr>
                  <w:rFonts w:ascii="Arial" w:hAnsi="Arial" w:cs="Arial"/>
                  <w:sz w:val="20"/>
                </w:rPr>
                <w:t>d</w:t>
              </w:r>
            </w:ins>
            <w:ins w:id="164" w:author="Level, Vincent" w:date="2025-02-04T16:13:00Z">
              <w:r>
                <w:rPr>
                  <w:rFonts w:ascii="Arial" w:hAnsi="Arial" w:cs="Arial"/>
                  <w:sz w:val="20"/>
                </w:rPr>
                <w:t>escription</w:t>
              </w:r>
              <w:proofErr w:type="gramEnd"/>
            </w:ins>
          </w:p>
        </w:tc>
        <w:tc>
          <w:tcPr>
            <w:tcW w:w="1276" w:type="dxa"/>
            <w:tcBorders>
              <w:top w:val="single" w:sz="4" w:space="0" w:color="auto"/>
              <w:left w:val="single" w:sz="4" w:space="0" w:color="auto"/>
              <w:bottom w:val="single" w:sz="4" w:space="0" w:color="auto"/>
              <w:right w:val="single" w:sz="4" w:space="0" w:color="auto"/>
            </w:tcBorders>
          </w:tcPr>
          <w:p w14:paraId="77F63C43" w14:textId="66B12219" w:rsidR="00C14F32" w:rsidRDefault="00C14F32" w:rsidP="00ED6FAC">
            <w:pPr>
              <w:spacing w:before="0"/>
              <w:jc w:val="center"/>
              <w:rPr>
                <w:ins w:id="165" w:author="Level, Vincent" w:date="2025-02-04T16:13:00Z"/>
                <w:rFonts w:ascii="Arial" w:hAnsi="Arial" w:cs="Arial"/>
                <w:sz w:val="20"/>
              </w:rPr>
            </w:pPr>
            <w:proofErr w:type="spellStart"/>
            <w:ins w:id="166" w:author="Level, Vincent" w:date="2025-02-04T16:13:00Z">
              <w:r>
                <w:rPr>
                  <w:rFonts w:ascii="Arial" w:hAnsi="Arial" w:cs="Arial"/>
                  <w:sz w:val="20"/>
                </w:rPr>
                <w:t>Text</w:t>
              </w:r>
              <w:proofErr w:type="spellEnd"/>
            </w:ins>
          </w:p>
        </w:tc>
        <w:tc>
          <w:tcPr>
            <w:tcW w:w="1134" w:type="dxa"/>
            <w:tcBorders>
              <w:top w:val="single" w:sz="4" w:space="0" w:color="auto"/>
              <w:left w:val="single" w:sz="4" w:space="0" w:color="auto"/>
              <w:bottom w:val="single" w:sz="4" w:space="0" w:color="auto"/>
              <w:right w:val="single" w:sz="4" w:space="0" w:color="auto"/>
            </w:tcBorders>
          </w:tcPr>
          <w:p w14:paraId="3C72C635" w14:textId="5E9A774A" w:rsidR="00C14F32" w:rsidRDefault="00C14F32" w:rsidP="00ED6FAC">
            <w:pPr>
              <w:spacing w:before="0"/>
              <w:jc w:val="center"/>
              <w:rPr>
                <w:ins w:id="167" w:author="Level, Vincent" w:date="2025-02-04T16:13:00Z"/>
                <w:rFonts w:ascii="Arial" w:hAnsi="Arial" w:cs="Arial"/>
                <w:sz w:val="20"/>
              </w:rPr>
            </w:pPr>
            <w:ins w:id="168" w:author="Level, Vincent" w:date="2025-02-04T16:13:00Z">
              <w:r>
                <w:rPr>
                  <w:rFonts w:ascii="Arial" w:hAnsi="Arial" w:cs="Arial"/>
                  <w:sz w:val="20"/>
                </w:rPr>
                <w:t>O</w:t>
              </w:r>
            </w:ins>
            <w:ins w:id="169" w:author="Level, Vincent" w:date="2025-02-04T16:14:00Z">
              <w:r>
                <w:rPr>
                  <w:rFonts w:ascii="Arial" w:hAnsi="Arial" w:cs="Arial"/>
                  <w:sz w:val="20"/>
                </w:rPr>
                <w:t>ui</w:t>
              </w:r>
            </w:ins>
          </w:p>
        </w:tc>
        <w:tc>
          <w:tcPr>
            <w:tcW w:w="4819" w:type="dxa"/>
            <w:tcBorders>
              <w:top w:val="single" w:sz="4" w:space="0" w:color="auto"/>
              <w:left w:val="single" w:sz="4" w:space="0" w:color="auto"/>
              <w:bottom w:val="single" w:sz="4" w:space="0" w:color="auto"/>
              <w:right w:val="single" w:sz="4" w:space="0" w:color="auto"/>
            </w:tcBorders>
          </w:tcPr>
          <w:p w14:paraId="1A2AC070" w14:textId="66DF4AE4" w:rsidR="00C14F32" w:rsidRDefault="00C14F32" w:rsidP="00ED6FAC">
            <w:pPr>
              <w:spacing w:before="0"/>
              <w:jc w:val="center"/>
              <w:rPr>
                <w:ins w:id="170" w:author="Level, Vincent" w:date="2025-02-04T16:13:00Z"/>
                <w:rFonts w:ascii="Arial" w:hAnsi="Arial" w:cs="Arial"/>
                <w:sz w:val="20"/>
              </w:rPr>
            </w:pPr>
            <w:ins w:id="171" w:author="Level, Vincent" w:date="2025-02-04T16:14:00Z">
              <w:r>
                <w:rPr>
                  <w:rFonts w:ascii="Arial" w:hAnsi="Arial" w:cs="Arial"/>
                  <w:sz w:val="20"/>
                </w:rPr>
                <w:t>/</w:t>
              </w:r>
            </w:ins>
          </w:p>
        </w:tc>
      </w:tr>
    </w:tbl>
    <w:p w14:paraId="3940A424" w14:textId="77777777" w:rsidR="001E10F0" w:rsidRDefault="001E10F0">
      <w:pPr>
        <w:overflowPunct/>
        <w:autoSpaceDE/>
        <w:autoSpaceDN/>
        <w:adjustRightInd/>
        <w:spacing w:before="0"/>
        <w:textAlignment w:val="auto"/>
        <w:rPr>
          <w:ins w:id="172" w:author="Level, Vincent" w:date="2025-01-30T11:52:00Z"/>
          <w:rFonts w:ascii="Arial" w:hAnsi="Arial" w:cs="Arial"/>
          <w:sz w:val="20"/>
        </w:rPr>
      </w:pPr>
    </w:p>
    <w:p w14:paraId="3DA0A476" w14:textId="77777777" w:rsidR="001E10F0" w:rsidRDefault="001E10F0">
      <w:pPr>
        <w:overflowPunct/>
        <w:autoSpaceDE/>
        <w:autoSpaceDN/>
        <w:adjustRightInd/>
        <w:spacing w:before="0"/>
        <w:textAlignment w:val="auto"/>
        <w:rPr>
          <w:ins w:id="173" w:author="Level, Vincent" w:date="2025-01-22T14:17:00Z"/>
          <w:rFonts w:ascii="Arial" w:hAnsi="Arial" w:cs="Arial"/>
          <w:sz w:val="20"/>
        </w:rPr>
      </w:pPr>
    </w:p>
    <w:p w14:paraId="53D2DE38" w14:textId="1657C138" w:rsidR="00597135" w:rsidRPr="00597135" w:rsidRDefault="00597135">
      <w:pPr>
        <w:overflowPunct/>
        <w:autoSpaceDE/>
        <w:autoSpaceDN/>
        <w:adjustRightInd/>
        <w:spacing w:before="0"/>
        <w:textAlignment w:val="auto"/>
        <w:rPr>
          <w:ins w:id="174" w:author="Level, Vincent" w:date="2025-01-22T14:19:00Z"/>
          <w:rFonts w:ascii="Arial" w:hAnsi="Arial" w:cs="Arial"/>
          <w:i/>
          <w:sz w:val="20"/>
          <w:u w:val="single"/>
        </w:rPr>
      </w:pPr>
      <w:ins w:id="175" w:author="Level, Vincent" w:date="2025-01-22T14:17:00Z">
        <w:r w:rsidRPr="00597135">
          <w:rPr>
            <w:rFonts w:ascii="Arial" w:hAnsi="Arial" w:cs="Arial"/>
            <w:i/>
            <w:sz w:val="20"/>
            <w:u w:val="single"/>
          </w:rPr>
          <w:t xml:space="preserve">Table </w:t>
        </w:r>
      </w:ins>
      <w:proofErr w:type="spellStart"/>
      <w:ins w:id="176" w:author="Level, Vincent" w:date="2025-01-22T14:18:00Z">
        <w:r w:rsidRPr="00597135">
          <w:rPr>
            <w:rFonts w:ascii="Arial" w:hAnsi="Arial" w:cs="Arial"/>
            <w:i/>
            <w:sz w:val="20"/>
            <w:u w:val="single"/>
          </w:rPr>
          <w:t>propert</w:t>
        </w:r>
      </w:ins>
      <w:ins w:id="177" w:author="Level, Vincent" w:date="2025-01-22T14:20:00Z">
        <w:r w:rsidRPr="00597135">
          <w:rPr>
            <w:rFonts w:ascii="Arial" w:hAnsi="Arial" w:cs="Arial"/>
            <w:i/>
            <w:sz w:val="20"/>
            <w:u w:val="single"/>
          </w:rPr>
          <w:t>y</w:t>
        </w:r>
      </w:ins>
      <w:ins w:id="178" w:author="Level, Vincent" w:date="2025-01-22T14:18:00Z">
        <w:r w:rsidRPr="00597135">
          <w:rPr>
            <w:rFonts w:ascii="Arial" w:hAnsi="Arial" w:cs="Arial"/>
            <w:i/>
            <w:sz w:val="20"/>
            <w:u w:val="single"/>
          </w:rPr>
          <w:t>_consolidation_param</w:t>
        </w:r>
      </w:ins>
      <w:proofErr w:type="spellEnd"/>
      <w:ins w:id="179" w:author="Level, Vincent" w:date="2025-01-22T14:20:00Z">
        <w:r w:rsidRPr="00597135">
          <w:rPr>
            <w:rFonts w:ascii="Arial" w:hAnsi="Arial" w:cs="Arial"/>
            <w:i/>
            <w:sz w:val="20"/>
            <w:u w:val="single"/>
          </w:rPr>
          <w:t> :</w:t>
        </w:r>
      </w:ins>
    </w:p>
    <w:tbl>
      <w:tblPr>
        <w:tblStyle w:val="Grilledutableau"/>
        <w:tblW w:w="9322" w:type="dxa"/>
        <w:tblLayout w:type="fixed"/>
        <w:tblLook w:val="04A0" w:firstRow="1" w:lastRow="0" w:firstColumn="1" w:lastColumn="0" w:noHBand="0" w:noVBand="1"/>
      </w:tblPr>
      <w:tblGrid>
        <w:gridCol w:w="2093"/>
        <w:gridCol w:w="1276"/>
        <w:gridCol w:w="1134"/>
        <w:gridCol w:w="4819"/>
      </w:tblGrid>
      <w:tr w:rsidR="00597135" w14:paraId="54210CCF" w14:textId="77777777" w:rsidTr="00067FA7">
        <w:trPr>
          <w:ins w:id="180" w:author="Level, Vincent" w:date="2025-01-22T14:19:00Z"/>
        </w:trPr>
        <w:tc>
          <w:tcPr>
            <w:tcW w:w="2093" w:type="dxa"/>
            <w:tcBorders>
              <w:top w:val="single" w:sz="4" w:space="0" w:color="auto"/>
              <w:left w:val="single" w:sz="4" w:space="0" w:color="auto"/>
              <w:bottom w:val="single" w:sz="4" w:space="0" w:color="auto"/>
              <w:right w:val="single" w:sz="4" w:space="0" w:color="auto"/>
            </w:tcBorders>
            <w:hideMark/>
          </w:tcPr>
          <w:p w14:paraId="7E35CB43" w14:textId="77777777" w:rsidR="00597135" w:rsidRDefault="00597135" w:rsidP="00067FA7">
            <w:pPr>
              <w:spacing w:before="0"/>
              <w:jc w:val="center"/>
              <w:rPr>
                <w:ins w:id="181" w:author="Level, Vincent" w:date="2025-01-22T14:19:00Z"/>
                <w:rFonts w:ascii="Arial" w:hAnsi="Arial" w:cs="Arial"/>
                <w:b/>
                <w:sz w:val="20"/>
              </w:rPr>
            </w:pPr>
            <w:ins w:id="182" w:author="Level, Vincent" w:date="2025-01-22T14:19:00Z">
              <w:r>
                <w:rPr>
                  <w:rFonts w:ascii="Arial" w:hAnsi="Arial" w:cs="Arial"/>
                  <w:b/>
                  <w:sz w:val="20"/>
                </w:rPr>
                <w:t>Colonne</w:t>
              </w:r>
            </w:ins>
          </w:p>
        </w:tc>
        <w:tc>
          <w:tcPr>
            <w:tcW w:w="1276" w:type="dxa"/>
            <w:tcBorders>
              <w:top w:val="single" w:sz="4" w:space="0" w:color="auto"/>
              <w:left w:val="single" w:sz="4" w:space="0" w:color="auto"/>
              <w:bottom w:val="single" w:sz="4" w:space="0" w:color="auto"/>
              <w:right w:val="single" w:sz="4" w:space="0" w:color="auto"/>
            </w:tcBorders>
            <w:hideMark/>
          </w:tcPr>
          <w:p w14:paraId="70C3BFE0" w14:textId="77777777" w:rsidR="00597135" w:rsidRDefault="00597135" w:rsidP="00067FA7">
            <w:pPr>
              <w:spacing w:before="0"/>
              <w:jc w:val="center"/>
              <w:rPr>
                <w:ins w:id="183" w:author="Level, Vincent" w:date="2025-01-22T14:19:00Z"/>
                <w:rFonts w:ascii="Arial" w:hAnsi="Arial" w:cs="Arial"/>
                <w:b/>
                <w:sz w:val="20"/>
              </w:rPr>
            </w:pPr>
            <w:ins w:id="184" w:author="Level, Vincent" w:date="2025-01-22T14:19:00Z">
              <w:r>
                <w:rPr>
                  <w:rFonts w:ascii="Arial" w:hAnsi="Arial" w:cs="Arial"/>
                  <w:b/>
                  <w:sz w:val="20"/>
                </w:rPr>
                <w:t>Type</w:t>
              </w:r>
            </w:ins>
          </w:p>
        </w:tc>
        <w:tc>
          <w:tcPr>
            <w:tcW w:w="1134" w:type="dxa"/>
            <w:tcBorders>
              <w:top w:val="single" w:sz="4" w:space="0" w:color="auto"/>
              <w:left w:val="single" w:sz="4" w:space="0" w:color="auto"/>
              <w:bottom w:val="single" w:sz="4" w:space="0" w:color="auto"/>
              <w:right w:val="single" w:sz="4" w:space="0" w:color="auto"/>
            </w:tcBorders>
          </w:tcPr>
          <w:p w14:paraId="20A4DC01" w14:textId="77777777" w:rsidR="00597135" w:rsidRDefault="00597135" w:rsidP="00067FA7">
            <w:pPr>
              <w:spacing w:before="0"/>
              <w:jc w:val="center"/>
              <w:rPr>
                <w:ins w:id="185" w:author="Level, Vincent" w:date="2025-01-22T14:19:00Z"/>
                <w:rFonts w:ascii="Arial" w:hAnsi="Arial" w:cs="Arial"/>
                <w:b/>
                <w:sz w:val="20"/>
              </w:rPr>
            </w:pPr>
            <w:proofErr w:type="spellStart"/>
            <w:ins w:id="186" w:author="Level, Vincent" w:date="2025-01-22T14:19:00Z">
              <w:r>
                <w:rPr>
                  <w:rFonts w:ascii="Arial" w:hAnsi="Arial" w:cs="Arial"/>
                  <w:b/>
                  <w:sz w:val="20"/>
                </w:rPr>
                <w:t>Nullable</w:t>
              </w:r>
              <w:proofErr w:type="spellEnd"/>
            </w:ins>
          </w:p>
        </w:tc>
        <w:tc>
          <w:tcPr>
            <w:tcW w:w="4819" w:type="dxa"/>
            <w:tcBorders>
              <w:top w:val="single" w:sz="4" w:space="0" w:color="auto"/>
              <w:left w:val="single" w:sz="4" w:space="0" w:color="auto"/>
              <w:bottom w:val="single" w:sz="4" w:space="0" w:color="auto"/>
              <w:right w:val="single" w:sz="4" w:space="0" w:color="auto"/>
            </w:tcBorders>
          </w:tcPr>
          <w:p w14:paraId="6F98CDEE" w14:textId="77777777" w:rsidR="00597135" w:rsidRDefault="00597135" w:rsidP="00067FA7">
            <w:pPr>
              <w:spacing w:before="0"/>
              <w:jc w:val="center"/>
              <w:rPr>
                <w:ins w:id="187" w:author="Level, Vincent" w:date="2025-01-22T14:19:00Z"/>
                <w:rFonts w:ascii="Arial" w:hAnsi="Arial" w:cs="Arial"/>
                <w:b/>
                <w:sz w:val="20"/>
              </w:rPr>
            </w:pPr>
            <w:ins w:id="188" w:author="Level, Vincent" w:date="2025-01-22T14:19:00Z">
              <w:r>
                <w:rPr>
                  <w:rFonts w:ascii="Arial" w:hAnsi="Arial" w:cs="Arial"/>
                  <w:b/>
                  <w:sz w:val="20"/>
                </w:rPr>
                <w:t>Clé</w:t>
              </w:r>
            </w:ins>
          </w:p>
        </w:tc>
      </w:tr>
      <w:tr w:rsidR="00597135" w:rsidRPr="005A7606" w14:paraId="4932C9A9" w14:textId="77777777" w:rsidTr="00067FA7">
        <w:trPr>
          <w:ins w:id="189" w:author="Level, Vincent" w:date="2025-01-22T14:19:00Z"/>
        </w:trPr>
        <w:tc>
          <w:tcPr>
            <w:tcW w:w="2093" w:type="dxa"/>
            <w:tcBorders>
              <w:top w:val="single" w:sz="4" w:space="0" w:color="auto"/>
              <w:left w:val="single" w:sz="4" w:space="0" w:color="auto"/>
              <w:bottom w:val="single" w:sz="4" w:space="0" w:color="auto"/>
              <w:right w:val="single" w:sz="4" w:space="0" w:color="auto"/>
            </w:tcBorders>
          </w:tcPr>
          <w:p w14:paraId="12F54A07" w14:textId="77777777" w:rsidR="00597135" w:rsidRPr="005A7606" w:rsidRDefault="00597135" w:rsidP="00067FA7">
            <w:pPr>
              <w:spacing w:before="0"/>
              <w:jc w:val="both"/>
              <w:rPr>
                <w:ins w:id="190" w:author="Level, Vincent" w:date="2025-01-22T14:19:00Z"/>
                <w:rFonts w:ascii="Arial" w:hAnsi="Arial" w:cs="Arial"/>
                <w:sz w:val="20"/>
              </w:rPr>
            </w:pPr>
            <w:proofErr w:type="gramStart"/>
            <w:ins w:id="191" w:author="Level, Vincent" w:date="2025-01-22T14:19:00Z">
              <w:r>
                <w:rPr>
                  <w:rFonts w:ascii="Arial" w:hAnsi="Arial" w:cs="Arial"/>
                  <w:sz w:val="20"/>
                </w:rPr>
                <w:t>id</w:t>
              </w:r>
              <w:proofErr w:type="gramEnd"/>
            </w:ins>
          </w:p>
        </w:tc>
        <w:tc>
          <w:tcPr>
            <w:tcW w:w="1276" w:type="dxa"/>
            <w:tcBorders>
              <w:top w:val="single" w:sz="4" w:space="0" w:color="auto"/>
              <w:left w:val="single" w:sz="4" w:space="0" w:color="auto"/>
              <w:bottom w:val="single" w:sz="4" w:space="0" w:color="auto"/>
              <w:right w:val="single" w:sz="4" w:space="0" w:color="auto"/>
            </w:tcBorders>
          </w:tcPr>
          <w:p w14:paraId="6725A670" w14:textId="77777777" w:rsidR="00597135" w:rsidRPr="005A7606" w:rsidRDefault="00597135" w:rsidP="00067FA7">
            <w:pPr>
              <w:spacing w:before="0"/>
              <w:jc w:val="center"/>
              <w:rPr>
                <w:ins w:id="192" w:author="Level, Vincent" w:date="2025-01-22T14:19:00Z"/>
                <w:rFonts w:ascii="Arial" w:hAnsi="Arial" w:cs="Arial"/>
                <w:sz w:val="20"/>
              </w:rPr>
            </w:pPr>
            <w:ins w:id="193" w:author="Level, Vincent" w:date="2025-01-22T14:19:00Z">
              <w:r>
                <w:rPr>
                  <w:rFonts w:ascii="Arial" w:hAnsi="Arial" w:cs="Arial"/>
                  <w:sz w:val="20"/>
                </w:rPr>
                <w:t>Integer</w:t>
              </w:r>
            </w:ins>
          </w:p>
        </w:tc>
        <w:tc>
          <w:tcPr>
            <w:tcW w:w="1134" w:type="dxa"/>
            <w:tcBorders>
              <w:top w:val="single" w:sz="4" w:space="0" w:color="auto"/>
              <w:left w:val="single" w:sz="4" w:space="0" w:color="auto"/>
              <w:bottom w:val="single" w:sz="4" w:space="0" w:color="auto"/>
              <w:right w:val="single" w:sz="4" w:space="0" w:color="auto"/>
            </w:tcBorders>
          </w:tcPr>
          <w:p w14:paraId="2A6F03DC" w14:textId="77777777" w:rsidR="00597135" w:rsidRDefault="00597135" w:rsidP="00067FA7">
            <w:pPr>
              <w:spacing w:before="0"/>
              <w:jc w:val="center"/>
              <w:rPr>
                <w:ins w:id="194" w:author="Level, Vincent" w:date="2025-01-22T14:19:00Z"/>
                <w:rFonts w:ascii="Arial" w:hAnsi="Arial" w:cs="Arial"/>
                <w:sz w:val="20"/>
              </w:rPr>
            </w:pPr>
            <w:ins w:id="195" w:author="Level, Vincent" w:date="2025-01-22T14:19:00Z">
              <w:r>
                <w:rPr>
                  <w:rFonts w:ascii="Arial" w:hAnsi="Arial" w:cs="Arial"/>
                  <w:sz w:val="20"/>
                </w:rPr>
                <w:t>NON</w:t>
              </w:r>
            </w:ins>
          </w:p>
        </w:tc>
        <w:tc>
          <w:tcPr>
            <w:tcW w:w="4819" w:type="dxa"/>
            <w:tcBorders>
              <w:top w:val="single" w:sz="4" w:space="0" w:color="auto"/>
              <w:left w:val="single" w:sz="4" w:space="0" w:color="auto"/>
              <w:bottom w:val="single" w:sz="4" w:space="0" w:color="auto"/>
              <w:right w:val="single" w:sz="4" w:space="0" w:color="auto"/>
            </w:tcBorders>
          </w:tcPr>
          <w:p w14:paraId="7FF3DB58" w14:textId="77777777" w:rsidR="00597135" w:rsidRDefault="00597135" w:rsidP="00067FA7">
            <w:pPr>
              <w:spacing w:before="0"/>
              <w:jc w:val="center"/>
              <w:rPr>
                <w:ins w:id="196" w:author="Level, Vincent" w:date="2025-01-22T14:19:00Z"/>
                <w:rFonts w:ascii="Arial" w:hAnsi="Arial" w:cs="Arial"/>
                <w:sz w:val="20"/>
              </w:rPr>
            </w:pPr>
            <w:ins w:id="197" w:author="Level, Vincent" w:date="2025-01-22T14:19:00Z">
              <w:r>
                <w:rPr>
                  <w:rFonts w:ascii="Arial" w:hAnsi="Arial" w:cs="Arial"/>
                  <w:sz w:val="20"/>
                </w:rPr>
                <w:t>PK</w:t>
              </w:r>
            </w:ins>
          </w:p>
        </w:tc>
      </w:tr>
      <w:tr w:rsidR="00597135" w:rsidRPr="005A7606" w14:paraId="2030AF03" w14:textId="77777777" w:rsidTr="00067FA7">
        <w:trPr>
          <w:ins w:id="198" w:author="Level, Vincent" w:date="2025-01-22T14:19:00Z"/>
        </w:trPr>
        <w:tc>
          <w:tcPr>
            <w:tcW w:w="2093" w:type="dxa"/>
            <w:tcBorders>
              <w:top w:val="single" w:sz="4" w:space="0" w:color="auto"/>
              <w:left w:val="single" w:sz="4" w:space="0" w:color="auto"/>
              <w:bottom w:val="single" w:sz="4" w:space="0" w:color="auto"/>
              <w:right w:val="single" w:sz="4" w:space="0" w:color="auto"/>
            </w:tcBorders>
          </w:tcPr>
          <w:p w14:paraId="3C6F3AA0" w14:textId="5742BA8D" w:rsidR="00597135" w:rsidRDefault="00CD27F1" w:rsidP="00067FA7">
            <w:pPr>
              <w:spacing w:before="0"/>
              <w:jc w:val="both"/>
              <w:rPr>
                <w:ins w:id="199" w:author="Level, Vincent" w:date="2025-01-22T14:19:00Z"/>
                <w:rFonts w:ascii="Arial" w:hAnsi="Arial" w:cs="Arial"/>
                <w:sz w:val="20"/>
              </w:rPr>
            </w:pPr>
            <w:proofErr w:type="spellStart"/>
            <w:proofErr w:type="gramStart"/>
            <w:ins w:id="200" w:author="Level, Vincent" w:date="2025-01-22T14:22:00Z">
              <w:r>
                <w:rPr>
                  <w:rFonts w:ascii="Arial" w:hAnsi="Arial" w:cs="Arial"/>
                  <w:sz w:val="20"/>
                </w:rPr>
                <w:t>p</w:t>
              </w:r>
            </w:ins>
            <w:ins w:id="201" w:author="Level, Vincent" w:date="2025-01-22T14:19:00Z">
              <w:r w:rsidR="00597135">
                <w:rPr>
                  <w:rFonts w:ascii="Arial" w:hAnsi="Arial" w:cs="Arial"/>
                  <w:sz w:val="20"/>
                </w:rPr>
                <w:t>roperty</w:t>
              </w:r>
            </w:ins>
            <w:proofErr w:type="gramEnd"/>
            <w:ins w:id="202" w:author="Level, Vincent" w:date="2025-01-22T14:22:00Z">
              <w:r>
                <w:rPr>
                  <w:rFonts w:ascii="Arial" w:hAnsi="Arial" w:cs="Arial"/>
                  <w:sz w:val="20"/>
                </w:rPr>
                <w:t>_name</w:t>
              </w:r>
            </w:ins>
            <w:proofErr w:type="spellEnd"/>
          </w:p>
        </w:tc>
        <w:tc>
          <w:tcPr>
            <w:tcW w:w="1276" w:type="dxa"/>
            <w:tcBorders>
              <w:top w:val="single" w:sz="4" w:space="0" w:color="auto"/>
              <w:left w:val="single" w:sz="4" w:space="0" w:color="auto"/>
              <w:bottom w:val="single" w:sz="4" w:space="0" w:color="auto"/>
              <w:right w:val="single" w:sz="4" w:space="0" w:color="auto"/>
            </w:tcBorders>
          </w:tcPr>
          <w:p w14:paraId="1228EAFD" w14:textId="47EFC8A4" w:rsidR="00597135" w:rsidRDefault="00597135" w:rsidP="00067FA7">
            <w:pPr>
              <w:spacing w:before="0"/>
              <w:jc w:val="center"/>
              <w:rPr>
                <w:ins w:id="203" w:author="Level, Vincent" w:date="2025-01-22T14:19:00Z"/>
                <w:rFonts w:ascii="Arial" w:hAnsi="Arial" w:cs="Arial"/>
                <w:sz w:val="20"/>
              </w:rPr>
            </w:pPr>
            <w:proofErr w:type="spellStart"/>
            <w:ins w:id="204" w:author="Level, Vincent" w:date="2025-01-22T14:20:00Z">
              <w:r>
                <w:rPr>
                  <w:rFonts w:ascii="Arial" w:hAnsi="Arial" w:cs="Arial"/>
                  <w:sz w:val="20"/>
                </w:rPr>
                <w:t>T</w:t>
              </w:r>
            </w:ins>
            <w:ins w:id="205" w:author="Level, Vincent" w:date="2025-01-22T14:21:00Z">
              <w:r>
                <w:rPr>
                  <w:rFonts w:ascii="Arial" w:hAnsi="Arial" w:cs="Arial"/>
                  <w:sz w:val="20"/>
                </w:rPr>
                <w:t>ext</w:t>
              </w:r>
            </w:ins>
            <w:proofErr w:type="spellEnd"/>
          </w:p>
        </w:tc>
        <w:tc>
          <w:tcPr>
            <w:tcW w:w="1134" w:type="dxa"/>
            <w:tcBorders>
              <w:top w:val="single" w:sz="4" w:space="0" w:color="auto"/>
              <w:left w:val="single" w:sz="4" w:space="0" w:color="auto"/>
              <w:bottom w:val="single" w:sz="4" w:space="0" w:color="auto"/>
              <w:right w:val="single" w:sz="4" w:space="0" w:color="auto"/>
            </w:tcBorders>
          </w:tcPr>
          <w:p w14:paraId="46CB9DBD" w14:textId="77777777" w:rsidR="00597135" w:rsidRDefault="00597135" w:rsidP="00067FA7">
            <w:pPr>
              <w:spacing w:before="0"/>
              <w:jc w:val="center"/>
              <w:rPr>
                <w:ins w:id="206" w:author="Level, Vincent" w:date="2025-01-22T14:19:00Z"/>
                <w:rFonts w:ascii="Arial" w:hAnsi="Arial" w:cs="Arial"/>
                <w:sz w:val="20"/>
              </w:rPr>
            </w:pPr>
            <w:ins w:id="207" w:author="Level, Vincent" w:date="2025-01-22T14:19:00Z">
              <w:r>
                <w:rPr>
                  <w:rFonts w:ascii="Arial" w:hAnsi="Arial" w:cs="Arial"/>
                  <w:sz w:val="20"/>
                </w:rPr>
                <w:t>NON</w:t>
              </w:r>
            </w:ins>
          </w:p>
        </w:tc>
        <w:tc>
          <w:tcPr>
            <w:tcW w:w="4819" w:type="dxa"/>
            <w:tcBorders>
              <w:top w:val="single" w:sz="4" w:space="0" w:color="auto"/>
              <w:left w:val="single" w:sz="4" w:space="0" w:color="auto"/>
              <w:bottom w:val="single" w:sz="4" w:space="0" w:color="auto"/>
              <w:right w:val="single" w:sz="4" w:space="0" w:color="auto"/>
            </w:tcBorders>
          </w:tcPr>
          <w:p w14:paraId="0C6F2D7C" w14:textId="77777777" w:rsidR="00597135" w:rsidRDefault="00597135" w:rsidP="00067FA7">
            <w:pPr>
              <w:spacing w:before="0"/>
              <w:jc w:val="center"/>
              <w:rPr>
                <w:ins w:id="208" w:author="Level, Vincent" w:date="2025-01-22T14:19:00Z"/>
                <w:rFonts w:ascii="Arial" w:hAnsi="Arial" w:cs="Arial"/>
                <w:sz w:val="20"/>
              </w:rPr>
            </w:pPr>
            <w:ins w:id="209" w:author="Level, Vincent" w:date="2025-01-22T14:19:00Z">
              <w:r>
                <w:rPr>
                  <w:rFonts w:ascii="Arial" w:hAnsi="Arial" w:cs="Arial"/>
                  <w:sz w:val="20"/>
                </w:rPr>
                <w:t>UK</w:t>
              </w:r>
            </w:ins>
          </w:p>
        </w:tc>
      </w:tr>
      <w:tr w:rsidR="00597135" w14:paraId="17FAF139" w14:textId="77777777" w:rsidTr="00067FA7">
        <w:trPr>
          <w:ins w:id="210" w:author="Level, Vincent" w:date="2025-01-22T14:19:00Z"/>
        </w:trPr>
        <w:tc>
          <w:tcPr>
            <w:tcW w:w="2093" w:type="dxa"/>
            <w:tcBorders>
              <w:top w:val="single" w:sz="4" w:space="0" w:color="auto"/>
              <w:left w:val="single" w:sz="4" w:space="0" w:color="auto"/>
              <w:bottom w:val="single" w:sz="4" w:space="0" w:color="auto"/>
              <w:right w:val="single" w:sz="4" w:space="0" w:color="auto"/>
            </w:tcBorders>
            <w:hideMark/>
          </w:tcPr>
          <w:p w14:paraId="06B6CC14" w14:textId="70106D35" w:rsidR="00597135" w:rsidRDefault="00597135" w:rsidP="00067FA7">
            <w:pPr>
              <w:spacing w:before="0"/>
              <w:jc w:val="both"/>
              <w:rPr>
                <w:ins w:id="211" w:author="Level, Vincent" w:date="2025-01-22T14:19:00Z"/>
                <w:rFonts w:ascii="Arial" w:hAnsi="Arial" w:cs="Arial"/>
                <w:sz w:val="20"/>
              </w:rPr>
            </w:pPr>
            <w:proofErr w:type="spellStart"/>
            <w:proofErr w:type="gramStart"/>
            <w:ins w:id="212" w:author="Level, Vincent" w:date="2025-01-22T14:19:00Z">
              <w:r>
                <w:rPr>
                  <w:rFonts w:ascii="Arial" w:hAnsi="Arial" w:cs="Arial"/>
                  <w:sz w:val="20"/>
                </w:rPr>
                <w:t>source</w:t>
              </w:r>
              <w:proofErr w:type="gramEnd"/>
              <w:r>
                <w:rPr>
                  <w:rFonts w:ascii="Arial" w:hAnsi="Arial" w:cs="Arial"/>
                  <w:sz w:val="20"/>
                </w:rPr>
                <w:t>_priority</w:t>
              </w:r>
              <w:proofErr w:type="spellEnd"/>
            </w:ins>
          </w:p>
        </w:tc>
        <w:tc>
          <w:tcPr>
            <w:tcW w:w="1276" w:type="dxa"/>
            <w:tcBorders>
              <w:top w:val="single" w:sz="4" w:space="0" w:color="auto"/>
              <w:left w:val="single" w:sz="4" w:space="0" w:color="auto"/>
              <w:bottom w:val="single" w:sz="4" w:space="0" w:color="auto"/>
              <w:right w:val="single" w:sz="4" w:space="0" w:color="auto"/>
            </w:tcBorders>
            <w:hideMark/>
          </w:tcPr>
          <w:p w14:paraId="2DBFC168" w14:textId="77777777" w:rsidR="00597135" w:rsidRDefault="00597135" w:rsidP="00067FA7">
            <w:pPr>
              <w:spacing w:before="0"/>
              <w:jc w:val="center"/>
              <w:rPr>
                <w:ins w:id="213" w:author="Level, Vincent" w:date="2025-01-22T14:19:00Z"/>
                <w:rFonts w:ascii="Arial" w:hAnsi="Arial" w:cs="Arial"/>
                <w:sz w:val="20"/>
              </w:rPr>
            </w:pPr>
            <w:proofErr w:type="spellStart"/>
            <w:ins w:id="214" w:author="Level, Vincent" w:date="2025-01-22T14:19:00Z">
              <w:r w:rsidRPr="007F680F">
                <w:rPr>
                  <w:rFonts w:ascii="Arial" w:hAnsi="Arial" w:cs="Arial"/>
                  <w:sz w:val="20"/>
                </w:rPr>
                <w:t>Text</w:t>
              </w:r>
              <w:proofErr w:type="spellEnd"/>
            </w:ins>
          </w:p>
        </w:tc>
        <w:tc>
          <w:tcPr>
            <w:tcW w:w="1134" w:type="dxa"/>
            <w:tcBorders>
              <w:top w:val="single" w:sz="4" w:space="0" w:color="auto"/>
              <w:left w:val="single" w:sz="4" w:space="0" w:color="auto"/>
              <w:bottom w:val="single" w:sz="4" w:space="0" w:color="auto"/>
              <w:right w:val="single" w:sz="4" w:space="0" w:color="auto"/>
            </w:tcBorders>
          </w:tcPr>
          <w:p w14:paraId="306B77B7" w14:textId="142466B1" w:rsidR="00597135" w:rsidRPr="007F680F" w:rsidRDefault="00597135" w:rsidP="00067FA7">
            <w:pPr>
              <w:spacing w:before="0"/>
              <w:jc w:val="center"/>
              <w:rPr>
                <w:ins w:id="215" w:author="Level, Vincent" w:date="2025-01-22T14:19:00Z"/>
                <w:rFonts w:ascii="Arial" w:hAnsi="Arial" w:cs="Arial"/>
                <w:sz w:val="20"/>
              </w:rPr>
            </w:pPr>
            <w:ins w:id="216" w:author="Level, Vincent" w:date="2025-01-22T14:20:00Z">
              <w:r>
                <w:rPr>
                  <w:rFonts w:ascii="Arial" w:hAnsi="Arial" w:cs="Arial"/>
                  <w:sz w:val="20"/>
                </w:rPr>
                <w:t>OUI</w:t>
              </w:r>
            </w:ins>
          </w:p>
        </w:tc>
        <w:tc>
          <w:tcPr>
            <w:tcW w:w="4819" w:type="dxa"/>
            <w:tcBorders>
              <w:top w:val="single" w:sz="4" w:space="0" w:color="auto"/>
              <w:left w:val="single" w:sz="4" w:space="0" w:color="auto"/>
              <w:bottom w:val="single" w:sz="4" w:space="0" w:color="auto"/>
              <w:right w:val="single" w:sz="4" w:space="0" w:color="auto"/>
            </w:tcBorders>
          </w:tcPr>
          <w:p w14:paraId="25DC8584" w14:textId="77777777" w:rsidR="00597135" w:rsidRPr="007F680F" w:rsidRDefault="00597135" w:rsidP="00067FA7">
            <w:pPr>
              <w:spacing w:before="0"/>
              <w:jc w:val="center"/>
              <w:rPr>
                <w:ins w:id="217" w:author="Level, Vincent" w:date="2025-01-22T14:19:00Z"/>
                <w:rFonts w:ascii="Arial" w:hAnsi="Arial" w:cs="Arial"/>
                <w:sz w:val="20"/>
              </w:rPr>
            </w:pPr>
            <w:ins w:id="218" w:author="Level, Vincent" w:date="2025-01-22T14:19:00Z">
              <w:r>
                <w:rPr>
                  <w:rFonts w:ascii="Arial" w:hAnsi="Arial" w:cs="Arial"/>
                  <w:sz w:val="20"/>
                </w:rPr>
                <w:t>/</w:t>
              </w:r>
            </w:ins>
          </w:p>
        </w:tc>
      </w:tr>
      <w:tr w:rsidR="00597135" w14:paraId="7B9531C5" w14:textId="77777777" w:rsidTr="00067FA7">
        <w:trPr>
          <w:ins w:id="219" w:author="Level, Vincent" w:date="2025-01-22T14:19:00Z"/>
        </w:trPr>
        <w:tc>
          <w:tcPr>
            <w:tcW w:w="2093" w:type="dxa"/>
            <w:tcBorders>
              <w:top w:val="single" w:sz="4" w:space="0" w:color="auto"/>
              <w:left w:val="single" w:sz="4" w:space="0" w:color="auto"/>
              <w:bottom w:val="single" w:sz="4" w:space="0" w:color="auto"/>
              <w:right w:val="single" w:sz="4" w:space="0" w:color="auto"/>
            </w:tcBorders>
            <w:hideMark/>
          </w:tcPr>
          <w:p w14:paraId="1104CA23" w14:textId="7ECB84D4" w:rsidR="00597135" w:rsidRDefault="00597135" w:rsidP="00067FA7">
            <w:pPr>
              <w:spacing w:before="0"/>
              <w:jc w:val="both"/>
              <w:rPr>
                <w:ins w:id="220" w:author="Level, Vincent" w:date="2025-01-22T14:19:00Z"/>
                <w:rFonts w:ascii="Arial" w:hAnsi="Arial" w:cs="Arial"/>
                <w:sz w:val="20"/>
              </w:rPr>
            </w:pPr>
            <w:proofErr w:type="spellStart"/>
            <w:proofErr w:type="gramStart"/>
            <w:ins w:id="221" w:author="Level, Vincent" w:date="2025-01-22T14:20:00Z">
              <w:r>
                <w:rPr>
                  <w:rFonts w:ascii="Arial" w:hAnsi="Arial" w:cs="Arial"/>
                  <w:sz w:val="20"/>
                </w:rPr>
                <w:t>d</w:t>
              </w:r>
            </w:ins>
            <w:ins w:id="222" w:author="Level, Vincent" w:date="2025-01-22T14:19:00Z">
              <w:r>
                <w:rPr>
                  <w:rFonts w:ascii="Arial" w:hAnsi="Arial" w:cs="Arial"/>
                  <w:sz w:val="20"/>
                </w:rPr>
                <w:t>is</w:t>
              </w:r>
            </w:ins>
            <w:ins w:id="223" w:author="Level, Vincent" w:date="2025-01-22T14:20:00Z">
              <w:r>
                <w:rPr>
                  <w:rFonts w:ascii="Arial" w:hAnsi="Arial" w:cs="Arial"/>
                  <w:sz w:val="20"/>
                </w:rPr>
                <w:t>play</w:t>
              </w:r>
              <w:proofErr w:type="gramEnd"/>
              <w:r>
                <w:rPr>
                  <w:rFonts w:ascii="Arial" w:hAnsi="Arial" w:cs="Arial"/>
                  <w:sz w:val="20"/>
                </w:rPr>
                <w:t>_mode</w:t>
              </w:r>
            </w:ins>
            <w:proofErr w:type="spellEnd"/>
          </w:p>
        </w:tc>
        <w:tc>
          <w:tcPr>
            <w:tcW w:w="1276" w:type="dxa"/>
            <w:tcBorders>
              <w:top w:val="single" w:sz="4" w:space="0" w:color="auto"/>
              <w:left w:val="single" w:sz="4" w:space="0" w:color="auto"/>
              <w:bottom w:val="single" w:sz="4" w:space="0" w:color="auto"/>
              <w:right w:val="single" w:sz="4" w:space="0" w:color="auto"/>
            </w:tcBorders>
            <w:hideMark/>
          </w:tcPr>
          <w:p w14:paraId="7FCB5D8E" w14:textId="77777777" w:rsidR="00597135" w:rsidRDefault="00597135" w:rsidP="00067FA7">
            <w:pPr>
              <w:spacing w:before="0"/>
              <w:jc w:val="center"/>
              <w:rPr>
                <w:ins w:id="224" w:author="Level, Vincent" w:date="2025-01-22T14:19:00Z"/>
                <w:rFonts w:ascii="Arial" w:hAnsi="Arial" w:cs="Arial"/>
                <w:sz w:val="20"/>
              </w:rPr>
            </w:pPr>
            <w:proofErr w:type="spellStart"/>
            <w:ins w:id="225" w:author="Level, Vincent" w:date="2025-01-22T14:19:00Z">
              <w:r w:rsidRPr="007F680F">
                <w:rPr>
                  <w:rFonts w:ascii="Arial" w:hAnsi="Arial" w:cs="Arial"/>
                  <w:sz w:val="20"/>
                </w:rPr>
                <w:t>Text</w:t>
              </w:r>
              <w:proofErr w:type="spellEnd"/>
            </w:ins>
          </w:p>
        </w:tc>
        <w:tc>
          <w:tcPr>
            <w:tcW w:w="1134" w:type="dxa"/>
            <w:tcBorders>
              <w:top w:val="single" w:sz="4" w:space="0" w:color="auto"/>
              <w:left w:val="single" w:sz="4" w:space="0" w:color="auto"/>
              <w:bottom w:val="single" w:sz="4" w:space="0" w:color="auto"/>
              <w:right w:val="single" w:sz="4" w:space="0" w:color="auto"/>
            </w:tcBorders>
          </w:tcPr>
          <w:p w14:paraId="37D0FD4F" w14:textId="77777777" w:rsidR="00597135" w:rsidRPr="007F680F" w:rsidRDefault="00597135" w:rsidP="00067FA7">
            <w:pPr>
              <w:spacing w:before="0"/>
              <w:jc w:val="center"/>
              <w:rPr>
                <w:ins w:id="226" w:author="Level, Vincent" w:date="2025-01-22T14:19:00Z"/>
                <w:rFonts w:ascii="Arial" w:hAnsi="Arial" w:cs="Arial"/>
                <w:sz w:val="20"/>
              </w:rPr>
            </w:pPr>
            <w:ins w:id="227" w:author="Level, Vincent" w:date="2025-01-22T14:19:00Z">
              <w:r>
                <w:rPr>
                  <w:rFonts w:ascii="Arial" w:hAnsi="Arial" w:cs="Arial"/>
                  <w:sz w:val="20"/>
                </w:rPr>
                <w:t>OUI</w:t>
              </w:r>
            </w:ins>
          </w:p>
        </w:tc>
        <w:tc>
          <w:tcPr>
            <w:tcW w:w="4819" w:type="dxa"/>
            <w:tcBorders>
              <w:top w:val="single" w:sz="4" w:space="0" w:color="auto"/>
              <w:left w:val="single" w:sz="4" w:space="0" w:color="auto"/>
              <w:bottom w:val="single" w:sz="4" w:space="0" w:color="auto"/>
              <w:right w:val="single" w:sz="4" w:space="0" w:color="auto"/>
            </w:tcBorders>
          </w:tcPr>
          <w:p w14:paraId="679288C1" w14:textId="77777777" w:rsidR="00597135" w:rsidRPr="007F680F" w:rsidRDefault="00597135" w:rsidP="00067FA7">
            <w:pPr>
              <w:spacing w:before="0"/>
              <w:jc w:val="center"/>
              <w:rPr>
                <w:ins w:id="228" w:author="Level, Vincent" w:date="2025-01-22T14:19:00Z"/>
                <w:rFonts w:ascii="Arial" w:hAnsi="Arial" w:cs="Arial"/>
                <w:sz w:val="20"/>
              </w:rPr>
            </w:pPr>
            <w:ins w:id="229" w:author="Level, Vincent" w:date="2025-01-22T14:19:00Z">
              <w:r>
                <w:rPr>
                  <w:rFonts w:ascii="Arial" w:hAnsi="Arial" w:cs="Arial"/>
                  <w:sz w:val="20"/>
                </w:rPr>
                <w:t>/</w:t>
              </w:r>
            </w:ins>
          </w:p>
        </w:tc>
      </w:tr>
    </w:tbl>
    <w:p w14:paraId="5F0C38D1" w14:textId="77777777" w:rsidR="00597135" w:rsidRDefault="00597135">
      <w:pPr>
        <w:overflowPunct/>
        <w:autoSpaceDE/>
        <w:autoSpaceDN/>
        <w:adjustRightInd/>
        <w:spacing w:before="0"/>
        <w:textAlignment w:val="auto"/>
        <w:rPr>
          <w:rFonts w:ascii="Arial" w:hAnsi="Arial" w:cs="Arial"/>
          <w:sz w:val="20"/>
        </w:rPr>
      </w:pPr>
    </w:p>
    <w:p w14:paraId="09BF7BD6" w14:textId="77777777" w:rsidR="00137D67" w:rsidRDefault="00137D67">
      <w:pPr>
        <w:overflowPunct/>
        <w:autoSpaceDE/>
        <w:autoSpaceDN/>
        <w:adjustRightInd/>
        <w:spacing w:before="0"/>
        <w:textAlignment w:val="auto"/>
        <w:rPr>
          <w:rFonts w:ascii="Arial" w:hAnsi="Arial" w:cs="Arial"/>
          <w:sz w:val="20"/>
        </w:rPr>
      </w:pPr>
      <w:r>
        <w:rPr>
          <w:rFonts w:ascii="Arial" w:hAnsi="Arial" w:cs="Arial"/>
          <w:sz w:val="20"/>
        </w:rPr>
        <w:br w:type="page"/>
      </w:r>
    </w:p>
    <w:p w14:paraId="2873B5CA" w14:textId="6A4EC1CC" w:rsidR="00960E6E" w:rsidRPr="00B50638" w:rsidRDefault="00960E6E" w:rsidP="00B50638">
      <w:pPr>
        <w:pStyle w:val="Titre3"/>
        <w:spacing w:before="0"/>
        <w:rPr>
          <w:rFonts w:ascii="Arial" w:hAnsi="Arial" w:cs="Arial"/>
        </w:rPr>
      </w:pPr>
      <w:bookmarkStart w:id="230" w:name="_Toc189646286"/>
      <w:bookmarkEnd w:id="20"/>
      <w:r w:rsidRPr="00B50638">
        <w:rPr>
          <w:rFonts w:ascii="Arial" w:hAnsi="Arial" w:cs="Arial"/>
        </w:rPr>
        <w:lastRenderedPageBreak/>
        <w:t>API Double Codification</w:t>
      </w:r>
      <w:bookmarkEnd w:id="230"/>
    </w:p>
    <w:p w14:paraId="479414AC" w14:textId="77777777" w:rsidR="00960E6E" w:rsidRPr="00960E6E" w:rsidRDefault="00960E6E" w:rsidP="00960E6E">
      <w:pPr>
        <w:pStyle w:val="Titre4"/>
      </w:pPr>
      <w:bookmarkStart w:id="231" w:name="_Toc178848741"/>
      <w:bookmarkStart w:id="232" w:name="_Toc189646287"/>
      <w:r>
        <w:t>Généralités et paramétrages</w:t>
      </w:r>
      <w:bookmarkEnd w:id="231"/>
      <w:bookmarkEnd w:id="232"/>
    </w:p>
    <w:p w14:paraId="16E9EC6B" w14:textId="317AFD80" w:rsidR="00960E6E" w:rsidRPr="00960E6E" w:rsidRDefault="00960E6E" w:rsidP="00960E6E">
      <w:pPr>
        <w:jc w:val="both"/>
        <w:rPr>
          <w:rFonts w:ascii="Arial" w:hAnsi="Arial" w:cs="Arial"/>
          <w:sz w:val="20"/>
        </w:rPr>
      </w:pPr>
      <w:r w:rsidRPr="00960E6E">
        <w:rPr>
          <w:rFonts w:ascii="Arial" w:hAnsi="Arial" w:cs="Arial"/>
          <w:sz w:val="20"/>
        </w:rPr>
        <w:t xml:space="preserve">Toute application voulant </w:t>
      </w:r>
      <w:proofErr w:type="spellStart"/>
      <w:r w:rsidRPr="00960E6E">
        <w:rPr>
          <w:rFonts w:ascii="Arial" w:hAnsi="Arial" w:cs="Arial"/>
          <w:sz w:val="20"/>
        </w:rPr>
        <w:t>intéragir</w:t>
      </w:r>
      <w:proofErr w:type="spellEnd"/>
      <w:r w:rsidRPr="00960E6E">
        <w:rPr>
          <w:rFonts w:ascii="Arial" w:hAnsi="Arial" w:cs="Arial"/>
          <w:sz w:val="20"/>
        </w:rPr>
        <w:t xml:space="preserve"> avec les données de </w:t>
      </w:r>
      <w:r>
        <w:rPr>
          <w:rFonts w:ascii="Arial" w:hAnsi="Arial" w:cs="Arial"/>
          <w:sz w:val="20"/>
        </w:rPr>
        <w:t xml:space="preserve">la </w:t>
      </w:r>
      <w:r w:rsidRPr="00960E6E">
        <w:rPr>
          <w:rFonts w:ascii="Arial" w:hAnsi="Arial" w:cs="Arial"/>
          <w:sz w:val="20"/>
        </w:rPr>
        <w:t xml:space="preserve">base </w:t>
      </w:r>
      <w:r>
        <w:rPr>
          <w:rFonts w:ascii="Arial" w:hAnsi="Arial" w:cs="Arial"/>
          <w:sz w:val="20"/>
        </w:rPr>
        <w:t>double codification</w:t>
      </w:r>
      <w:r w:rsidRPr="00960E6E">
        <w:rPr>
          <w:rFonts w:ascii="Arial" w:hAnsi="Arial" w:cs="Arial"/>
          <w:sz w:val="20"/>
        </w:rPr>
        <w:t xml:space="preserve"> ne devra pas interroger directement la base de données. Une API sera mise à disposition pour communiquer avec la base </w:t>
      </w:r>
      <w:r>
        <w:rPr>
          <w:rFonts w:ascii="Arial" w:hAnsi="Arial" w:cs="Arial"/>
          <w:sz w:val="20"/>
        </w:rPr>
        <w:t>de données</w:t>
      </w:r>
      <w:r w:rsidRPr="00960E6E">
        <w:rPr>
          <w:rFonts w:ascii="Arial" w:hAnsi="Arial" w:cs="Arial"/>
          <w:sz w:val="20"/>
        </w:rPr>
        <w:t>.</w:t>
      </w:r>
    </w:p>
    <w:p w14:paraId="271F87DC" w14:textId="44EF6A51" w:rsidR="00960E6E" w:rsidRPr="00960E6E" w:rsidRDefault="00960E6E" w:rsidP="00960E6E">
      <w:pPr>
        <w:jc w:val="both"/>
        <w:rPr>
          <w:rFonts w:ascii="Arial" w:hAnsi="Arial" w:cs="Arial"/>
          <w:sz w:val="20"/>
        </w:rPr>
      </w:pPr>
      <w:r w:rsidRPr="00960E6E">
        <w:rPr>
          <w:rFonts w:ascii="Arial" w:hAnsi="Arial" w:cs="Arial"/>
          <w:sz w:val="20"/>
        </w:rPr>
        <w:t>L’API sera déployée sous docker</w:t>
      </w:r>
      <w:r>
        <w:rPr>
          <w:rFonts w:ascii="Arial" w:hAnsi="Arial" w:cs="Arial"/>
          <w:sz w:val="20"/>
        </w:rPr>
        <w:t xml:space="preserve"> </w:t>
      </w:r>
      <w:proofErr w:type="spellStart"/>
      <w:r>
        <w:rPr>
          <w:rFonts w:ascii="Arial" w:hAnsi="Arial" w:cs="Arial"/>
          <w:sz w:val="20"/>
        </w:rPr>
        <w:t>swarm</w:t>
      </w:r>
      <w:proofErr w:type="spellEnd"/>
      <w:r w:rsidRPr="00960E6E">
        <w:rPr>
          <w:rFonts w:ascii="Arial" w:hAnsi="Arial" w:cs="Arial"/>
          <w:sz w:val="20"/>
        </w:rPr>
        <w:t xml:space="preserve">. </w:t>
      </w:r>
      <w:del w:id="233" w:author="Level, Vincent" w:date="2025-01-22T14:12:00Z">
        <w:r w:rsidRPr="00960E6E" w:rsidDel="00597135">
          <w:rPr>
            <w:rFonts w:ascii="Arial" w:hAnsi="Arial" w:cs="Arial"/>
            <w:sz w:val="20"/>
          </w:rPr>
          <w:delText>Elle utilisera</w:delText>
        </w:r>
        <w:r w:rsidDel="00597135">
          <w:rPr>
            <w:rFonts w:ascii="Arial" w:hAnsi="Arial" w:cs="Arial"/>
            <w:sz w:val="20"/>
          </w:rPr>
          <w:delText xml:space="preserve"> le service keycloack pour géré l</w:delText>
        </w:r>
      </w:del>
      <w:ins w:id="234" w:author="Level, Vincent" w:date="2025-01-22T14:12:00Z">
        <w:r w:rsidR="00597135">
          <w:rPr>
            <w:rFonts w:ascii="Arial" w:hAnsi="Arial" w:cs="Arial"/>
            <w:sz w:val="20"/>
          </w:rPr>
          <w:t>L</w:t>
        </w:r>
      </w:ins>
      <w:r>
        <w:rPr>
          <w:rFonts w:ascii="Arial" w:hAnsi="Arial" w:cs="Arial"/>
          <w:sz w:val="20"/>
        </w:rPr>
        <w:t xml:space="preserve">’authentification </w:t>
      </w:r>
      <w:ins w:id="235" w:author="Level, Vincent" w:date="2025-01-22T14:12:00Z">
        <w:r w:rsidR="00597135">
          <w:rPr>
            <w:rFonts w:ascii="Arial" w:hAnsi="Arial" w:cs="Arial"/>
            <w:sz w:val="20"/>
          </w:rPr>
          <w:t>se fera via la saisie d’un l</w:t>
        </w:r>
      </w:ins>
      <w:ins w:id="236" w:author="Level, Vincent" w:date="2025-01-22T14:13:00Z">
        <w:r w:rsidR="00597135">
          <w:rPr>
            <w:rFonts w:ascii="Arial" w:hAnsi="Arial" w:cs="Arial"/>
            <w:sz w:val="20"/>
          </w:rPr>
          <w:t>ogin et mot passe sur une page d’accu</w:t>
        </w:r>
      </w:ins>
      <w:ins w:id="237" w:author="Level, Vincent" w:date="2025-01-30T12:01:00Z">
        <w:r w:rsidR="00CF319E">
          <w:rPr>
            <w:rFonts w:ascii="Arial" w:hAnsi="Arial" w:cs="Arial"/>
            <w:sz w:val="20"/>
          </w:rPr>
          <w:t>e</w:t>
        </w:r>
      </w:ins>
      <w:ins w:id="238" w:author="Level, Vincent" w:date="2025-01-22T14:13:00Z">
        <w:r w:rsidR="00597135">
          <w:rPr>
            <w:rFonts w:ascii="Arial" w:hAnsi="Arial" w:cs="Arial"/>
            <w:sz w:val="20"/>
          </w:rPr>
          <w:t xml:space="preserve">il </w:t>
        </w:r>
      </w:ins>
      <w:r>
        <w:rPr>
          <w:rFonts w:ascii="Arial" w:hAnsi="Arial" w:cs="Arial"/>
          <w:sz w:val="20"/>
        </w:rPr>
        <w:t xml:space="preserve">et </w:t>
      </w:r>
      <w:ins w:id="239" w:author="Level, Vincent" w:date="2025-01-22T14:13:00Z">
        <w:r w:rsidR="00597135">
          <w:rPr>
            <w:rFonts w:ascii="Arial" w:hAnsi="Arial" w:cs="Arial"/>
            <w:sz w:val="20"/>
          </w:rPr>
          <w:t>vérification des groupes au</w:t>
        </w:r>
      </w:ins>
      <w:ins w:id="240" w:author="Level, Vincent" w:date="2025-01-22T14:14:00Z">
        <w:r w:rsidR="00597135">
          <w:rPr>
            <w:rFonts w:ascii="Arial" w:hAnsi="Arial" w:cs="Arial"/>
            <w:sz w:val="20"/>
          </w:rPr>
          <w:t xml:space="preserve">xquels l’utilisateur est associé dans </w:t>
        </w:r>
      </w:ins>
      <w:del w:id="241" w:author="Level, Vincent" w:date="2025-01-22T14:14:00Z">
        <w:r w:rsidDel="00597135">
          <w:rPr>
            <w:rFonts w:ascii="Arial" w:hAnsi="Arial" w:cs="Arial"/>
            <w:sz w:val="20"/>
          </w:rPr>
          <w:delText>sera coupl</w:delText>
        </w:r>
        <w:r w:rsidR="00022562" w:rsidDel="00597135">
          <w:rPr>
            <w:rFonts w:ascii="Arial" w:hAnsi="Arial" w:cs="Arial"/>
            <w:sz w:val="20"/>
          </w:rPr>
          <w:delText>é</w:delText>
        </w:r>
        <w:r w:rsidRPr="00960E6E" w:rsidDel="00597135">
          <w:rPr>
            <w:rFonts w:ascii="Arial" w:hAnsi="Arial" w:cs="Arial"/>
            <w:sz w:val="20"/>
          </w:rPr>
          <w:delText xml:space="preserve"> </w:delText>
        </w:r>
        <w:r w:rsidR="00163BE5" w:rsidDel="00597135">
          <w:rPr>
            <w:rFonts w:ascii="Arial" w:hAnsi="Arial" w:cs="Arial"/>
            <w:sz w:val="20"/>
          </w:rPr>
          <w:delText xml:space="preserve">à </w:delText>
        </w:r>
        <w:r w:rsidRPr="00960E6E" w:rsidDel="00597135">
          <w:rPr>
            <w:rFonts w:ascii="Arial" w:hAnsi="Arial" w:cs="Arial"/>
            <w:sz w:val="20"/>
          </w:rPr>
          <w:delText>l’</w:delText>
        </w:r>
      </w:del>
      <w:r w:rsidRPr="00960E6E">
        <w:rPr>
          <w:rFonts w:ascii="Arial" w:hAnsi="Arial" w:cs="Arial"/>
          <w:sz w:val="20"/>
        </w:rPr>
        <w:t xml:space="preserve">Active Directory. L’API </w:t>
      </w:r>
      <w:proofErr w:type="spellStart"/>
      <w:r w:rsidRPr="00960E6E">
        <w:rPr>
          <w:rFonts w:ascii="Arial" w:hAnsi="Arial" w:cs="Arial"/>
          <w:sz w:val="20"/>
        </w:rPr>
        <w:t>logguera</w:t>
      </w:r>
      <w:proofErr w:type="spellEnd"/>
      <w:r w:rsidRPr="00960E6E">
        <w:rPr>
          <w:rFonts w:ascii="Arial" w:hAnsi="Arial" w:cs="Arial"/>
          <w:sz w:val="20"/>
        </w:rPr>
        <w:t xml:space="preserve"> dans des fichiers son cycle de vie, ses requêtes et ses erreurs.</w:t>
      </w:r>
    </w:p>
    <w:p w14:paraId="5DAF4840" w14:textId="49079D92" w:rsidR="00960E6E" w:rsidRDefault="00960E6E" w:rsidP="002655EE">
      <w:pPr>
        <w:overflowPunct/>
        <w:autoSpaceDE/>
        <w:autoSpaceDN/>
        <w:adjustRightInd/>
        <w:spacing w:before="0"/>
        <w:textAlignment w:val="auto"/>
        <w:rPr>
          <w:rFonts w:ascii="Arial" w:hAnsi="Arial" w:cs="Arial"/>
        </w:rPr>
      </w:pPr>
    </w:p>
    <w:p w14:paraId="0F5F3FF6" w14:textId="77777777" w:rsidR="002655EE" w:rsidRPr="002655EE" w:rsidRDefault="002655EE" w:rsidP="002655EE">
      <w:pPr>
        <w:pStyle w:val="Titre4"/>
        <w:spacing w:before="0"/>
      </w:pPr>
      <w:bookmarkStart w:id="242" w:name="_Toc178848742"/>
      <w:bookmarkStart w:id="243" w:name="_Toc189646288"/>
      <w:r>
        <w:t>Descriptions des contrôleurs</w:t>
      </w:r>
      <w:bookmarkEnd w:id="242"/>
      <w:bookmarkEnd w:id="243"/>
    </w:p>
    <w:p w14:paraId="4434BF3C" w14:textId="699117DC" w:rsidR="002655EE" w:rsidRDefault="002655EE" w:rsidP="00960E6E">
      <w:pPr>
        <w:overflowPunct/>
        <w:autoSpaceDE/>
        <w:autoSpaceDN/>
        <w:adjustRightInd/>
        <w:spacing w:before="0"/>
        <w:textAlignment w:val="auto"/>
        <w:rPr>
          <w:rFonts w:ascii="Arial" w:hAnsi="Arial" w:cs="Arial"/>
        </w:rPr>
      </w:pPr>
    </w:p>
    <w:tbl>
      <w:tblPr>
        <w:tblW w:w="5000" w:type="pct"/>
        <w:tblLayout w:type="fixed"/>
        <w:tblCellMar>
          <w:left w:w="70" w:type="dxa"/>
          <w:right w:w="70" w:type="dxa"/>
        </w:tblCellMar>
        <w:tblLook w:val="04A0" w:firstRow="1" w:lastRow="0" w:firstColumn="1" w:lastColumn="0" w:noHBand="0" w:noVBand="1"/>
      </w:tblPr>
      <w:tblGrid>
        <w:gridCol w:w="1346"/>
        <w:gridCol w:w="8149"/>
      </w:tblGrid>
      <w:tr w:rsidR="0070121C" w:rsidRPr="00A67D3D" w14:paraId="2FC01F52" w14:textId="77777777" w:rsidTr="003C58A5">
        <w:trPr>
          <w:trHeight w:val="225"/>
        </w:trPr>
        <w:tc>
          <w:tcPr>
            <w:tcW w:w="709" w:type="pct"/>
            <w:tcBorders>
              <w:top w:val="single" w:sz="4" w:space="0" w:color="auto"/>
              <w:left w:val="single" w:sz="4" w:space="0" w:color="auto"/>
              <w:bottom w:val="single" w:sz="4" w:space="0" w:color="auto"/>
              <w:right w:val="single" w:sz="4" w:space="0" w:color="auto"/>
            </w:tcBorders>
            <w:shd w:val="clear" w:color="auto" w:fill="365F91"/>
            <w:hideMark/>
          </w:tcPr>
          <w:p w14:paraId="1E7AE17E" w14:textId="77777777" w:rsidR="0070121C" w:rsidRPr="00A67D3D" w:rsidRDefault="0070121C" w:rsidP="003C58A5">
            <w:pPr>
              <w:pStyle w:val="NORMALDI"/>
              <w:keepNext/>
              <w:spacing w:before="0"/>
              <w:ind w:left="0"/>
              <w:jc w:val="center"/>
              <w:rPr>
                <w:rFonts w:cs="Arial"/>
                <w:b/>
                <w:color w:val="FFFFFF"/>
                <w:sz w:val="22"/>
                <w:szCs w:val="22"/>
              </w:rPr>
            </w:pPr>
            <w:r w:rsidRPr="00A67D3D">
              <w:rPr>
                <w:rFonts w:cs="Arial"/>
                <w:b/>
                <w:color w:val="FFFFFF"/>
                <w:sz w:val="22"/>
                <w:szCs w:val="22"/>
              </w:rPr>
              <w:t>RG</w:t>
            </w:r>
          </w:p>
        </w:tc>
        <w:tc>
          <w:tcPr>
            <w:tcW w:w="4291" w:type="pct"/>
            <w:tcBorders>
              <w:top w:val="single" w:sz="4" w:space="0" w:color="auto"/>
              <w:left w:val="single" w:sz="4" w:space="0" w:color="auto"/>
              <w:bottom w:val="single" w:sz="4" w:space="0" w:color="auto"/>
              <w:right w:val="single" w:sz="4" w:space="0" w:color="auto"/>
            </w:tcBorders>
            <w:shd w:val="clear" w:color="auto" w:fill="365F91"/>
            <w:hideMark/>
          </w:tcPr>
          <w:p w14:paraId="6B297025" w14:textId="77777777" w:rsidR="0070121C" w:rsidRPr="00A67D3D" w:rsidRDefault="0070121C" w:rsidP="003C58A5">
            <w:pPr>
              <w:pStyle w:val="NORMALDI"/>
              <w:keepNext/>
              <w:spacing w:before="0"/>
              <w:ind w:left="0"/>
              <w:jc w:val="center"/>
              <w:rPr>
                <w:rFonts w:cs="Arial"/>
                <w:b/>
                <w:color w:val="FFFFFF"/>
                <w:sz w:val="22"/>
                <w:szCs w:val="22"/>
              </w:rPr>
            </w:pPr>
            <w:r w:rsidRPr="00A67D3D">
              <w:rPr>
                <w:rFonts w:cs="Arial"/>
                <w:b/>
                <w:color w:val="FFFFFF"/>
                <w:sz w:val="22"/>
                <w:szCs w:val="22"/>
              </w:rPr>
              <w:t>Description</w:t>
            </w:r>
          </w:p>
        </w:tc>
      </w:tr>
      <w:tr w:rsidR="0070121C" w:rsidRPr="003367C0" w14:paraId="6D32B220" w14:textId="77777777" w:rsidTr="003C58A5">
        <w:trPr>
          <w:trHeight w:val="225"/>
        </w:trPr>
        <w:tc>
          <w:tcPr>
            <w:tcW w:w="709" w:type="pct"/>
            <w:tcBorders>
              <w:top w:val="single" w:sz="4" w:space="0" w:color="auto"/>
              <w:left w:val="single" w:sz="4" w:space="0" w:color="auto"/>
              <w:bottom w:val="single" w:sz="4" w:space="0" w:color="auto"/>
              <w:right w:val="single" w:sz="4" w:space="0" w:color="auto"/>
            </w:tcBorders>
            <w:vAlign w:val="center"/>
          </w:tcPr>
          <w:p w14:paraId="787E6B92" w14:textId="1C8A6E91" w:rsidR="0070121C" w:rsidRPr="004A4584" w:rsidRDefault="0070121C" w:rsidP="003C58A5">
            <w:pPr>
              <w:pStyle w:val="NORMALDI"/>
              <w:spacing w:before="0"/>
              <w:ind w:left="0"/>
              <w:jc w:val="center"/>
              <w:rPr>
                <w:rFonts w:cs="Arial"/>
              </w:rPr>
            </w:pPr>
            <w:r>
              <w:rPr>
                <w:rFonts w:cs="Arial"/>
              </w:rPr>
              <w:t>RG-</w:t>
            </w:r>
            <w:r w:rsidR="00317C64">
              <w:rPr>
                <w:rFonts w:cs="Arial"/>
              </w:rPr>
              <w:t>00-01</w:t>
            </w:r>
          </w:p>
        </w:tc>
        <w:tc>
          <w:tcPr>
            <w:tcW w:w="4291" w:type="pct"/>
            <w:tcBorders>
              <w:top w:val="single" w:sz="4" w:space="0" w:color="auto"/>
              <w:left w:val="single" w:sz="4" w:space="0" w:color="auto"/>
              <w:bottom w:val="single" w:sz="4" w:space="0" w:color="auto"/>
              <w:right w:val="single" w:sz="4" w:space="0" w:color="auto"/>
            </w:tcBorders>
            <w:vAlign w:val="center"/>
          </w:tcPr>
          <w:p w14:paraId="33310CDF" w14:textId="398CCCF7" w:rsidR="0070121C" w:rsidRPr="0070121C" w:rsidRDefault="0070121C" w:rsidP="0070121C">
            <w:pPr>
              <w:spacing w:before="0"/>
              <w:jc w:val="both"/>
              <w:rPr>
                <w:rFonts w:ascii="Arial" w:hAnsi="Arial" w:cs="Arial"/>
                <w:b/>
                <w:sz w:val="20"/>
                <w:u w:val="single"/>
              </w:rPr>
            </w:pPr>
            <w:proofErr w:type="spellStart"/>
            <w:r w:rsidRPr="0070121C">
              <w:rPr>
                <w:rFonts w:ascii="Arial" w:hAnsi="Arial" w:cs="Arial"/>
                <w:b/>
                <w:sz w:val="20"/>
                <w:u w:val="single"/>
              </w:rPr>
              <w:t>Consolidat</w:t>
            </w:r>
            <w:r w:rsidR="00C90314">
              <w:rPr>
                <w:rFonts w:ascii="Arial" w:hAnsi="Arial" w:cs="Arial"/>
                <w:b/>
                <w:sz w:val="20"/>
                <w:u w:val="single"/>
              </w:rPr>
              <w:t>eDatas</w:t>
            </w:r>
            <w:proofErr w:type="spellEnd"/>
            <w:r w:rsidRPr="0070121C">
              <w:rPr>
                <w:rFonts w:ascii="Arial" w:hAnsi="Arial" w:cs="Arial"/>
                <w:b/>
                <w:sz w:val="20"/>
                <w:u w:val="single"/>
              </w:rPr>
              <w:t xml:space="preserve"> [</w:t>
            </w:r>
            <w:r w:rsidR="0039319F">
              <w:rPr>
                <w:rFonts w:ascii="Arial" w:hAnsi="Arial" w:cs="Arial"/>
                <w:b/>
                <w:sz w:val="20"/>
                <w:u w:val="single"/>
              </w:rPr>
              <w:t>POST</w:t>
            </w:r>
            <w:r w:rsidRPr="0070121C">
              <w:rPr>
                <w:rFonts w:ascii="Arial" w:hAnsi="Arial" w:cs="Arial"/>
                <w:b/>
                <w:sz w:val="20"/>
                <w:u w:val="single"/>
              </w:rPr>
              <w:t>] :</w:t>
            </w:r>
          </w:p>
          <w:p w14:paraId="64CCE6F6" w14:textId="77777777" w:rsidR="0070121C" w:rsidRDefault="0070121C" w:rsidP="0070121C">
            <w:pPr>
              <w:spacing w:before="0"/>
              <w:jc w:val="both"/>
              <w:rPr>
                <w:rFonts w:ascii="Arial" w:hAnsi="Arial" w:cs="Arial"/>
                <w:sz w:val="20"/>
              </w:rPr>
            </w:pPr>
          </w:p>
          <w:p w14:paraId="1CC2167B" w14:textId="3F3AFBD2" w:rsidR="0070121C" w:rsidRDefault="0070121C" w:rsidP="0070121C">
            <w:pPr>
              <w:pStyle w:val="Paragraphedeliste"/>
              <w:numPr>
                <w:ilvl w:val="0"/>
                <w:numId w:val="21"/>
              </w:numPr>
              <w:spacing w:before="0"/>
              <w:jc w:val="both"/>
              <w:rPr>
                <w:rFonts w:ascii="Arial" w:hAnsi="Arial" w:cs="Arial"/>
                <w:sz w:val="20"/>
              </w:rPr>
            </w:pPr>
            <w:r w:rsidRPr="0070121C">
              <w:rPr>
                <w:rFonts w:ascii="Arial" w:hAnsi="Arial" w:cs="Arial"/>
                <w:sz w:val="20"/>
              </w:rPr>
              <w:t>Prend en paramètre un ouvrage</w:t>
            </w:r>
            <w:r>
              <w:rPr>
                <w:rFonts w:ascii="Arial" w:hAnsi="Arial" w:cs="Arial"/>
                <w:sz w:val="20"/>
              </w:rPr>
              <w:t>.</w:t>
            </w:r>
          </w:p>
          <w:p w14:paraId="00ED8395" w14:textId="4783A0D5" w:rsidR="0070121C" w:rsidRPr="00791CD9" w:rsidRDefault="00791CD9" w:rsidP="00ED1F73">
            <w:pPr>
              <w:pStyle w:val="Paragraphedeliste"/>
              <w:numPr>
                <w:ilvl w:val="0"/>
                <w:numId w:val="21"/>
              </w:numPr>
              <w:spacing w:before="0"/>
              <w:jc w:val="both"/>
              <w:rPr>
                <w:rFonts w:ascii="Arial" w:hAnsi="Arial" w:cs="Arial"/>
                <w:sz w:val="20"/>
              </w:rPr>
            </w:pPr>
            <w:r w:rsidRPr="00791CD9">
              <w:rPr>
                <w:rFonts w:ascii="Arial" w:hAnsi="Arial" w:cs="Arial"/>
                <w:sz w:val="20"/>
              </w:rPr>
              <w:t xml:space="preserve">Effectue la consolidation des données afin d’alimenter la table </w:t>
            </w:r>
            <w:proofErr w:type="spellStart"/>
            <w:r w:rsidRPr="00791CD9">
              <w:rPr>
                <w:rFonts w:ascii="Arial" w:hAnsi="Arial" w:cs="Arial"/>
                <w:sz w:val="20"/>
              </w:rPr>
              <w:t>consolidated_objects</w:t>
            </w:r>
            <w:proofErr w:type="spellEnd"/>
            <w:r w:rsidRPr="00791CD9">
              <w:rPr>
                <w:rFonts w:ascii="Arial" w:hAnsi="Arial" w:cs="Arial"/>
                <w:sz w:val="20"/>
              </w:rPr>
              <w:t xml:space="preserve"> à partir de la table </w:t>
            </w:r>
            <w:proofErr w:type="spellStart"/>
            <w:r w:rsidRPr="00791CD9">
              <w:rPr>
                <w:rFonts w:ascii="Arial" w:hAnsi="Arial" w:cs="Arial"/>
                <w:sz w:val="20"/>
              </w:rPr>
              <w:t>objects_from_cao</w:t>
            </w:r>
            <w:proofErr w:type="spellEnd"/>
            <w:ins w:id="244" w:author="Level, Vincent" w:date="2025-01-22T14:15:00Z">
              <w:r w:rsidR="00597135">
                <w:rPr>
                  <w:rFonts w:ascii="Arial" w:hAnsi="Arial" w:cs="Arial"/>
                  <w:sz w:val="20"/>
                </w:rPr>
                <w:t xml:space="preserve"> puis mets à jour la table </w:t>
              </w:r>
              <w:proofErr w:type="spellStart"/>
              <w:r w:rsidR="00597135">
                <w:rPr>
                  <w:rFonts w:ascii="Arial" w:hAnsi="Arial" w:cs="Arial"/>
                  <w:sz w:val="20"/>
                </w:rPr>
                <w:t>objects_from_cao</w:t>
              </w:r>
              <w:proofErr w:type="spellEnd"/>
              <w:r w:rsidR="00597135">
                <w:rPr>
                  <w:rFonts w:ascii="Arial" w:hAnsi="Arial" w:cs="Arial"/>
                  <w:sz w:val="20"/>
                </w:rPr>
                <w:t xml:space="preserve"> si nécessaire</w:t>
              </w:r>
            </w:ins>
            <w:r>
              <w:rPr>
                <w:rFonts w:ascii="Arial" w:hAnsi="Arial" w:cs="Arial"/>
                <w:sz w:val="20"/>
              </w:rPr>
              <w:t>.</w:t>
            </w:r>
            <w:r w:rsidR="00C45061">
              <w:rPr>
                <w:rFonts w:ascii="Arial" w:hAnsi="Arial" w:cs="Arial"/>
                <w:sz w:val="20"/>
              </w:rPr>
              <w:t xml:space="preserve"> (Voir</w:t>
            </w:r>
            <w:r w:rsidR="0027089D">
              <w:rPr>
                <w:rFonts w:ascii="Arial" w:hAnsi="Arial" w:cs="Arial"/>
                <w:sz w:val="20"/>
              </w:rPr>
              <w:t xml:space="preserve"> </w:t>
            </w:r>
            <w:hyperlink w:anchor="_Job_de_Consolidation" w:history="1">
              <w:r w:rsidR="0027089D" w:rsidRPr="0027089D">
                <w:rPr>
                  <w:rStyle w:val="Lienhypertexte"/>
                  <w:rFonts w:ascii="Arial" w:hAnsi="Arial" w:cs="Arial"/>
                  <w:sz w:val="20"/>
                </w:rPr>
                <w:t>Job de Consolidation des données</w:t>
              </w:r>
            </w:hyperlink>
            <w:r w:rsidR="0027089D">
              <w:rPr>
                <w:rFonts w:ascii="Arial" w:hAnsi="Arial" w:cs="Arial"/>
                <w:sz w:val="20"/>
              </w:rPr>
              <w:t>).</w:t>
            </w:r>
          </w:p>
          <w:p w14:paraId="681E4B11" w14:textId="54DB6CE6" w:rsidR="00D655C0" w:rsidRPr="00D655C0" w:rsidRDefault="00D655C0" w:rsidP="00D655C0">
            <w:pPr>
              <w:spacing w:before="0"/>
              <w:jc w:val="both"/>
              <w:rPr>
                <w:rFonts w:ascii="Arial" w:hAnsi="Arial" w:cs="Arial"/>
                <w:sz w:val="20"/>
              </w:rPr>
            </w:pPr>
          </w:p>
        </w:tc>
      </w:tr>
      <w:tr w:rsidR="00791CD9" w:rsidRPr="003367C0" w14:paraId="6DD08BD2" w14:textId="77777777" w:rsidTr="00ED1F73">
        <w:trPr>
          <w:trHeight w:val="225"/>
        </w:trPr>
        <w:tc>
          <w:tcPr>
            <w:tcW w:w="709" w:type="pct"/>
            <w:tcBorders>
              <w:top w:val="single" w:sz="4" w:space="0" w:color="auto"/>
              <w:left w:val="single" w:sz="4" w:space="0" w:color="auto"/>
              <w:bottom w:val="single" w:sz="4" w:space="0" w:color="auto"/>
              <w:right w:val="single" w:sz="4" w:space="0" w:color="auto"/>
            </w:tcBorders>
            <w:vAlign w:val="center"/>
          </w:tcPr>
          <w:p w14:paraId="36A6B560" w14:textId="3E3EC985" w:rsidR="00791CD9" w:rsidRPr="004A4584" w:rsidRDefault="00791CD9" w:rsidP="00ED1F73">
            <w:pPr>
              <w:pStyle w:val="NORMALDI"/>
              <w:spacing w:before="0"/>
              <w:ind w:left="0"/>
              <w:jc w:val="center"/>
              <w:rPr>
                <w:rFonts w:cs="Arial"/>
              </w:rPr>
            </w:pPr>
            <w:r>
              <w:rPr>
                <w:rFonts w:cs="Arial"/>
              </w:rPr>
              <w:t>RG-00-0</w:t>
            </w:r>
            <w:r w:rsidR="00D96475">
              <w:rPr>
                <w:rFonts w:cs="Arial"/>
              </w:rPr>
              <w:t>2</w:t>
            </w:r>
          </w:p>
        </w:tc>
        <w:tc>
          <w:tcPr>
            <w:tcW w:w="4291" w:type="pct"/>
            <w:tcBorders>
              <w:top w:val="single" w:sz="4" w:space="0" w:color="auto"/>
              <w:left w:val="single" w:sz="4" w:space="0" w:color="auto"/>
              <w:bottom w:val="single" w:sz="4" w:space="0" w:color="auto"/>
              <w:right w:val="single" w:sz="4" w:space="0" w:color="auto"/>
            </w:tcBorders>
            <w:vAlign w:val="center"/>
          </w:tcPr>
          <w:p w14:paraId="3488E690" w14:textId="77777777" w:rsidR="00791CD9" w:rsidRPr="0070121C" w:rsidRDefault="00791CD9" w:rsidP="00ED1F73">
            <w:pPr>
              <w:spacing w:before="0"/>
              <w:jc w:val="both"/>
              <w:rPr>
                <w:rFonts w:ascii="Arial" w:hAnsi="Arial" w:cs="Arial"/>
                <w:b/>
                <w:sz w:val="20"/>
                <w:u w:val="single"/>
              </w:rPr>
            </w:pPr>
            <w:proofErr w:type="spellStart"/>
            <w:r w:rsidRPr="0070121C">
              <w:rPr>
                <w:rFonts w:ascii="Arial" w:hAnsi="Arial" w:cs="Arial"/>
                <w:b/>
                <w:sz w:val="20"/>
                <w:u w:val="single"/>
              </w:rPr>
              <w:t>GetConsolidat</w:t>
            </w:r>
            <w:r>
              <w:rPr>
                <w:rFonts w:ascii="Arial" w:hAnsi="Arial" w:cs="Arial"/>
                <w:b/>
                <w:sz w:val="20"/>
                <w:u w:val="single"/>
              </w:rPr>
              <w:t>edDatas</w:t>
            </w:r>
            <w:proofErr w:type="spellEnd"/>
            <w:r w:rsidRPr="0070121C">
              <w:rPr>
                <w:rFonts w:ascii="Arial" w:hAnsi="Arial" w:cs="Arial"/>
                <w:b/>
                <w:sz w:val="20"/>
                <w:u w:val="single"/>
              </w:rPr>
              <w:t xml:space="preserve"> [GET] :</w:t>
            </w:r>
          </w:p>
          <w:p w14:paraId="0301EF1E" w14:textId="77777777" w:rsidR="00791CD9" w:rsidRDefault="00791CD9" w:rsidP="00ED1F73">
            <w:pPr>
              <w:spacing w:before="0"/>
              <w:jc w:val="both"/>
              <w:rPr>
                <w:rFonts w:ascii="Arial" w:hAnsi="Arial" w:cs="Arial"/>
                <w:sz w:val="20"/>
              </w:rPr>
            </w:pPr>
          </w:p>
          <w:p w14:paraId="2E7380C5" w14:textId="1456B34A" w:rsidR="006D2709" w:rsidRDefault="00791CD9" w:rsidP="00903786">
            <w:pPr>
              <w:pStyle w:val="Paragraphedeliste"/>
              <w:numPr>
                <w:ilvl w:val="0"/>
                <w:numId w:val="21"/>
              </w:numPr>
              <w:spacing w:before="0"/>
              <w:jc w:val="both"/>
              <w:rPr>
                <w:rFonts w:ascii="Arial" w:hAnsi="Arial" w:cs="Arial"/>
                <w:sz w:val="20"/>
              </w:rPr>
            </w:pPr>
            <w:r w:rsidRPr="0070121C">
              <w:rPr>
                <w:rFonts w:ascii="Arial" w:hAnsi="Arial" w:cs="Arial"/>
                <w:sz w:val="20"/>
              </w:rPr>
              <w:t>Prend en paramètre un ouvrage</w:t>
            </w:r>
            <w:r w:rsidR="000448EB">
              <w:rPr>
                <w:rFonts w:ascii="Arial" w:hAnsi="Arial" w:cs="Arial"/>
                <w:sz w:val="20"/>
              </w:rPr>
              <w:t xml:space="preserve"> et un nombre de page.</w:t>
            </w:r>
          </w:p>
          <w:p w14:paraId="19C95986" w14:textId="77777777" w:rsidR="00791CD9" w:rsidRDefault="00791CD9" w:rsidP="00ED1F73">
            <w:pPr>
              <w:pStyle w:val="Paragraphedeliste"/>
              <w:numPr>
                <w:ilvl w:val="0"/>
                <w:numId w:val="21"/>
              </w:numPr>
              <w:spacing w:before="0"/>
              <w:jc w:val="both"/>
              <w:rPr>
                <w:rFonts w:ascii="Arial" w:hAnsi="Arial" w:cs="Arial"/>
                <w:sz w:val="20"/>
              </w:rPr>
            </w:pPr>
            <w:r w:rsidRPr="0070121C">
              <w:rPr>
                <w:rFonts w:ascii="Arial" w:hAnsi="Arial" w:cs="Arial"/>
                <w:sz w:val="20"/>
              </w:rPr>
              <w:t>Permet de récupérer les objets consolidées</w:t>
            </w:r>
            <w:r>
              <w:rPr>
                <w:rFonts w:ascii="Arial" w:hAnsi="Arial" w:cs="Arial"/>
                <w:sz w:val="20"/>
              </w:rPr>
              <w:t xml:space="preserve"> (table </w:t>
            </w:r>
            <w:proofErr w:type="spellStart"/>
            <w:r>
              <w:rPr>
                <w:rFonts w:ascii="Arial" w:hAnsi="Arial" w:cs="Arial"/>
                <w:sz w:val="20"/>
              </w:rPr>
              <w:t>consolidated_objects</w:t>
            </w:r>
            <w:proofErr w:type="spellEnd"/>
            <w:r>
              <w:rPr>
                <w:rFonts w:ascii="Arial" w:hAnsi="Arial" w:cs="Arial"/>
                <w:sz w:val="20"/>
              </w:rPr>
              <w:t xml:space="preserve">) et d’alimenter les différents champs constituants le code client (table </w:t>
            </w:r>
            <w:proofErr w:type="spellStart"/>
            <w:r>
              <w:rPr>
                <w:rFonts w:ascii="Arial" w:hAnsi="Arial" w:cs="Arial"/>
                <w:sz w:val="20"/>
              </w:rPr>
              <w:t>owner_code_details</w:t>
            </w:r>
            <w:proofErr w:type="spellEnd"/>
            <w:r>
              <w:rPr>
                <w:rFonts w:ascii="Arial" w:hAnsi="Arial" w:cs="Arial"/>
                <w:sz w:val="20"/>
              </w:rPr>
              <w:t>)</w:t>
            </w:r>
            <w:r w:rsidRPr="0070121C">
              <w:rPr>
                <w:rFonts w:ascii="Arial" w:hAnsi="Arial" w:cs="Arial"/>
                <w:sz w:val="20"/>
              </w:rPr>
              <w:t>.</w:t>
            </w:r>
          </w:p>
          <w:p w14:paraId="5C7C3415" w14:textId="4E25BA3B" w:rsidR="00791CD9" w:rsidRDefault="00791CD9" w:rsidP="00ED1F73">
            <w:pPr>
              <w:pStyle w:val="Paragraphedeliste"/>
              <w:numPr>
                <w:ilvl w:val="0"/>
                <w:numId w:val="21"/>
              </w:numPr>
              <w:spacing w:before="0"/>
              <w:jc w:val="both"/>
              <w:rPr>
                <w:rFonts w:ascii="Arial" w:hAnsi="Arial" w:cs="Arial"/>
                <w:sz w:val="20"/>
              </w:rPr>
            </w:pPr>
            <w:r>
              <w:rPr>
                <w:rFonts w:ascii="Arial" w:hAnsi="Arial" w:cs="Arial"/>
                <w:sz w:val="20"/>
              </w:rPr>
              <w:t>U</w:t>
            </w:r>
            <w:r w:rsidRPr="0070121C">
              <w:rPr>
                <w:rFonts w:ascii="Arial" w:hAnsi="Arial" w:cs="Arial"/>
                <w:sz w:val="20"/>
              </w:rPr>
              <w:t xml:space="preserve">tiliser pour alimenter </w:t>
            </w:r>
            <w:r>
              <w:rPr>
                <w:rFonts w:ascii="Arial" w:hAnsi="Arial" w:cs="Arial"/>
                <w:sz w:val="20"/>
              </w:rPr>
              <w:t>le tableau des données consolidées de l’écran principal.</w:t>
            </w:r>
          </w:p>
          <w:p w14:paraId="23E6F1A2" w14:textId="77777777" w:rsidR="00791CD9" w:rsidRPr="00D655C0" w:rsidRDefault="00791CD9" w:rsidP="00CD0C34">
            <w:pPr>
              <w:pStyle w:val="Paragraphedeliste"/>
              <w:spacing w:before="0"/>
              <w:jc w:val="both"/>
              <w:rPr>
                <w:rFonts w:ascii="Arial" w:hAnsi="Arial" w:cs="Arial"/>
                <w:sz w:val="20"/>
              </w:rPr>
            </w:pPr>
          </w:p>
        </w:tc>
      </w:tr>
      <w:tr w:rsidR="00791CD9" w:rsidRPr="003367C0" w14:paraId="06346812" w14:textId="77777777" w:rsidTr="00ED1F73">
        <w:trPr>
          <w:trHeight w:val="225"/>
        </w:trPr>
        <w:tc>
          <w:tcPr>
            <w:tcW w:w="709" w:type="pct"/>
            <w:tcBorders>
              <w:top w:val="single" w:sz="4" w:space="0" w:color="auto"/>
              <w:left w:val="single" w:sz="4" w:space="0" w:color="auto"/>
              <w:bottom w:val="single" w:sz="4" w:space="0" w:color="auto"/>
              <w:right w:val="single" w:sz="4" w:space="0" w:color="auto"/>
            </w:tcBorders>
            <w:vAlign w:val="center"/>
          </w:tcPr>
          <w:p w14:paraId="7490EB6D" w14:textId="5328553F" w:rsidR="00791CD9" w:rsidRDefault="00791CD9" w:rsidP="00ED1F73">
            <w:pPr>
              <w:pStyle w:val="NORMALDI"/>
              <w:spacing w:before="0"/>
              <w:ind w:left="0"/>
              <w:jc w:val="center"/>
              <w:rPr>
                <w:rFonts w:cs="Arial"/>
              </w:rPr>
            </w:pPr>
            <w:r>
              <w:rPr>
                <w:rFonts w:cs="Arial"/>
              </w:rPr>
              <w:t>RG-00-0</w:t>
            </w:r>
            <w:r w:rsidR="00D96475">
              <w:rPr>
                <w:rFonts w:cs="Arial"/>
              </w:rPr>
              <w:t>3</w:t>
            </w:r>
          </w:p>
        </w:tc>
        <w:tc>
          <w:tcPr>
            <w:tcW w:w="4291" w:type="pct"/>
            <w:tcBorders>
              <w:top w:val="single" w:sz="4" w:space="0" w:color="auto"/>
              <w:left w:val="single" w:sz="4" w:space="0" w:color="auto"/>
              <w:bottom w:val="single" w:sz="4" w:space="0" w:color="auto"/>
              <w:right w:val="single" w:sz="4" w:space="0" w:color="auto"/>
            </w:tcBorders>
            <w:vAlign w:val="center"/>
          </w:tcPr>
          <w:p w14:paraId="76A4A36A" w14:textId="3801128C" w:rsidR="00791CD9" w:rsidRDefault="00791CD9" w:rsidP="00ED1F73">
            <w:pPr>
              <w:spacing w:before="0"/>
              <w:jc w:val="both"/>
              <w:rPr>
                <w:rFonts w:ascii="Arial" w:hAnsi="Arial" w:cs="Arial"/>
                <w:b/>
                <w:sz w:val="20"/>
                <w:u w:val="single"/>
              </w:rPr>
            </w:pPr>
            <w:proofErr w:type="spellStart"/>
            <w:r>
              <w:rPr>
                <w:rFonts w:ascii="Arial" w:hAnsi="Arial" w:cs="Arial"/>
                <w:b/>
                <w:sz w:val="20"/>
                <w:u w:val="single"/>
              </w:rPr>
              <w:t>GetCatalogDatas</w:t>
            </w:r>
            <w:proofErr w:type="spellEnd"/>
            <w:r>
              <w:rPr>
                <w:rFonts w:ascii="Arial" w:hAnsi="Arial" w:cs="Arial"/>
                <w:b/>
                <w:sz w:val="20"/>
                <w:u w:val="single"/>
              </w:rPr>
              <w:t xml:space="preserve"> </w:t>
            </w:r>
            <w:r w:rsidRPr="0070121C">
              <w:rPr>
                <w:rFonts w:ascii="Arial" w:hAnsi="Arial" w:cs="Arial"/>
                <w:b/>
                <w:sz w:val="20"/>
                <w:u w:val="single"/>
              </w:rPr>
              <w:t>[GET</w:t>
            </w:r>
            <w:proofErr w:type="gramStart"/>
            <w:r w:rsidRPr="0070121C">
              <w:rPr>
                <w:rFonts w:ascii="Arial" w:hAnsi="Arial" w:cs="Arial"/>
                <w:b/>
                <w:sz w:val="20"/>
                <w:u w:val="single"/>
              </w:rPr>
              <w:t>]</w:t>
            </w:r>
            <w:r>
              <w:rPr>
                <w:rFonts w:ascii="Arial" w:hAnsi="Arial" w:cs="Arial"/>
                <w:b/>
                <w:sz w:val="20"/>
                <w:u w:val="single"/>
              </w:rPr>
              <w:t>:</w:t>
            </w:r>
            <w:proofErr w:type="gramEnd"/>
          </w:p>
          <w:p w14:paraId="251E0C3A" w14:textId="77777777" w:rsidR="00791CD9" w:rsidRDefault="00791CD9" w:rsidP="00ED1F73">
            <w:pPr>
              <w:spacing w:before="0"/>
              <w:jc w:val="both"/>
              <w:rPr>
                <w:rFonts w:ascii="Arial" w:hAnsi="Arial" w:cs="Arial"/>
                <w:b/>
                <w:sz w:val="20"/>
                <w:u w:val="single"/>
              </w:rPr>
            </w:pPr>
          </w:p>
          <w:p w14:paraId="0CC7C425" w14:textId="77777777" w:rsidR="00791CD9" w:rsidRDefault="00791CD9" w:rsidP="00ED1F73">
            <w:pPr>
              <w:pStyle w:val="Paragraphedeliste"/>
              <w:numPr>
                <w:ilvl w:val="0"/>
                <w:numId w:val="21"/>
              </w:numPr>
              <w:spacing w:before="0"/>
              <w:jc w:val="both"/>
              <w:rPr>
                <w:rFonts w:ascii="Arial" w:hAnsi="Arial" w:cs="Arial"/>
                <w:sz w:val="20"/>
              </w:rPr>
            </w:pPr>
            <w:r w:rsidRPr="0070121C">
              <w:rPr>
                <w:rFonts w:ascii="Arial" w:hAnsi="Arial" w:cs="Arial"/>
                <w:sz w:val="20"/>
              </w:rPr>
              <w:t>Prend en paramètre un ouvrage</w:t>
            </w:r>
            <w:r>
              <w:rPr>
                <w:rFonts w:ascii="Arial" w:hAnsi="Arial" w:cs="Arial"/>
                <w:sz w:val="20"/>
              </w:rPr>
              <w:t>.</w:t>
            </w:r>
          </w:p>
          <w:p w14:paraId="66BC8652" w14:textId="1C315290" w:rsidR="00791CD9" w:rsidRPr="00250B11" w:rsidRDefault="00791CD9" w:rsidP="00ED1F73">
            <w:pPr>
              <w:pStyle w:val="Paragraphedeliste"/>
              <w:numPr>
                <w:ilvl w:val="0"/>
                <w:numId w:val="21"/>
              </w:numPr>
              <w:spacing w:before="0"/>
              <w:jc w:val="both"/>
              <w:rPr>
                <w:rFonts w:ascii="Arial" w:hAnsi="Arial" w:cs="Arial"/>
                <w:b/>
                <w:sz w:val="20"/>
                <w:u w:val="single"/>
              </w:rPr>
            </w:pPr>
            <w:r w:rsidRPr="00D655C0">
              <w:rPr>
                <w:rFonts w:ascii="Arial" w:hAnsi="Arial" w:cs="Arial"/>
                <w:sz w:val="20"/>
              </w:rPr>
              <w:t>Utiliser pour alimenter le</w:t>
            </w:r>
            <w:r>
              <w:rPr>
                <w:rFonts w:ascii="Arial" w:hAnsi="Arial" w:cs="Arial"/>
                <w:sz w:val="20"/>
              </w:rPr>
              <w:t>s</w:t>
            </w:r>
            <w:r w:rsidRPr="00D655C0">
              <w:rPr>
                <w:rFonts w:ascii="Arial" w:hAnsi="Arial" w:cs="Arial"/>
                <w:sz w:val="20"/>
              </w:rPr>
              <w:t xml:space="preserve"> </w:t>
            </w:r>
            <w:r>
              <w:rPr>
                <w:rFonts w:ascii="Arial" w:hAnsi="Arial" w:cs="Arial"/>
                <w:sz w:val="20"/>
              </w:rPr>
              <w:t xml:space="preserve">listes de valeurs du tableau de l’écran principal pour les colonnes Facteur choc, Degré choc, Avec plots, Avec </w:t>
            </w:r>
            <w:proofErr w:type="spellStart"/>
            <w:r>
              <w:rPr>
                <w:rFonts w:ascii="Arial" w:hAnsi="Arial" w:cs="Arial"/>
                <w:sz w:val="20"/>
              </w:rPr>
              <w:t>carlingage</w:t>
            </w:r>
            <w:proofErr w:type="spellEnd"/>
            <w:r w:rsidRPr="00D655C0">
              <w:rPr>
                <w:rFonts w:ascii="Arial" w:hAnsi="Arial" w:cs="Arial"/>
                <w:sz w:val="20"/>
              </w:rPr>
              <w:t xml:space="preserve"> </w:t>
            </w:r>
            <w:r>
              <w:rPr>
                <w:rFonts w:ascii="Arial" w:hAnsi="Arial" w:cs="Arial"/>
                <w:sz w:val="20"/>
              </w:rPr>
              <w:t>et des champs constituants le code client associés à une liste de valeur.</w:t>
            </w:r>
          </w:p>
          <w:p w14:paraId="2B391FA7" w14:textId="087F0D8B" w:rsidR="00250B11" w:rsidRPr="00250B11" w:rsidRDefault="00250B11" w:rsidP="00250B11">
            <w:pPr>
              <w:pStyle w:val="Paragraphedeliste"/>
              <w:numPr>
                <w:ilvl w:val="0"/>
                <w:numId w:val="21"/>
              </w:numPr>
              <w:spacing w:before="0"/>
              <w:jc w:val="both"/>
              <w:rPr>
                <w:rFonts w:ascii="Arial" w:hAnsi="Arial" w:cs="Arial"/>
                <w:sz w:val="20"/>
              </w:rPr>
            </w:pPr>
            <w:r w:rsidRPr="00250B11">
              <w:rPr>
                <w:rFonts w:ascii="Arial" w:hAnsi="Arial" w:cs="Arial"/>
                <w:sz w:val="20"/>
              </w:rPr>
              <w:t xml:space="preserve">Non exposé =&gt; Fonctionnalité interne à l’application. </w:t>
            </w:r>
          </w:p>
          <w:p w14:paraId="6979F18C" w14:textId="77777777" w:rsidR="00791CD9" w:rsidRPr="00D655C0" w:rsidRDefault="00791CD9" w:rsidP="00ED1F73">
            <w:pPr>
              <w:spacing w:before="0"/>
              <w:jc w:val="both"/>
              <w:rPr>
                <w:rFonts w:ascii="Arial" w:hAnsi="Arial" w:cs="Arial"/>
                <w:b/>
                <w:sz w:val="20"/>
                <w:u w:val="single"/>
              </w:rPr>
            </w:pPr>
          </w:p>
        </w:tc>
      </w:tr>
      <w:tr w:rsidR="00D655C0" w:rsidRPr="003367C0" w14:paraId="4CBB670C" w14:textId="77777777" w:rsidTr="003C58A5">
        <w:trPr>
          <w:trHeight w:val="225"/>
        </w:trPr>
        <w:tc>
          <w:tcPr>
            <w:tcW w:w="709" w:type="pct"/>
            <w:tcBorders>
              <w:top w:val="single" w:sz="4" w:space="0" w:color="auto"/>
              <w:left w:val="single" w:sz="4" w:space="0" w:color="auto"/>
              <w:bottom w:val="single" w:sz="4" w:space="0" w:color="auto"/>
              <w:right w:val="single" w:sz="4" w:space="0" w:color="auto"/>
            </w:tcBorders>
            <w:vAlign w:val="center"/>
          </w:tcPr>
          <w:p w14:paraId="142674E8" w14:textId="243D2316" w:rsidR="00D655C0" w:rsidRDefault="00D655C0" w:rsidP="003C58A5">
            <w:pPr>
              <w:pStyle w:val="NORMALDI"/>
              <w:spacing w:before="0"/>
              <w:ind w:left="0"/>
              <w:jc w:val="center"/>
              <w:rPr>
                <w:rFonts w:cs="Arial"/>
              </w:rPr>
            </w:pPr>
            <w:r>
              <w:rPr>
                <w:rFonts w:cs="Arial"/>
              </w:rPr>
              <w:t>RG-</w:t>
            </w:r>
            <w:r w:rsidR="00317C64">
              <w:rPr>
                <w:rFonts w:cs="Arial"/>
              </w:rPr>
              <w:t>00-04</w:t>
            </w:r>
          </w:p>
        </w:tc>
        <w:tc>
          <w:tcPr>
            <w:tcW w:w="4291" w:type="pct"/>
            <w:tcBorders>
              <w:top w:val="single" w:sz="4" w:space="0" w:color="auto"/>
              <w:left w:val="single" w:sz="4" w:space="0" w:color="auto"/>
              <w:bottom w:val="single" w:sz="4" w:space="0" w:color="auto"/>
              <w:right w:val="single" w:sz="4" w:space="0" w:color="auto"/>
            </w:tcBorders>
            <w:vAlign w:val="center"/>
          </w:tcPr>
          <w:p w14:paraId="4FCD423B" w14:textId="491C5A9B" w:rsidR="00D655C0" w:rsidRDefault="00D655C0" w:rsidP="00D655C0">
            <w:pPr>
              <w:spacing w:before="0"/>
              <w:jc w:val="both"/>
              <w:rPr>
                <w:rFonts w:ascii="Arial" w:hAnsi="Arial" w:cs="Arial"/>
                <w:b/>
                <w:sz w:val="20"/>
                <w:u w:val="single"/>
              </w:rPr>
            </w:pPr>
            <w:proofErr w:type="spellStart"/>
            <w:r>
              <w:rPr>
                <w:rFonts w:ascii="Arial" w:hAnsi="Arial" w:cs="Arial"/>
                <w:b/>
                <w:sz w:val="20"/>
                <w:u w:val="single"/>
              </w:rPr>
              <w:t>CheckOwner</w:t>
            </w:r>
            <w:r w:rsidR="00C65051">
              <w:rPr>
                <w:rFonts w:ascii="Arial" w:hAnsi="Arial" w:cs="Arial"/>
                <w:b/>
                <w:sz w:val="20"/>
                <w:u w:val="single"/>
              </w:rPr>
              <w:t>Code</w:t>
            </w:r>
            <w:r>
              <w:rPr>
                <w:rFonts w:ascii="Arial" w:hAnsi="Arial" w:cs="Arial"/>
                <w:b/>
                <w:sz w:val="20"/>
                <w:u w:val="single"/>
              </w:rPr>
              <w:t>Unicity</w:t>
            </w:r>
            <w:proofErr w:type="spellEnd"/>
            <w:r>
              <w:rPr>
                <w:rFonts w:ascii="Arial" w:hAnsi="Arial" w:cs="Arial"/>
                <w:b/>
                <w:sz w:val="20"/>
                <w:u w:val="single"/>
              </w:rPr>
              <w:t xml:space="preserve"> </w:t>
            </w:r>
            <w:r w:rsidRPr="0070121C">
              <w:rPr>
                <w:rFonts w:ascii="Arial" w:hAnsi="Arial" w:cs="Arial"/>
                <w:b/>
                <w:sz w:val="20"/>
                <w:u w:val="single"/>
              </w:rPr>
              <w:t>[GET</w:t>
            </w:r>
            <w:proofErr w:type="gramStart"/>
            <w:r w:rsidRPr="0070121C">
              <w:rPr>
                <w:rFonts w:ascii="Arial" w:hAnsi="Arial" w:cs="Arial"/>
                <w:b/>
                <w:sz w:val="20"/>
                <w:u w:val="single"/>
              </w:rPr>
              <w:t>]</w:t>
            </w:r>
            <w:r>
              <w:rPr>
                <w:rFonts w:ascii="Arial" w:hAnsi="Arial" w:cs="Arial"/>
                <w:b/>
                <w:sz w:val="20"/>
                <w:u w:val="single"/>
              </w:rPr>
              <w:t>:</w:t>
            </w:r>
            <w:proofErr w:type="gramEnd"/>
          </w:p>
          <w:p w14:paraId="1072C44D" w14:textId="77777777" w:rsidR="00D655C0" w:rsidRDefault="00D655C0" w:rsidP="00D655C0">
            <w:pPr>
              <w:spacing w:before="0"/>
              <w:jc w:val="both"/>
              <w:rPr>
                <w:rFonts w:ascii="Arial" w:hAnsi="Arial" w:cs="Arial"/>
                <w:b/>
                <w:sz w:val="20"/>
                <w:u w:val="single"/>
              </w:rPr>
            </w:pPr>
          </w:p>
          <w:p w14:paraId="1DE182E9" w14:textId="036FC5DB" w:rsidR="00D655C0" w:rsidRDefault="00D655C0" w:rsidP="00D655C0">
            <w:pPr>
              <w:pStyle w:val="Paragraphedeliste"/>
              <w:numPr>
                <w:ilvl w:val="0"/>
                <w:numId w:val="21"/>
              </w:numPr>
              <w:spacing w:before="0"/>
              <w:jc w:val="both"/>
              <w:rPr>
                <w:rFonts w:ascii="Arial" w:hAnsi="Arial" w:cs="Arial"/>
                <w:sz w:val="20"/>
              </w:rPr>
            </w:pPr>
            <w:r w:rsidRPr="0070121C">
              <w:rPr>
                <w:rFonts w:ascii="Arial" w:hAnsi="Arial" w:cs="Arial"/>
                <w:sz w:val="20"/>
              </w:rPr>
              <w:t>Prend en paramètre un ouvrage</w:t>
            </w:r>
            <w:r>
              <w:rPr>
                <w:rFonts w:ascii="Arial" w:hAnsi="Arial" w:cs="Arial"/>
                <w:sz w:val="20"/>
              </w:rPr>
              <w:t xml:space="preserve"> et un code client.</w:t>
            </w:r>
          </w:p>
          <w:p w14:paraId="7E7BE7B0" w14:textId="5FCCC3F9" w:rsidR="00D655C0" w:rsidRPr="00D94415" w:rsidRDefault="00D655C0" w:rsidP="00D655C0">
            <w:pPr>
              <w:pStyle w:val="Paragraphedeliste"/>
              <w:numPr>
                <w:ilvl w:val="0"/>
                <w:numId w:val="21"/>
              </w:numPr>
              <w:spacing w:before="0"/>
              <w:jc w:val="both"/>
              <w:rPr>
                <w:rFonts w:ascii="Arial" w:hAnsi="Arial" w:cs="Arial"/>
                <w:b/>
                <w:sz w:val="20"/>
                <w:u w:val="single"/>
              </w:rPr>
            </w:pPr>
            <w:r>
              <w:rPr>
                <w:rFonts w:ascii="Arial" w:hAnsi="Arial" w:cs="Arial"/>
                <w:sz w:val="20"/>
              </w:rPr>
              <w:t>Vérifie l’unicité d’un code client en cours de création ou modification.</w:t>
            </w:r>
          </w:p>
          <w:p w14:paraId="4D87153A" w14:textId="58FDCC04" w:rsidR="00D94415" w:rsidRPr="00250B11" w:rsidRDefault="00250B11" w:rsidP="00D655C0">
            <w:pPr>
              <w:pStyle w:val="Paragraphedeliste"/>
              <w:numPr>
                <w:ilvl w:val="0"/>
                <w:numId w:val="21"/>
              </w:numPr>
              <w:spacing w:before="0"/>
              <w:jc w:val="both"/>
              <w:rPr>
                <w:rFonts w:ascii="Arial" w:hAnsi="Arial" w:cs="Arial"/>
                <w:sz w:val="20"/>
              </w:rPr>
            </w:pPr>
            <w:r w:rsidRPr="00250B11">
              <w:rPr>
                <w:rFonts w:ascii="Arial" w:hAnsi="Arial" w:cs="Arial"/>
                <w:sz w:val="20"/>
              </w:rPr>
              <w:t xml:space="preserve">Non exposé =&gt; </w:t>
            </w:r>
            <w:r w:rsidR="00D94415" w:rsidRPr="00250B11">
              <w:rPr>
                <w:rFonts w:ascii="Arial" w:hAnsi="Arial" w:cs="Arial"/>
                <w:sz w:val="20"/>
              </w:rPr>
              <w:t xml:space="preserve">Fonctionnalité interne à l’application. </w:t>
            </w:r>
          </w:p>
          <w:p w14:paraId="225FB54F" w14:textId="77777777" w:rsidR="00D655C0" w:rsidRDefault="00D655C0" w:rsidP="0070121C">
            <w:pPr>
              <w:spacing w:before="0"/>
              <w:jc w:val="both"/>
              <w:rPr>
                <w:rFonts w:ascii="Arial" w:hAnsi="Arial" w:cs="Arial"/>
                <w:b/>
                <w:sz w:val="20"/>
                <w:u w:val="single"/>
              </w:rPr>
            </w:pPr>
          </w:p>
        </w:tc>
      </w:tr>
      <w:tr w:rsidR="00D655C0" w:rsidRPr="003367C0" w14:paraId="60C48C02" w14:textId="77777777" w:rsidTr="00F9091D">
        <w:trPr>
          <w:trHeight w:val="225"/>
        </w:trPr>
        <w:tc>
          <w:tcPr>
            <w:tcW w:w="709" w:type="pct"/>
            <w:tcBorders>
              <w:top w:val="single" w:sz="4" w:space="0" w:color="auto"/>
              <w:left w:val="single" w:sz="4" w:space="0" w:color="auto"/>
              <w:bottom w:val="single" w:sz="4" w:space="0" w:color="auto"/>
              <w:right w:val="single" w:sz="4" w:space="0" w:color="auto"/>
            </w:tcBorders>
            <w:vAlign w:val="center"/>
          </w:tcPr>
          <w:p w14:paraId="617962C7" w14:textId="0BC5C184" w:rsidR="00D655C0" w:rsidRDefault="00D655C0" w:rsidP="00F9091D">
            <w:pPr>
              <w:pStyle w:val="NORMALDI"/>
              <w:spacing w:before="0"/>
              <w:ind w:left="0"/>
              <w:jc w:val="center"/>
              <w:rPr>
                <w:rFonts w:cs="Arial"/>
              </w:rPr>
            </w:pPr>
            <w:r>
              <w:rPr>
                <w:rFonts w:cs="Arial"/>
              </w:rPr>
              <w:t>RG-</w:t>
            </w:r>
            <w:r w:rsidR="00317C64">
              <w:rPr>
                <w:rFonts w:cs="Arial"/>
              </w:rPr>
              <w:t>00-05</w:t>
            </w:r>
          </w:p>
        </w:tc>
        <w:tc>
          <w:tcPr>
            <w:tcW w:w="4291" w:type="pct"/>
            <w:tcBorders>
              <w:top w:val="single" w:sz="4" w:space="0" w:color="auto"/>
              <w:left w:val="single" w:sz="4" w:space="0" w:color="auto"/>
              <w:bottom w:val="single" w:sz="4" w:space="0" w:color="auto"/>
              <w:right w:val="single" w:sz="4" w:space="0" w:color="auto"/>
            </w:tcBorders>
            <w:vAlign w:val="center"/>
          </w:tcPr>
          <w:p w14:paraId="08CF4949" w14:textId="4914A4BF" w:rsidR="00D655C0" w:rsidRDefault="00D655C0" w:rsidP="00F9091D">
            <w:pPr>
              <w:spacing w:before="0"/>
              <w:jc w:val="both"/>
              <w:rPr>
                <w:rFonts w:ascii="Arial" w:hAnsi="Arial" w:cs="Arial"/>
                <w:b/>
                <w:sz w:val="20"/>
                <w:u w:val="single"/>
              </w:rPr>
            </w:pPr>
            <w:proofErr w:type="spellStart"/>
            <w:r>
              <w:rPr>
                <w:rFonts w:ascii="Arial" w:hAnsi="Arial" w:cs="Arial"/>
                <w:b/>
                <w:sz w:val="20"/>
                <w:u w:val="single"/>
              </w:rPr>
              <w:t>CheckNameUnicity</w:t>
            </w:r>
            <w:proofErr w:type="spellEnd"/>
            <w:r>
              <w:rPr>
                <w:rFonts w:ascii="Arial" w:hAnsi="Arial" w:cs="Arial"/>
                <w:b/>
                <w:sz w:val="20"/>
                <w:u w:val="single"/>
              </w:rPr>
              <w:t xml:space="preserve"> </w:t>
            </w:r>
            <w:r w:rsidRPr="0070121C">
              <w:rPr>
                <w:rFonts w:ascii="Arial" w:hAnsi="Arial" w:cs="Arial"/>
                <w:b/>
                <w:sz w:val="20"/>
                <w:u w:val="single"/>
              </w:rPr>
              <w:t>[GET</w:t>
            </w:r>
            <w:proofErr w:type="gramStart"/>
            <w:r w:rsidRPr="0070121C">
              <w:rPr>
                <w:rFonts w:ascii="Arial" w:hAnsi="Arial" w:cs="Arial"/>
                <w:b/>
                <w:sz w:val="20"/>
                <w:u w:val="single"/>
              </w:rPr>
              <w:t>]</w:t>
            </w:r>
            <w:r>
              <w:rPr>
                <w:rFonts w:ascii="Arial" w:hAnsi="Arial" w:cs="Arial"/>
                <w:b/>
                <w:sz w:val="20"/>
                <w:u w:val="single"/>
              </w:rPr>
              <w:t>:</w:t>
            </w:r>
            <w:proofErr w:type="gramEnd"/>
          </w:p>
          <w:p w14:paraId="133B1E0F" w14:textId="77777777" w:rsidR="00D655C0" w:rsidRDefault="00D655C0" w:rsidP="00F9091D">
            <w:pPr>
              <w:spacing w:before="0"/>
              <w:jc w:val="both"/>
              <w:rPr>
                <w:rFonts w:ascii="Arial" w:hAnsi="Arial" w:cs="Arial"/>
                <w:b/>
                <w:sz w:val="20"/>
                <w:u w:val="single"/>
              </w:rPr>
            </w:pPr>
          </w:p>
          <w:p w14:paraId="5DFCE330" w14:textId="55A9ABD9" w:rsidR="00D655C0" w:rsidRDefault="00D655C0" w:rsidP="00F9091D">
            <w:pPr>
              <w:pStyle w:val="Paragraphedeliste"/>
              <w:numPr>
                <w:ilvl w:val="0"/>
                <w:numId w:val="21"/>
              </w:numPr>
              <w:spacing w:before="0"/>
              <w:jc w:val="both"/>
              <w:rPr>
                <w:rFonts w:ascii="Arial" w:hAnsi="Arial" w:cs="Arial"/>
                <w:sz w:val="20"/>
              </w:rPr>
            </w:pPr>
            <w:r w:rsidRPr="0070121C">
              <w:rPr>
                <w:rFonts w:ascii="Arial" w:hAnsi="Arial" w:cs="Arial"/>
                <w:sz w:val="20"/>
              </w:rPr>
              <w:t>Prend en paramètre un ouvrage</w:t>
            </w:r>
            <w:r>
              <w:rPr>
                <w:rFonts w:ascii="Arial" w:hAnsi="Arial" w:cs="Arial"/>
                <w:sz w:val="20"/>
              </w:rPr>
              <w:t xml:space="preserve"> et un repère fonctionnel.</w:t>
            </w:r>
          </w:p>
          <w:p w14:paraId="49A49C0D" w14:textId="6263B11B" w:rsidR="00D655C0" w:rsidRPr="00250B11" w:rsidRDefault="00D655C0" w:rsidP="00F9091D">
            <w:pPr>
              <w:pStyle w:val="Paragraphedeliste"/>
              <w:numPr>
                <w:ilvl w:val="0"/>
                <w:numId w:val="21"/>
              </w:numPr>
              <w:spacing w:before="0"/>
              <w:jc w:val="both"/>
              <w:rPr>
                <w:rFonts w:ascii="Arial" w:hAnsi="Arial" w:cs="Arial"/>
                <w:b/>
                <w:sz w:val="20"/>
                <w:u w:val="single"/>
              </w:rPr>
            </w:pPr>
            <w:r>
              <w:rPr>
                <w:rFonts w:ascii="Arial" w:hAnsi="Arial" w:cs="Arial"/>
                <w:sz w:val="20"/>
              </w:rPr>
              <w:t>Vérifie l’unicité du repère fonctionnel renseigné dans le cadre d’une saisie anticipée.</w:t>
            </w:r>
          </w:p>
          <w:p w14:paraId="258E338C" w14:textId="0F04E011" w:rsidR="00250B11" w:rsidRPr="00250B11" w:rsidRDefault="00250B11" w:rsidP="00250B11">
            <w:pPr>
              <w:pStyle w:val="Paragraphedeliste"/>
              <w:numPr>
                <w:ilvl w:val="0"/>
                <w:numId w:val="21"/>
              </w:numPr>
              <w:spacing w:before="0"/>
              <w:jc w:val="both"/>
              <w:rPr>
                <w:rFonts w:ascii="Arial" w:hAnsi="Arial" w:cs="Arial"/>
                <w:sz w:val="20"/>
              </w:rPr>
            </w:pPr>
            <w:r w:rsidRPr="00250B11">
              <w:rPr>
                <w:rFonts w:ascii="Arial" w:hAnsi="Arial" w:cs="Arial"/>
                <w:sz w:val="20"/>
              </w:rPr>
              <w:t xml:space="preserve">Non exposé =&gt; Fonctionnalité interne à l’application. </w:t>
            </w:r>
          </w:p>
          <w:p w14:paraId="4B0382FA" w14:textId="77777777" w:rsidR="00D655C0" w:rsidRDefault="00D655C0" w:rsidP="00F9091D">
            <w:pPr>
              <w:spacing w:before="0"/>
              <w:jc w:val="both"/>
              <w:rPr>
                <w:rFonts w:ascii="Arial" w:hAnsi="Arial" w:cs="Arial"/>
                <w:b/>
                <w:sz w:val="20"/>
                <w:u w:val="single"/>
              </w:rPr>
            </w:pPr>
          </w:p>
        </w:tc>
      </w:tr>
      <w:tr w:rsidR="00C35536" w:rsidRPr="003367C0" w14:paraId="3EDDD19E" w14:textId="77777777" w:rsidTr="00B430F1">
        <w:trPr>
          <w:trHeight w:val="225"/>
        </w:trPr>
        <w:tc>
          <w:tcPr>
            <w:tcW w:w="709" w:type="pct"/>
            <w:tcBorders>
              <w:top w:val="single" w:sz="4" w:space="0" w:color="auto"/>
              <w:left w:val="single" w:sz="4" w:space="0" w:color="auto"/>
              <w:bottom w:val="single" w:sz="4" w:space="0" w:color="auto"/>
              <w:right w:val="single" w:sz="4" w:space="0" w:color="auto"/>
            </w:tcBorders>
            <w:vAlign w:val="center"/>
          </w:tcPr>
          <w:p w14:paraId="46F31376" w14:textId="4380DB34" w:rsidR="00C35536" w:rsidRDefault="00C35536" w:rsidP="00B430F1">
            <w:pPr>
              <w:pStyle w:val="NORMALDI"/>
              <w:spacing w:before="0"/>
              <w:ind w:left="0"/>
              <w:jc w:val="center"/>
              <w:rPr>
                <w:rFonts w:cs="Arial"/>
              </w:rPr>
            </w:pPr>
            <w:r>
              <w:rPr>
                <w:rFonts w:cs="Arial"/>
              </w:rPr>
              <w:t>RG-</w:t>
            </w:r>
            <w:r w:rsidR="00317C64">
              <w:rPr>
                <w:rFonts w:cs="Arial"/>
              </w:rPr>
              <w:t>00-06</w:t>
            </w:r>
          </w:p>
        </w:tc>
        <w:tc>
          <w:tcPr>
            <w:tcW w:w="4291" w:type="pct"/>
            <w:tcBorders>
              <w:top w:val="single" w:sz="4" w:space="0" w:color="auto"/>
              <w:left w:val="single" w:sz="4" w:space="0" w:color="auto"/>
              <w:bottom w:val="single" w:sz="4" w:space="0" w:color="auto"/>
              <w:right w:val="single" w:sz="4" w:space="0" w:color="auto"/>
            </w:tcBorders>
            <w:vAlign w:val="center"/>
          </w:tcPr>
          <w:p w14:paraId="763E6942" w14:textId="3C33AAD0" w:rsidR="00C35536" w:rsidRDefault="00C35536" w:rsidP="00B430F1">
            <w:pPr>
              <w:spacing w:before="0"/>
              <w:jc w:val="both"/>
              <w:rPr>
                <w:rFonts w:ascii="Arial" w:hAnsi="Arial" w:cs="Arial"/>
                <w:b/>
                <w:sz w:val="20"/>
                <w:u w:val="single"/>
              </w:rPr>
            </w:pPr>
            <w:proofErr w:type="spellStart"/>
            <w:r>
              <w:rPr>
                <w:rFonts w:ascii="Arial" w:hAnsi="Arial" w:cs="Arial"/>
                <w:b/>
                <w:sz w:val="20"/>
                <w:u w:val="single"/>
              </w:rPr>
              <w:t>UpdateDatas</w:t>
            </w:r>
            <w:proofErr w:type="spellEnd"/>
            <w:r>
              <w:rPr>
                <w:rFonts w:ascii="Arial" w:hAnsi="Arial" w:cs="Arial"/>
                <w:b/>
                <w:sz w:val="20"/>
                <w:u w:val="single"/>
              </w:rPr>
              <w:t xml:space="preserve"> [POST] :</w:t>
            </w:r>
          </w:p>
          <w:p w14:paraId="53590F8C" w14:textId="77777777" w:rsidR="00C35536" w:rsidRDefault="00C35536" w:rsidP="00B430F1">
            <w:pPr>
              <w:spacing w:before="0"/>
              <w:jc w:val="both"/>
              <w:rPr>
                <w:rFonts w:ascii="Arial" w:hAnsi="Arial" w:cs="Arial"/>
                <w:b/>
                <w:sz w:val="20"/>
                <w:u w:val="single"/>
              </w:rPr>
            </w:pPr>
          </w:p>
          <w:p w14:paraId="1AB65065" w14:textId="370259A7" w:rsidR="00C35536" w:rsidRDefault="00C35536" w:rsidP="00B430F1">
            <w:pPr>
              <w:pStyle w:val="Paragraphedeliste"/>
              <w:numPr>
                <w:ilvl w:val="0"/>
                <w:numId w:val="21"/>
              </w:numPr>
              <w:spacing w:before="0"/>
              <w:jc w:val="both"/>
              <w:rPr>
                <w:rFonts w:ascii="Arial" w:hAnsi="Arial" w:cs="Arial"/>
                <w:sz w:val="20"/>
              </w:rPr>
            </w:pPr>
            <w:r w:rsidRPr="0070121C">
              <w:rPr>
                <w:rFonts w:ascii="Arial" w:hAnsi="Arial" w:cs="Arial"/>
                <w:sz w:val="20"/>
              </w:rPr>
              <w:t>Prend en paramètre un ouvrage</w:t>
            </w:r>
            <w:r>
              <w:rPr>
                <w:rFonts w:ascii="Arial" w:hAnsi="Arial" w:cs="Arial"/>
                <w:sz w:val="20"/>
              </w:rPr>
              <w:t xml:space="preserve">, une source </w:t>
            </w:r>
            <w:r w:rsidR="004D378E">
              <w:rPr>
                <w:rFonts w:ascii="Arial" w:hAnsi="Arial" w:cs="Arial"/>
                <w:sz w:val="20"/>
              </w:rPr>
              <w:t>et un</w:t>
            </w:r>
            <w:r w:rsidR="003A31CC">
              <w:rPr>
                <w:rFonts w:ascii="Arial" w:hAnsi="Arial" w:cs="Arial"/>
                <w:sz w:val="20"/>
              </w:rPr>
              <w:t xml:space="preserve"> </w:t>
            </w:r>
            <w:r w:rsidR="00146EEB">
              <w:rPr>
                <w:rFonts w:ascii="Arial" w:hAnsi="Arial" w:cs="Arial"/>
                <w:sz w:val="20"/>
              </w:rPr>
              <w:t>fichier</w:t>
            </w:r>
            <w:r w:rsidR="004D378E">
              <w:rPr>
                <w:rFonts w:ascii="Arial" w:hAnsi="Arial" w:cs="Arial"/>
                <w:sz w:val="20"/>
              </w:rPr>
              <w:t xml:space="preserve"> </w:t>
            </w:r>
            <w:proofErr w:type="spellStart"/>
            <w:r w:rsidR="004D378E">
              <w:rPr>
                <w:rFonts w:ascii="Arial" w:hAnsi="Arial" w:cs="Arial"/>
                <w:sz w:val="20"/>
              </w:rPr>
              <w:t>json</w:t>
            </w:r>
            <w:proofErr w:type="spellEnd"/>
            <w:r w:rsidRPr="004D378E">
              <w:rPr>
                <w:rFonts w:ascii="Arial" w:hAnsi="Arial" w:cs="Arial"/>
                <w:b/>
                <w:sz w:val="20"/>
              </w:rPr>
              <w:t>.</w:t>
            </w:r>
          </w:p>
          <w:p w14:paraId="5F36E0B2" w14:textId="7845FD57" w:rsidR="00C35536" w:rsidRPr="005F571C" w:rsidRDefault="00C35536" w:rsidP="00B430F1">
            <w:pPr>
              <w:pStyle w:val="Paragraphedeliste"/>
              <w:numPr>
                <w:ilvl w:val="0"/>
                <w:numId w:val="21"/>
              </w:numPr>
              <w:spacing w:before="0"/>
              <w:jc w:val="both"/>
              <w:rPr>
                <w:rFonts w:ascii="Arial" w:hAnsi="Arial" w:cs="Arial"/>
                <w:b/>
                <w:sz w:val="20"/>
                <w:u w:val="single"/>
              </w:rPr>
            </w:pPr>
            <w:r w:rsidRPr="00D655C0">
              <w:rPr>
                <w:rFonts w:ascii="Arial" w:hAnsi="Arial" w:cs="Arial"/>
                <w:sz w:val="20"/>
              </w:rPr>
              <w:t xml:space="preserve">Utiliser pour </w:t>
            </w:r>
            <w:r w:rsidR="0039319F">
              <w:rPr>
                <w:rFonts w:ascii="Arial" w:hAnsi="Arial" w:cs="Arial"/>
                <w:sz w:val="20"/>
              </w:rPr>
              <w:t xml:space="preserve">traiter </w:t>
            </w:r>
            <w:r>
              <w:rPr>
                <w:rFonts w:ascii="Arial" w:hAnsi="Arial" w:cs="Arial"/>
                <w:sz w:val="20"/>
              </w:rPr>
              <w:t xml:space="preserve">le fichier </w:t>
            </w:r>
            <w:proofErr w:type="spellStart"/>
            <w:r>
              <w:rPr>
                <w:rFonts w:ascii="Arial" w:hAnsi="Arial" w:cs="Arial"/>
                <w:sz w:val="20"/>
              </w:rPr>
              <w:t>json</w:t>
            </w:r>
            <w:proofErr w:type="spellEnd"/>
            <w:r>
              <w:rPr>
                <w:rFonts w:ascii="Arial" w:hAnsi="Arial" w:cs="Arial"/>
                <w:sz w:val="20"/>
              </w:rPr>
              <w:t xml:space="preserve"> généré par le job d’extraction des données CAO correspondant à la source passée en paramètre</w:t>
            </w:r>
            <w:r w:rsidR="0039319F">
              <w:rPr>
                <w:rFonts w:ascii="Arial" w:hAnsi="Arial" w:cs="Arial"/>
                <w:sz w:val="20"/>
              </w:rPr>
              <w:t xml:space="preserve"> et mettre à jour la base de données double codification</w:t>
            </w:r>
            <w:r>
              <w:rPr>
                <w:rFonts w:ascii="Arial" w:hAnsi="Arial" w:cs="Arial"/>
                <w:sz w:val="20"/>
              </w:rPr>
              <w:t>.</w:t>
            </w:r>
          </w:p>
          <w:p w14:paraId="3014EFBD" w14:textId="5E8ADD52" w:rsidR="005F571C" w:rsidRPr="002F3E37" w:rsidRDefault="005F571C" w:rsidP="00B430F1">
            <w:pPr>
              <w:pStyle w:val="Paragraphedeliste"/>
              <w:numPr>
                <w:ilvl w:val="0"/>
                <w:numId w:val="21"/>
              </w:numPr>
              <w:spacing w:before="0"/>
              <w:jc w:val="both"/>
              <w:rPr>
                <w:rFonts w:ascii="Arial" w:hAnsi="Arial" w:cs="Arial"/>
                <w:sz w:val="20"/>
              </w:rPr>
            </w:pPr>
            <w:r w:rsidRPr="002F3E37">
              <w:rPr>
                <w:rFonts w:ascii="Arial" w:hAnsi="Arial" w:cs="Arial"/>
                <w:sz w:val="20"/>
              </w:rPr>
              <w:t xml:space="preserve">Voir </w:t>
            </w:r>
            <w:r w:rsidR="00B62FC2" w:rsidRPr="002F3E37">
              <w:rPr>
                <w:rFonts w:ascii="Arial" w:hAnsi="Arial" w:cs="Arial"/>
                <w:sz w:val="20"/>
              </w:rPr>
              <w:t xml:space="preserve">SFD en annexe </w:t>
            </w:r>
            <w:r w:rsidR="002F3E37" w:rsidRPr="002F3E37">
              <w:rPr>
                <w:rFonts w:ascii="Arial" w:hAnsi="Arial" w:cs="Arial"/>
                <w:sz w:val="20"/>
              </w:rPr>
              <w:t>2</w:t>
            </w:r>
            <w:r w:rsidR="002F3E37">
              <w:rPr>
                <w:rFonts w:ascii="Arial" w:hAnsi="Arial" w:cs="Arial"/>
                <w:sz w:val="20"/>
              </w:rPr>
              <w:t xml:space="preserve"> (RG-02-03, 04 et 05)</w:t>
            </w:r>
            <w:r w:rsidR="00B62FC2" w:rsidRPr="002F3E37">
              <w:rPr>
                <w:rFonts w:ascii="Arial" w:hAnsi="Arial" w:cs="Arial"/>
                <w:sz w:val="20"/>
              </w:rPr>
              <w:t xml:space="preserve"> pour le fonctionnement attendu des </w:t>
            </w:r>
            <w:r w:rsidR="00B62FC2" w:rsidRPr="002F3E37">
              <w:rPr>
                <w:rFonts w:ascii="Arial" w:hAnsi="Arial" w:cs="Arial"/>
                <w:sz w:val="20"/>
              </w:rPr>
              <w:lastRenderedPageBreak/>
              <w:t>créations, modifications et archivages.</w:t>
            </w:r>
          </w:p>
          <w:p w14:paraId="5756FABC" w14:textId="77777777" w:rsidR="00C35536" w:rsidRPr="00146EEB" w:rsidRDefault="00C35536" w:rsidP="00146EEB">
            <w:pPr>
              <w:spacing w:before="0"/>
              <w:jc w:val="both"/>
              <w:rPr>
                <w:rFonts w:ascii="Arial" w:hAnsi="Arial" w:cs="Arial"/>
                <w:b/>
                <w:sz w:val="20"/>
                <w:u w:val="single"/>
              </w:rPr>
            </w:pPr>
          </w:p>
        </w:tc>
      </w:tr>
      <w:tr w:rsidR="00D655C0" w:rsidRPr="003367C0" w14:paraId="16BBA287" w14:textId="77777777" w:rsidTr="00F9091D">
        <w:trPr>
          <w:trHeight w:val="225"/>
        </w:trPr>
        <w:tc>
          <w:tcPr>
            <w:tcW w:w="709" w:type="pct"/>
            <w:tcBorders>
              <w:top w:val="single" w:sz="4" w:space="0" w:color="auto"/>
              <w:left w:val="single" w:sz="4" w:space="0" w:color="auto"/>
              <w:bottom w:val="single" w:sz="4" w:space="0" w:color="auto"/>
              <w:right w:val="single" w:sz="4" w:space="0" w:color="auto"/>
            </w:tcBorders>
            <w:vAlign w:val="center"/>
          </w:tcPr>
          <w:p w14:paraId="3D8961A2" w14:textId="0AB8806E" w:rsidR="00D655C0" w:rsidRDefault="00D655C0" w:rsidP="00F9091D">
            <w:pPr>
              <w:pStyle w:val="NORMALDI"/>
              <w:spacing w:before="0"/>
              <w:ind w:left="0"/>
              <w:jc w:val="center"/>
              <w:rPr>
                <w:rFonts w:cs="Arial"/>
              </w:rPr>
            </w:pPr>
            <w:r>
              <w:rPr>
                <w:rFonts w:cs="Arial"/>
              </w:rPr>
              <w:lastRenderedPageBreak/>
              <w:t>RG-</w:t>
            </w:r>
            <w:r w:rsidR="00317C64">
              <w:rPr>
                <w:rFonts w:cs="Arial"/>
              </w:rPr>
              <w:t>00-07</w:t>
            </w:r>
          </w:p>
        </w:tc>
        <w:tc>
          <w:tcPr>
            <w:tcW w:w="4291" w:type="pct"/>
            <w:tcBorders>
              <w:top w:val="single" w:sz="4" w:space="0" w:color="auto"/>
              <w:left w:val="single" w:sz="4" w:space="0" w:color="auto"/>
              <w:bottom w:val="single" w:sz="4" w:space="0" w:color="auto"/>
              <w:right w:val="single" w:sz="4" w:space="0" w:color="auto"/>
            </w:tcBorders>
            <w:vAlign w:val="center"/>
          </w:tcPr>
          <w:p w14:paraId="60BE7EFA" w14:textId="603A6B4F" w:rsidR="00D655C0" w:rsidRDefault="00D655C0" w:rsidP="00F9091D">
            <w:pPr>
              <w:spacing w:before="0"/>
              <w:jc w:val="both"/>
              <w:rPr>
                <w:rFonts w:ascii="Arial" w:hAnsi="Arial" w:cs="Arial"/>
                <w:b/>
                <w:sz w:val="20"/>
                <w:u w:val="single"/>
              </w:rPr>
            </w:pPr>
            <w:proofErr w:type="spellStart"/>
            <w:r>
              <w:rPr>
                <w:rFonts w:ascii="Arial" w:hAnsi="Arial" w:cs="Arial"/>
                <w:b/>
                <w:sz w:val="20"/>
                <w:u w:val="single"/>
              </w:rPr>
              <w:t>UpdateData</w:t>
            </w:r>
            <w:r w:rsidR="00C35536">
              <w:rPr>
                <w:rFonts w:ascii="Arial" w:hAnsi="Arial" w:cs="Arial"/>
                <w:b/>
                <w:sz w:val="20"/>
                <w:u w:val="single"/>
              </w:rPr>
              <w:t>sFromUser</w:t>
            </w:r>
            <w:proofErr w:type="spellEnd"/>
            <w:r>
              <w:rPr>
                <w:rFonts w:ascii="Arial" w:hAnsi="Arial" w:cs="Arial"/>
                <w:b/>
                <w:sz w:val="20"/>
                <w:u w:val="single"/>
              </w:rPr>
              <w:t xml:space="preserve"> [POST] :</w:t>
            </w:r>
          </w:p>
          <w:p w14:paraId="0C72FE88" w14:textId="77777777" w:rsidR="00D655C0" w:rsidRDefault="00D655C0" w:rsidP="00F9091D">
            <w:pPr>
              <w:spacing w:before="0"/>
              <w:jc w:val="both"/>
              <w:rPr>
                <w:rFonts w:ascii="Arial" w:hAnsi="Arial" w:cs="Arial"/>
                <w:b/>
                <w:sz w:val="20"/>
                <w:u w:val="single"/>
              </w:rPr>
            </w:pPr>
          </w:p>
          <w:p w14:paraId="51497B6B" w14:textId="77777777" w:rsidR="0039319F" w:rsidRDefault="00D655C0" w:rsidP="00D655C0">
            <w:pPr>
              <w:pStyle w:val="Paragraphedeliste"/>
              <w:numPr>
                <w:ilvl w:val="0"/>
                <w:numId w:val="21"/>
              </w:numPr>
              <w:spacing w:before="0"/>
              <w:jc w:val="both"/>
              <w:rPr>
                <w:rFonts w:ascii="Arial" w:hAnsi="Arial" w:cs="Arial"/>
                <w:sz w:val="20"/>
              </w:rPr>
            </w:pPr>
            <w:r w:rsidRPr="0070121C">
              <w:rPr>
                <w:rFonts w:ascii="Arial" w:hAnsi="Arial" w:cs="Arial"/>
                <w:sz w:val="20"/>
              </w:rPr>
              <w:t>Prend en paramètre</w:t>
            </w:r>
            <w:r w:rsidR="0039319F">
              <w:rPr>
                <w:rFonts w:ascii="Arial" w:hAnsi="Arial" w:cs="Arial"/>
                <w:sz w:val="20"/>
              </w:rPr>
              <w:t> :</w:t>
            </w:r>
          </w:p>
          <w:p w14:paraId="10D699A0" w14:textId="13D05483" w:rsidR="0039319F" w:rsidRDefault="00D655C0" w:rsidP="0039319F">
            <w:pPr>
              <w:pStyle w:val="Paragraphedeliste"/>
              <w:numPr>
                <w:ilvl w:val="1"/>
                <w:numId w:val="21"/>
              </w:numPr>
              <w:spacing w:before="0"/>
              <w:jc w:val="both"/>
              <w:rPr>
                <w:rFonts w:ascii="Arial" w:hAnsi="Arial" w:cs="Arial"/>
                <w:sz w:val="20"/>
              </w:rPr>
            </w:pPr>
            <w:proofErr w:type="gramStart"/>
            <w:r w:rsidRPr="0070121C">
              <w:rPr>
                <w:rFonts w:ascii="Arial" w:hAnsi="Arial" w:cs="Arial"/>
                <w:sz w:val="20"/>
              </w:rPr>
              <w:t>un</w:t>
            </w:r>
            <w:proofErr w:type="gramEnd"/>
            <w:r w:rsidRPr="0070121C">
              <w:rPr>
                <w:rFonts w:ascii="Arial" w:hAnsi="Arial" w:cs="Arial"/>
                <w:sz w:val="20"/>
              </w:rPr>
              <w:t xml:space="preserve"> ouvrage</w:t>
            </w:r>
            <w:r w:rsidR="0039319F">
              <w:rPr>
                <w:rFonts w:ascii="Arial" w:hAnsi="Arial" w:cs="Arial"/>
                <w:sz w:val="20"/>
              </w:rPr>
              <w:t>.</w:t>
            </w:r>
          </w:p>
          <w:p w14:paraId="329B5138" w14:textId="3A46E0B5" w:rsidR="00D655C0" w:rsidRDefault="00D655C0" w:rsidP="0039319F">
            <w:pPr>
              <w:pStyle w:val="Paragraphedeliste"/>
              <w:numPr>
                <w:ilvl w:val="1"/>
                <w:numId w:val="21"/>
              </w:numPr>
              <w:spacing w:before="0"/>
              <w:jc w:val="both"/>
              <w:rPr>
                <w:rFonts w:ascii="Arial" w:hAnsi="Arial" w:cs="Arial"/>
                <w:sz w:val="20"/>
              </w:rPr>
            </w:pPr>
            <w:proofErr w:type="gramStart"/>
            <w:r>
              <w:rPr>
                <w:rFonts w:ascii="Arial" w:hAnsi="Arial" w:cs="Arial"/>
                <w:sz w:val="20"/>
              </w:rPr>
              <w:t>une</w:t>
            </w:r>
            <w:proofErr w:type="gramEnd"/>
            <w:r>
              <w:rPr>
                <w:rFonts w:ascii="Arial" w:hAnsi="Arial" w:cs="Arial"/>
                <w:sz w:val="20"/>
              </w:rPr>
              <w:t xml:space="preserve"> liste de repère fonctionnel.</w:t>
            </w:r>
          </w:p>
          <w:p w14:paraId="4C2765A8" w14:textId="69E9B6C8" w:rsidR="0039319F" w:rsidRDefault="0039319F" w:rsidP="0039319F">
            <w:pPr>
              <w:pStyle w:val="Paragraphedeliste"/>
              <w:numPr>
                <w:ilvl w:val="1"/>
                <w:numId w:val="21"/>
              </w:numPr>
              <w:spacing w:before="0"/>
              <w:jc w:val="both"/>
              <w:rPr>
                <w:rFonts w:ascii="Arial" w:hAnsi="Arial" w:cs="Arial"/>
                <w:sz w:val="20"/>
              </w:rPr>
            </w:pPr>
            <w:proofErr w:type="gramStart"/>
            <w:r>
              <w:rPr>
                <w:rFonts w:ascii="Arial" w:hAnsi="Arial" w:cs="Arial"/>
                <w:sz w:val="20"/>
              </w:rPr>
              <w:t>un</w:t>
            </w:r>
            <w:proofErr w:type="gramEnd"/>
            <w:r>
              <w:rPr>
                <w:rFonts w:ascii="Arial" w:hAnsi="Arial" w:cs="Arial"/>
                <w:sz w:val="20"/>
              </w:rPr>
              <w:t xml:space="preserve"> type d’action.</w:t>
            </w:r>
          </w:p>
          <w:p w14:paraId="0B879276" w14:textId="5371ADAD" w:rsidR="00D655C0" w:rsidRPr="00D655C0" w:rsidRDefault="00D655C0" w:rsidP="00D655C0">
            <w:pPr>
              <w:pStyle w:val="Paragraphedeliste"/>
              <w:numPr>
                <w:ilvl w:val="0"/>
                <w:numId w:val="21"/>
              </w:numPr>
              <w:spacing w:before="0"/>
              <w:jc w:val="both"/>
              <w:rPr>
                <w:rFonts w:ascii="Arial" w:hAnsi="Arial" w:cs="Arial"/>
                <w:b/>
                <w:sz w:val="20"/>
                <w:u w:val="single"/>
              </w:rPr>
            </w:pPr>
            <w:r w:rsidRPr="00D655C0">
              <w:rPr>
                <w:rFonts w:ascii="Arial" w:hAnsi="Arial" w:cs="Arial"/>
                <w:sz w:val="20"/>
              </w:rPr>
              <w:t xml:space="preserve">Utiliser pour </w:t>
            </w:r>
            <w:r>
              <w:rPr>
                <w:rFonts w:ascii="Arial" w:hAnsi="Arial" w:cs="Arial"/>
                <w:sz w:val="20"/>
              </w:rPr>
              <w:t>mettre à jour la base de données suite aux créations, modifications et/ou archivages effectuées dans l’application.</w:t>
            </w:r>
          </w:p>
          <w:p w14:paraId="5A735CCA" w14:textId="43D639C4" w:rsidR="00D655C0" w:rsidRDefault="00D655C0" w:rsidP="00F9091D">
            <w:pPr>
              <w:spacing w:before="0"/>
              <w:jc w:val="both"/>
              <w:rPr>
                <w:rFonts w:ascii="Arial" w:hAnsi="Arial" w:cs="Arial"/>
                <w:b/>
                <w:sz w:val="20"/>
                <w:u w:val="single"/>
              </w:rPr>
            </w:pPr>
          </w:p>
        </w:tc>
      </w:tr>
      <w:tr w:rsidR="00137D67" w:rsidRPr="003367C0" w14:paraId="0AC8E28A" w14:textId="77777777" w:rsidTr="00F9091D">
        <w:trPr>
          <w:trHeight w:val="225"/>
        </w:trPr>
        <w:tc>
          <w:tcPr>
            <w:tcW w:w="709" w:type="pct"/>
            <w:tcBorders>
              <w:top w:val="single" w:sz="4" w:space="0" w:color="auto"/>
              <w:left w:val="single" w:sz="4" w:space="0" w:color="auto"/>
              <w:bottom w:val="single" w:sz="4" w:space="0" w:color="auto"/>
              <w:right w:val="single" w:sz="4" w:space="0" w:color="auto"/>
            </w:tcBorders>
            <w:vAlign w:val="center"/>
          </w:tcPr>
          <w:p w14:paraId="43399C00" w14:textId="4C3A78C2" w:rsidR="00137D67" w:rsidRDefault="00137D67" w:rsidP="00F9091D">
            <w:pPr>
              <w:pStyle w:val="NORMALDI"/>
              <w:spacing w:before="0"/>
              <w:ind w:left="0"/>
              <w:jc w:val="center"/>
              <w:rPr>
                <w:rFonts w:cs="Arial"/>
              </w:rPr>
            </w:pPr>
            <w:r>
              <w:rPr>
                <w:rFonts w:cs="Arial"/>
              </w:rPr>
              <w:t>RG-00-08</w:t>
            </w:r>
          </w:p>
        </w:tc>
        <w:tc>
          <w:tcPr>
            <w:tcW w:w="4291" w:type="pct"/>
            <w:tcBorders>
              <w:top w:val="single" w:sz="4" w:space="0" w:color="auto"/>
              <w:left w:val="single" w:sz="4" w:space="0" w:color="auto"/>
              <w:bottom w:val="single" w:sz="4" w:space="0" w:color="auto"/>
              <w:right w:val="single" w:sz="4" w:space="0" w:color="auto"/>
            </w:tcBorders>
            <w:vAlign w:val="center"/>
          </w:tcPr>
          <w:p w14:paraId="73C57C07" w14:textId="6A67149A" w:rsidR="00137D67" w:rsidRDefault="0097374F" w:rsidP="00F9091D">
            <w:pPr>
              <w:spacing w:before="0"/>
              <w:jc w:val="both"/>
              <w:rPr>
                <w:rFonts w:ascii="Arial" w:hAnsi="Arial" w:cs="Arial"/>
                <w:b/>
                <w:sz w:val="20"/>
                <w:u w:val="single"/>
              </w:rPr>
            </w:pPr>
            <w:proofErr w:type="spellStart"/>
            <w:r>
              <w:rPr>
                <w:rFonts w:ascii="Arial" w:hAnsi="Arial" w:cs="Arial"/>
                <w:b/>
                <w:sz w:val="20"/>
                <w:u w:val="single"/>
              </w:rPr>
              <w:t>Get</w:t>
            </w:r>
            <w:r w:rsidR="00137D67">
              <w:rPr>
                <w:rFonts w:ascii="Arial" w:hAnsi="Arial" w:cs="Arial"/>
                <w:b/>
                <w:sz w:val="20"/>
                <w:u w:val="single"/>
              </w:rPr>
              <w:t>Datas</w:t>
            </w:r>
            <w:r>
              <w:rPr>
                <w:rFonts w:ascii="Arial" w:hAnsi="Arial" w:cs="Arial"/>
                <w:b/>
                <w:sz w:val="20"/>
                <w:u w:val="single"/>
              </w:rPr>
              <w:t>ForCAO</w:t>
            </w:r>
            <w:proofErr w:type="spellEnd"/>
            <w:r w:rsidR="00137D67">
              <w:rPr>
                <w:rFonts w:ascii="Arial" w:hAnsi="Arial" w:cs="Arial"/>
                <w:b/>
                <w:sz w:val="20"/>
                <w:u w:val="single"/>
              </w:rPr>
              <w:t> </w:t>
            </w:r>
            <w:r w:rsidR="000B1D7F">
              <w:rPr>
                <w:rFonts w:ascii="Arial" w:hAnsi="Arial" w:cs="Arial"/>
                <w:b/>
                <w:sz w:val="20"/>
                <w:u w:val="single"/>
              </w:rPr>
              <w:t>[</w:t>
            </w:r>
            <w:proofErr w:type="spellStart"/>
            <w:r w:rsidR="000B1D7F">
              <w:rPr>
                <w:rFonts w:ascii="Arial" w:hAnsi="Arial" w:cs="Arial"/>
                <w:b/>
                <w:sz w:val="20"/>
                <w:u w:val="single"/>
              </w:rPr>
              <w:t>Get</w:t>
            </w:r>
            <w:proofErr w:type="spellEnd"/>
            <w:proofErr w:type="gramStart"/>
            <w:r w:rsidR="000B1D7F">
              <w:rPr>
                <w:rFonts w:ascii="Arial" w:hAnsi="Arial" w:cs="Arial"/>
                <w:b/>
                <w:sz w:val="20"/>
                <w:u w:val="single"/>
              </w:rPr>
              <w:t>]</w:t>
            </w:r>
            <w:r w:rsidR="00137D67">
              <w:rPr>
                <w:rFonts w:ascii="Arial" w:hAnsi="Arial" w:cs="Arial"/>
                <w:b/>
                <w:sz w:val="20"/>
                <w:u w:val="single"/>
              </w:rPr>
              <w:t>:</w:t>
            </w:r>
            <w:proofErr w:type="gramEnd"/>
          </w:p>
          <w:p w14:paraId="764D6798" w14:textId="77777777" w:rsidR="00137D67" w:rsidRPr="00137D67" w:rsidRDefault="00137D67" w:rsidP="00F9091D">
            <w:pPr>
              <w:spacing w:before="0"/>
              <w:jc w:val="both"/>
              <w:rPr>
                <w:rFonts w:ascii="Arial" w:hAnsi="Arial" w:cs="Arial"/>
                <w:sz w:val="20"/>
              </w:rPr>
            </w:pPr>
          </w:p>
          <w:p w14:paraId="60344E53" w14:textId="77777777" w:rsidR="00137D67" w:rsidRDefault="00137D67" w:rsidP="00137D67">
            <w:pPr>
              <w:pStyle w:val="Paragraphedeliste"/>
              <w:numPr>
                <w:ilvl w:val="0"/>
                <w:numId w:val="21"/>
              </w:numPr>
              <w:spacing w:before="0"/>
              <w:jc w:val="both"/>
              <w:rPr>
                <w:rFonts w:ascii="Arial" w:hAnsi="Arial" w:cs="Arial"/>
                <w:sz w:val="20"/>
              </w:rPr>
            </w:pPr>
            <w:r>
              <w:rPr>
                <w:rFonts w:ascii="Arial" w:hAnsi="Arial" w:cs="Arial"/>
                <w:sz w:val="20"/>
              </w:rPr>
              <w:t>Prend en paramètre un ouvrage, une source et une date de traitement.</w:t>
            </w:r>
          </w:p>
          <w:p w14:paraId="5D9883EE" w14:textId="791A20B6" w:rsidR="00137D67" w:rsidRDefault="00137D67" w:rsidP="00137D67">
            <w:pPr>
              <w:pStyle w:val="Paragraphedeliste"/>
              <w:numPr>
                <w:ilvl w:val="0"/>
                <w:numId w:val="21"/>
              </w:numPr>
              <w:spacing w:before="0"/>
              <w:jc w:val="both"/>
              <w:rPr>
                <w:rFonts w:ascii="Arial" w:hAnsi="Arial" w:cs="Arial"/>
                <w:sz w:val="20"/>
              </w:rPr>
            </w:pPr>
            <w:r>
              <w:rPr>
                <w:rFonts w:ascii="Arial" w:hAnsi="Arial" w:cs="Arial"/>
                <w:sz w:val="20"/>
              </w:rPr>
              <w:t xml:space="preserve">Utiliser pour exporter, pour un ouvrage donné, dans un fichier </w:t>
            </w:r>
            <w:proofErr w:type="spellStart"/>
            <w:r>
              <w:rPr>
                <w:rFonts w:ascii="Arial" w:hAnsi="Arial" w:cs="Arial"/>
                <w:sz w:val="20"/>
              </w:rPr>
              <w:t>json</w:t>
            </w:r>
            <w:proofErr w:type="spellEnd"/>
            <w:r>
              <w:rPr>
                <w:rFonts w:ascii="Arial" w:hAnsi="Arial" w:cs="Arial"/>
                <w:sz w:val="20"/>
              </w:rPr>
              <w:t xml:space="preserve"> les objets associés à la source passée en paramètre du job et ayant été modifiés depuis la dernière exécution du traitement pour le couple ouvrage/source.</w:t>
            </w:r>
          </w:p>
          <w:p w14:paraId="20BE8EE6" w14:textId="77777777" w:rsidR="000E5075" w:rsidRDefault="00C72CD7" w:rsidP="000745AA">
            <w:pPr>
              <w:pStyle w:val="Paragraphedeliste"/>
              <w:numPr>
                <w:ilvl w:val="0"/>
                <w:numId w:val="21"/>
              </w:numPr>
              <w:spacing w:before="0"/>
              <w:jc w:val="both"/>
              <w:rPr>
                <w:rFonts w:ascii="Arial" w:hAnsi="Arial" w:cs="Arial"/>
                <w:sz w:val="20"/>
              </w:rPr>
            </w:pPr>
            <w:del w:id="245" w:author="Level, Vincent" w:date="2025-01-22T14:15:00Z">
              <w:r w:rsidDel="00597135">
                <w:rPr>
                  <w:rFonts w:ascii="Arial" w:hAnsi="Arial" w:cs="Arial"/>
                  <w:sz w:val="20"/>
                </w:rPr>
                <w:delText xml:space="preserve">Mise à jour </w:delText>
              </w:r>
              <w:r w:rsidR="0031223E" w:rsidDel="00597135">
                <w:rPr>
                  <w:rFonts w:ascii="Arial" w:hAnsi="Arial" w:cs="Arial"/>
                  <w:sz w:val="20"/>
                </w:rPr>
                <w:delText xml:space="preserve">dans la table objects_from_cao, à partir de la table consolidée, </w:delText>
              </w:r>
              <w:r w:rsidR="00146EEB" w:rsidDel="00597135">
                <w:rPr>
                  <w:rFonts w:ascii="Arial" w:hAnsi="Arial" w:cs="Arial"/>
                  <w:sz w:val="20"/>
                </w:rPr>
                <w:delText xml:space="preserve">des données pilotées par l’application </w:delText>
              </w:r>
              <w:r w:rsidR="0031223E" w:rsidDel="00597135">
                <w:rPr>
                  <w:rFonts w:ascii="Arial" w:hAnsi="Arial" w:cs="Arial"/>
                  <w:sz w:val="20"/>
                </w:rPr>
                <w:delText>avant export des données vers les CAO.</w:delText>
              </w:r>
            </w:del>
          </w:p>
          <w:p w14:paraId="14228159" w14:textId="3E74C536" w:rsidR="000745AA" w:rsidRPr="000745AA" w:rsidRDefault="000745AA" w:rsidP="000745AA">
            <w:pPr>
              <w:spacing w:before="0"/>
              <w:jc w:val="both"/>
              <w:rPr>
                <w:rFonts w:ascii="Arial" w:hAnsi="Arial" w:cs="Arial"/>
                <w:sz w:val="20"/>
              </w:rPr>
            </w:pPr>
          </w:p>
        </w:tc>
      </w:tr>
    </w:tbl>
    <w:p w14:paraId="2CB0D050" w14:textId="0383E898" w:rsidR="001F5542" w:rsidRDefault="001F5542">
      <w:pPr>
        <w:overflowPunct/>
        <w:autoSpaceDE/>
        <w:autoSpaceDN/>
        <w:adjustRightInd/>
        <w:spacing w:before="0"/>
        <w:textAlignment w:val="auto"/>
        <w:rPr>
          <w:rFonts w:ascii="Arial" w:hAnsi="Arial" w:cs="Arial"/>
        </w:rPr>
      </w:pPr>
      <w:r>
        <w:rPr>
          <w:rFonts w:ascii="Arial" w:hAnsi="Arial" w:cs="Arial"/>
        </w:rPr>
        <w:br w:type="page"/>
      </w:r>
    </w:p>
    <w:p w14:paraId="752B98EC" w14:textId="491906CD" w:rsidR="00761C02" w:rsidRPr="008E66AE" w:rsidRDefault="00761C02" w:rsidP="008E66AE">
      <w:pPr>
        <w:pStyle w:val="Titre3"/>
        <w:spacing w:before="0"/>
        <w:rPr>
          <w:rFonts w:ascii="Arial" w:hAnsi="Arial" w:cs="Arial"/>
        </w:rPr>
      </w:pPr>
      <w:bookmarkStart w:id="246" w:name="_Job_de_Consolidation"/>
      <w:bookmarkStart w:id="247" w:name="_Toc189646289"/>
      <w:bookmarkEnd w:id="246"/>
      <w:r w:rsidRPr="008E66AE">
        <w:rPr>
          <w:rFonts w:ascii="Arial" w:hAnsi="Arial" w:cs="Arial"/>
        </w:rPr>
        <w:lastRenderedPageBreak/>
        <w:t>Job de Consolidation</w:t>
      </w:r>
      <w:r w:rsidR="00864DCC">
        <w:rPr>
          <w:rFonts w:ascii="Arial" w:hAnsi="Arial" w:cs="Arial"/>
        </w:rPr>
        <w:t xml:space="preserve"> des données</w:t>
      </w:r>
      <w:bookmarkEnd w:id="247"/>
    </w:p>
    <w:p w14:paraId="24969856" w14:textId="77777777" w:rsidR="00761C02" w:rsidRPr="00960E6E" w:rsidRDefault="00761C02" w:rsidP="00761C02">
      <w:pPr>
        <w:pStyle w:val="Titre4"/>
      </w:pPr>
      <w:bookmarkStart w:id="248" w:name="_Toc189646290"/>
      <w:r>
        <w:t>Généralités et paramétrages</w:t>
      </w:r>
      <w:bookmarkEnd w:id="248"/>
    </w:p>
    <w:p w14:paraId="3CDE1315" w14:textId="77777777" w:rsidR="008E66AE" w:rsidRDefault="008E66AE" w:rsidP="00761C02">
      <w:pPr>
        <w:overflowPunct/>
        <w:autoSpaceDE/>
        <w:autoSpaceDN/>
        <w:adjustRightInd/>
        <w:spacing w:before="0"/>
        <w:textAlignment w:val="auto"/>
        <w:rPr>
          <w:rFonts w:ascii="Arial" w:hAnsi="Arial" w:cs="Arial"/>
          <w:sz w:val="20"/>
        </w:rPr>
      </w:pPr>
    </w:p>
    <w:p w14:paraId="6BB943E2" w14:textId="28BCF066" w:rsidR="008E66AE" w:rsidRDefault="008E66AE" w:rsidP="008E66AE">
      <w:pPr>
        <w:overflowPunct/>
        <w:autoSpaceDE/>
        <w:autoSpaceDN/>
        <w:adjustRightInd/>
        <w:spacing w:before="0"/>
        <w:jc w:val="both"/>
        <w:textAlignment w:val="auto"/>
        <w:rPr>
          <w:rFonts w:ascii="Arial" w:hAnsi="Arial" w:cs="Arial"/>
          <w:sz w:val="20"/>
        </w:rPr>
      </w:pPr>
      <w:r>
        <w:rPr>
          <w:rFonts w:ascii="Arial" w:hAnsi="Arial" w:cs="Arial"/>
          <w:sz w:val="20"/>
        </w:rPr>
        <w:t xml:space="preserve">Les données présentes dans la table </w:t>
      </w:r>
      <w:proofErr w:type="spellStart"/>
      <w:r>
        <w:rPr>
          <w:rFonts w:ascii="Arial" w:hAnsi="Arial" w:cs="Arial"/>
          <w:sz w:val="20"/>
        </w:rPr>
        <w:t>objects_from_cao</w:t>
      </w:r>
      <w:proofErr w:type="spellEnd"/>
      <w:r>
        <w:rPr>
          <w:rFonts w:ascii="Arial" w:hAnsi="Arial" w:cs="Arial"/>
          <w:sz w:val="20"/>
        </w:rPr>
        <w:t xml:space="preserve"> n’ayant pas vocation à bouger en dehors de leurs mises </w:t>
      </w:r>
      <w:proofErr w:type="gramStart"/>
      <w:r>
        <w:rPr>
          <w:rFonts w:ascii="Arial" w:hAnsi="Arial" w:cs="Arial"/>
          <w:sz w:val="20"/>
        </w:rPr>
        <w:t>à jours</w:t>
      </w:r>
      <w:proofErr w:type="gramEnd"/>
      <w:r>
        <w:rPr>
          <w:rFonts w:ascii="Arial" w:hAnsi="Arial" w:cs="Arial"/>
          <w:sz w:val="20"/>
        </w:rPr>
        <w:t xml:space="preserve"> quotidienne via chaîne de nuit, dans un objectif de performance la consolidation des données sera effectuée par un job et non dynamiquement à chaque sélection d’un ouvrage ou </w:t>
      </w:r>
      <w:proofErr w:type="spellStart"/>
      <w:r>
        <w:rPr>
          <w:rFonts w:ascii="Arial" w:hAnsi="Arial" w:cs="Arial"/>
          <w:sz w:val="20"/>
        </w:rPr>
        <w:t>rafraissement</w:t>
      </w:r>
      <w:proofErr w:type="spellEnd"/>
      <w:r>
        <w:rPr>
          <w:rFonts w:ascii="Arial" w:hAnsi="Arial" w:cs="Arial"/>
          <w:sz w:val="20"/>
        </w:rPr>
        <w:t xml:space="preserve"> des données dans l’application.</w:t>
      </w:r>
    </w:p>
    <w:p w14:paraId="6D8D9B8B" w14:textId="08E2E221" w:rsidR="008E66AE" w:rsidRDefault="008E66AE" w:rsidP="008E66AE">
      <w:pPr>
        <w:overflowPunct/>
        <w:autoSpaceDE/>
        <w:autoSpaceDN/>
        <w:adjustRightInd/>
        <w:spacing w:before="0"/>
        <w:jc w:val="both"/>
        <w:textAlignment w:val="auto"/>
        <w:rPr>
          <w:rFonts w:ascii="Arial" w:hAnsi="Arial" w:cs="Arial"/>
          <w:sz w:val="20"/>
        </w:rPr>
      </w:pPr>
    </w:p>
    <w:p w14:paraId="0309C3F7" w14:textId="454E3982" w:rsidR="008E66AE" w:rsidRDefault="008E66AE" w:rsidP="008E66AE">
      <w:pPr>
        <w:overflowPunct/>
        <w:autoSpaceDE/>
        <w:autoSpaceDN/>
        <w:adjustRightInd/>
        <w:spacing w:before="0"/>
        <w:jc w:val="both"/>
        <w:textAlignment w:val="auto"/>
        <w:rPr>
          <w:rFonts w:ascii="Arial" w:hAnsi="Arial" w:cs="Arial"/>
          <w:sz w:val="20"/>
        </w:rPr>
      </w:pPr>
      <w:r>
        <w:rPr>
          <w:rFonts w:ascii="Arial" w:hAnsi="Arial" w:cs="Arial"/>
          <w:sz w:val="20"/>
        </w:rPr>
        <w:t xml:space="preserve">Le job sera nommé </w:t>
      </w:r>
      <w:proofErr w:type="spellStart"/>
      <w:r>
        <w:rPr>
          <w:rFonts w:ascii="Arial" w:hAnsi="Arial" w:cs="Arial"/>
          <w:sz w:val="20"/>
        </w:rPr>
        <w:t>DatasConsolidation</w:t>
      </w:r>
      <w:proofErr w:type="spellEnd"/>
      <w:r>
        <w:rPr>
          <w:rFonts w:ascii="Arial" w:hAnsi="Arial" w:cs="Arial"/>
          <w:sz w:val="20"/>
        </w:rPr>
        <w:t xml:space="preserve"> et sera exécuté à la suite des jobs </w:t>
      </w:r>
      <w:r w:rsidRPr="008E66AE">
        <w:rPr>
          <w:rFonts w:ascii="Arial" w:hAnsi="Arial" w:cs="Arial"/>
          <w:sz w:val="20"/>
        </w:rPr>
        <w:t>UpdateDCWithSM3D</w:t>
      </w:r>
      <w:r>
        <w:rPr>
          <w:rFonts w:ascii="Arial" w:hAnsi="Arial" w:cs="Arial"/>
          <w:sz w:val="20"/>
        </w:rPr>
        <w:t xml:space="preserve">, </w:t>
      </w:r>
      <w:proofErr w:type="spellStart"/>
      <w:r w:rsidRPr="008E66AE">
        <w:rPr>
          <w:rFonts w:ascii="Arial" w:hAnsi="Arial" w:cs="Arial"/>
          <w:sz w:val="20"/>
        </w:rPr>
        <w:t>UpdateDCWith</w:t>
      </w:r>
      <w:r>
        <w:rPr>
          <w:rFonts w:ascii="Arial" w:hAnsi="Arial" w:cs="Arial"/>
          <w:sz w:val="20"/>
        </w:rPr>
        <w:t>PID</w:t>
      </w:r>
      <w:proofErr w:type="spellEnd"/>
      <w:r>
        <w:rPr>
          <w:rFonts w:ascii="Arial" w:hAnsi="Arial" w:cs="Arial"/>
          <w:sz w:val="20"/>
        </w:rPr>
        <w:t xml:space="preserve"> et </w:t>
      </w:r>
      <w:proofErr w:type="spellStart"/>
      <w:r w:rsidRPr="008E66AE">
        <w:rPr>
          <w:rFonts w:ascii="Arial" w:hAnsi="Arial" w:cs="Arial"/>
          <w:sz w:val="20"/>
        </w:rPr>
        <w:t>UpdateDCWith</w:t>
      </w:r>
      <w:r>
        <w:rPr>
          <w:rFonts w:ascii="Arial" w:hAnsi="Arial" w:cs="Arial"/>
          <w:sz w:val="20"/>
        </w:rPr>
        <w:t>SPEL</w:t>
      </w:r>
      <w:proofErr w:type="spellEnd"/>
      <w:r>
        <w:rPr>
          <w:rFonts w:ascii="Arial" w:hAnsi="Arial" w:cs="Arial"/>
          <w:sz w:val="20"/>
        </w:rPr>
        <w:t>.</w:t>
      </w:r>
    </w:p>
    <w:p w14:paraId="6AD7725C" w14:textId="6500FA54" w:rsidR="008E66AE" w:rsidRDefault="008E66AE" w:rsidP="008E66AE">
      <w:pPr>
        <w:overflowPunct/>
        <w:autoSpaceDE/>
        <w:autoSpaceDN/>
        <w:adjustRightInd/>
        <w:spacing w:before="0"/>
        <w:jc w:val="both"/>
        <w:textAlignment w:val="auto"/>
        <w:rPr>
          <w:rFonts w:ascii="Arial" w:hAnsi="Arial" w:cs="Arial"/>
          <w:sz w:val="20"/>
        </w:rPr>
      </w:pPr>
    </w:p>
    <w:p w14:paraId="71905B01" w14:textId="1AECEBE5" w:rsidR="008E66AE" w:rsidRDefault="00C405EE" w:rsidP="008E66AE">
      <w:pPr>
        <w:overflowPunct/>
        <w:autoSpaceDE/>
        <w:autoSpaceDN/>
        <w:adjustRightInd/>
        <w:spacing w:before="0"/>
        <w:jc w:val="both"/>
        <w:textAlignment w:val="auto"/>
        <w:rPr>
          <w:rFonts w:ascii="Arial" w:hAnsi="Arial" w:cs="Arial"/>
          <w:sz w:val="20"/>
        </w:rPr>
      </w:pPr>
      <w:r>
        <w:rPr>
          <w:rFonts w:ascii="Arial" w:hAnsi="Arial" w:cs="Arial"/>
          <w:sz w:val="20"/>
        </w:rPr>
        <w:t>L’enchainement des jobs sera le suivant :</w:t>
      </w:r>
    </w:p>
    <w:p w14:paraId="0E226F5C" w14:textId="5A16D49E" w:rsidR="00C405EE" w:rsidRDefault="00C405EE" w:rsidP="008E66AE">
      <w:pPr>
        <w:overflowPunct/>
        <w:autoSpaceDE/>
        <w:autoSpaceDN/>
        <w:adjustRightInd/>
        <w:spacing w:before="0"/>
        <w:jc w:val="both"/>
        <w:textAlignment w:val="auto"/>
        <w:rPr>
          <w:rFonts w:ascii="Arial" w:hAnsi="Arial" w:cs="Arial"/>
          <w:sz w:val="20"/>
        </w:rPr>
      </w:pPr>
    </w:p>
    <w:p w14:paraId="38E79414" w14:textId="5F7C921C" w:rsidR="00C405EE" w:rsidRDefault="00BE2905" w:rsidP="00BE2905">
      <w:pPr>
        <w:overflowPunct/>
        <w:autoSpaceDE/>
        <w:autoSpaceDN/>
        <w:adjustRightInd/>
        <w:spacing w:before="0"/>
        <w:jc w:val="center"/>
        <w:textAlignment w:val="auto"/>
        <w:rPr>
          <w:rFonts w:ascii="Arial" w:hAnsi="Arial" w:cs="Arial"/>
          <w:sz w:val="20"/>
        </w:rPr>
      </w:pPr>
      <w:r>
        <w:rPr>
          <w:noProof/>
        </w:rPr>
        <w:drawing>
          <wp:inline distT="0" distB="0" distL="0" distR="0" wp14:anchorId="48FE3601" wp14:editId="0AC6B6B6">
            <wp:extent cx="5940425" cy="3122930"/>
            <wp:effectExtent l="0" t="0" r="3175" b="127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122930"/>
                    </a:xfrm>
                    <a:prstGeom prst="rect">
                      <a:avLst/>
                    </a:prstGeom>
                  </pic:spPr>
                </pic:pic>
              </a:graphicData>
            </a:graphic>
          </wp:inline>
        </w:drawing>
      </w:r>
    </w:p>
    <w:p w14:paraId="1508DC9A" w14:textId="77777777" w:rsidR="003C565B" w:rsidRDefault="003C565B" w:rsidP="008E66AE">
      <w:pPr>
        <w:overflowPunct/>
        <w:autoSpaceDE/>
        <w:autoSpaceDN/>
        <w:adjustRightInd/>
        <w:spacing w:before="0"/>
        <w:jc w:val="both"/>
        <w:textAlignment w:val="auto"/>
        <w:rPr>
          <w:rFonts w:ascii="Arial" w:hAnsi="Arial" w:cs="Arial"/>
          <w:sz w:val="20"/>
        </w:rPr>
      </w:pPr>
    </w:p>
    <w:tbl>
      <w:tblPr>
        <w:tblW w:w="5000" w:type="pct"/>
        <w:tblLayout w:type="fixed"/>
        <w:tblCellMar>
          <w:left w:w="70" w:type="dxa"/>
          <w:right w:w="70" w:type="dxa"/>
        </w:tblCellMar>
        <w:tblLook w:val="04A0" w:firstRow="1" w:lastRow="0" w:firstColumn="1" w:lastColumn="0" w:noHBand="0" w:noVBand="1"/>
      </w:tblPr>
      <w:tblGrid>
        <w:gridCol w:w="1346"/>
        <w:gridCol w:w="8149"/>
      </w:tblGrid>
      <w:tr w:rsidR="00A15C22" w:rsidRPr="00A15C22" w14:paraId="0638B93C" w14:textId="77777777" w:rsidTr="00A15C22">
        <w:trPr>
          <w:trHeight w:val="225"/>
        </w:trPr>
        <w:tc>
          <w:tcPr>
            <w:tcW w:w="709" w:type="pct"/>
            <w:tcBorders>
              <w:top w:val="single" w:sz="4" w:space="0" w:color="auto"/>
              <w:left w:val="single" w:sz="4" w:space="0" w:color="auto"/>
              <w:bottom w:val="single" w:sz="4" w:space="0" w:color="auto"/>
              <w:right w:val="single" w:sz="4" w:space="0" w:color="auto"/>
            </w:tcBorders>
            <w:shd w:val="clear" w:color="auto" w:fill="365F91"/>
            <w:vAlign w:val="center"/>
          </w:tcPr>
          <w:p w14:paraId="01C24EE7" w14:textId="77777777" w:rsidR="00A15C22" w:rsidRPr="00A15C22" w:rsidRDefault="00A15C22" w:rsidP="00A15C22">
            <w:pPr>
              <w:pStyle w:val="NORMALDI"/>
              <w:keepNext/>
              <w:spacing w:before="0"/>
              <w:ind w:left="0"/>
              <w:jc w:val="center"/>
              <w:rPr>
                <w:rFonts w:cs="Arial"/>
                <w:b/>
                <w:color w:val="FFFFFF"/>
                <w:sz w:val="22"/>
                <w:szCs w:val="22"/>
              </w:rPr>
            </w:pPr>
            <w:r w:rsidRPr="00A15C22">
              <w:rPr>
                <w:rFonts w:cs="Arial"/>
                <w:b/>
                <w:color w:val="FFFFFF"/>
                <w:sz w:val="22"/>
                <w:szCs w:val="22"/>
              </w:rPr>
              <w:t>RG</w:t>
            </w:r>
          </w:p>
        </w:tc>
        <w:tc>
          <w:tcPr>
            <w:tcW w:w="4291" w:type="pct"/>
            <w:tcBorders>
              <w:top w:val="single" w:sz="4" w:space="0" w:color="auto"/>
              <w:left w:val="single" w:sz="4" w:space="0" w:color="auto"/>
              <w:bottom w:val="single" w:sz="4" w:space="0" w:color="auto"/>
              <w:right w:val="single" w:sz="4" w:space="0" w:color="auto"/>
            </w:tcBorders>
            <w:shd w:val="clear" w:color="auto" w:fill="365F91"/>
            <w:vAlign w:val="center"/>
          </w:tcPr>
          <w:p w14:paraId="16599869" w14:textId="77777777" w:rsidR="00A15C22" w:rsidRPr="00A15C22" w:rsidRDefault="00A15C22" w:rsidP="00A15C22">
            <w:pPr>
              <w:pStyle w:val="NORMALDI"/>
              <w:keepNext/>
              <w:spacing w:before="0"/>
              <w:ind w:left="0"/>
              <w:jc w:val="center"/>
              <w:rPr>
                <w:rFonts w:cs="Arial"/>
                <w:b/>
                <w:color w:val="FFFFFF"/>
                <w:sz w:val="22"/>
                <w:szCs w:val="22"/>
              </w:rPr>
            </w:pPr>
            <w:r w:rsidRPr="00A15C22">
              <w:rPr>
                <w:rFonts w:cs="Arial"/>
                <w:b/>
                <w:color w:val="FFFFFF"/>
                <w:sz w:val="22"/>
                <w:szCs w:val="22"/>
              </w:rPr>
              <w:t>Description</w:t>
            </w:r>
          </w:p>
        </w:tc>
      </w:tr>
      <w:tr w:rsidR="00A15C22" w:rsidRPr="003367C0" w14:paraId="1F7823D5" w14:textId="77777777" w:rsidTr="00ED1F73">
        <w:trPr>
          <w:trHeight w:val="225"/>
        </w:trPr>
        <w:tc>
          <w:tcPr>
            <w:tcW w:w="709" w:type="pct"/>
            <w:tcBorders>
              <w:top w:val="single" w:sz="4" w:space="0" w:color="auto"/>
              <w:left w:val="single" w:sz="4" w:space="0" w:color="auto"/>
              <w:bottom w:val="single" w:sz="4" w:space="0" w:color="auto"/>
              <w:right w:val="single" w:sz="4" w:space="0" w:color="auto"/>
            </w:tcBorders>
            <w:vAlign w:val="center"/>
          </w:tcPr>
          <w:p w14:paraId="73F35E22" w14:textId="04CCDAEB" w:rsidR="00A15C22" w:rsidRPr="004A4584" w:rsidRDefault="00A15C22" w:rsidP="00ED1F73">
            <w:pPr>
              <w:pStyle w:val="NORMALDI"/>
              <w:spacing w:before="0"/>
              <w:ind w:left="0"/>
              <w:jc w:val="center"/>
              <w:rPr>
                <w:rFonts w:cs="Arial"/>
              </w:rPr>
            </w:pPr>
            <w:r w:rsidRPr="004A4584">
              <w:rPr>
                <w:rFonts w:cs="Arial"/>
                <w:color w:val="272C31"/>
                <w:szCs w:val="22"/>
              </w:rPr>
              <w:t>RG-</w:t>
            </w:r>
            <w:r>
              <w:rPr>
                <w:rFonts w:cs="Arial"/>
                <w:color w:val="272C31"/>
                <w:szCs w:val="22"/>
              </w:rPr>
              <w:t>0</w:t>
            </w:r>
            <w:r w:rsidR="00C104EE">
              <w:rPr>
                <w:rFonts w:cs="Arial"/>
                <w:color w:val="272C31"/>
                <w:szCs w:val="22"/>
              </w:rPr>
              <w:t>0</w:t>
            </w:r>
            <w:r w:rsidRPr="004A4584">
              <w:rPr>
                <w:rFonts w:cs="Arial"/>
                <w:color w:val="272C31"/>
                <w:szCs w:val="22"/>
              </w:rPr>
              <w:t>-0</w:t>
            </w:r>
            <w:r w:rsidR="00C104EE">
              <w:rPr>
                <w:rFonts w:cs="Arial"/>
                <w:color w:val="272C31"/>
                <w:szCs w:val="22"/>
              </w:rPr>
              <w:t>8</w:t>
            </w:r>
          </w:p>
        </w:tc>
        <w:tc>
          <w:tcPr>
            <w:tcW w:w="4291" w:type="pct"/>
            <w:tcBorders>
              <w:top w:val="single" w:sz="4" w:space="0" w:color="auto"/>
              <w:left w:val="single" w:sz="4" w:space="0" w:color="auto"/>
              <w:bottom w:val="single" w:sz="4" w:space="0" w:color="auto"/>
              <w:right w:val="single" w:sz="4" w:space="0" w:color="auto"/>
            </w:tcBorders>
            <w:vAlign w:val="center"/>
          </w:tcPr>
          <w:p w14:paraId="5A6F2BD2" w14:textId="670B0A0F" w:rsidR="00A15C22" w:rsidRDefault="00A15C22" w:rsidP="00ED1F73">
            <w:pPr>
              <w:spacing w:before="0"/>
              <w:jc w:val="both"/>
              <w:rPr>
                <w:rFonts w:ascii="Arial" w:eastAsia="PMingLiU" w:hAnsi="Arial" w:cs="Arial"/>
                <w:sz w:val="20"/>
                <w:lang w:eastAsia="fr-FR"/>
              </w:rPr>
            </w:pPr>
            <w:r w:rsidRPr="004A4584">
              <w:rPr>
                <w:rFonts w:ascii="Arial" w:eastAsia="PMingLiU" w:hAnsi="Arial" w:cs="Arial"/>
                <w:sz w:val="20"/>
                <w:lang w:eastAsia="fr-FR"/>
              </w:rPr>
              <w:t xml:space="preserve">Chaque objet </w:t>
            </w:r>
            <w:r>
              <w:rPr>
                <w:rFonts w:ascii="Arial" w:eastAsia="PMingLiU" w:hAnsi="Arial" w:cs="Arial"/>
                <w:sz w:val="20"/>
                <w:lang w:eastAsia="fr-FR"/>
              </w:rPr>
              <w:t>présent</w:t>
            </w:r>
            <w:r w:rsidRPr="004A4584">
              <w:rPr>
                <w:rFonts w:ascii="Arial" w:eastAsia="PMingLiU" w:hAnsi="Arial" w:cs="Arial"/>
                <w:sz w:val="20"/>
                <w:lang w:eastAsia="fr-FR"/>
              </w:rPr>
              <w:t xml:space="preserve"> en base de données</w:t>
            </w:r>
            <w:r w:rsidR="003C565B">
              <w:rPr>
                <w:rFonts w:ascii="Arial" w:eastAsia="PMingLiU" w:hAnsi="Arial" w:cs="Arial"/>
                <w:sz w:val="20"/>
                <w:lang w:eastAsia="fr-FR"/>
              </w:rPr>
              <w:t xml:space="preserve"> dans la table </w:t>
            </w:r>
            <w:proofErr w:type="spellStart"/>
            <w:r w:rsidR="003C565B">
              <w:rPr>
                <w:rFonts w:ascii="Arial" w:eastAsia="PMingLiU" w:hAnsi="Arial" w:cs="Arial"/>
                <w:sz w:val="20"/>
                <w:lang w:eastAsia="fr-FR"/>
              </w:rPr>
              <w:t>objects_from_cao</w:t>
            </w:r>
            <w:proofErr w:type="spellEnd"/>
            <w:r w:rsidRPr="004A4584">
              <w:rPr>
                <w:rFonts w:ascii="Arial" w:eastAsia="PMingLiU" w:hAnsi="Arial" w:cs="Arial"/>
                <w:sz w:val="20"/>
                <w:lang w:eastAsia="fr-FR"/>
              </w:rPr>
              <w:t xml:space="preserve"> provien</w:t>
            </w:r>
            <w:r w:rsidR="003C565B">
              <w:rPr>
                <w:rFonts w:ascii="Arial" w:eastAsia="PMingLiU" w:hAnsi="Arial" w:cs="Arial"/>
                <w:sz w:val="20"/>
                <w:lang w:eastAsia="fr-FR"/>
              </w:rPr>
              <w:t>t</w:t>
            </w:r>
            <w:r w:rsidRPr="004A4584">
              <w:rPr>
                <w:rFonts w:ascii="Arial" w:eastAsia="PMingLiU" w:hAnsi="Arial" w:cs="Arial"/>
                <w:sz w:val="20"/>
                <w:lang w:eastAsia="fr-FR"/>
              </w:rPr>
              <w:t xml:space="preserve"> d’une seule et unique source</w:t>
            </w:r>
            <w:r>
              <w:rPr>
                <w:rFonts w:ascii="Arial" w:eastAsia="PMingLiU" w:hAnsi="Arial" w:cs="Arial"/>
                <w:sz w:val="20"/>
                <w:lang w:eastAsia="fr-FR"/>
              </w:rPr>
              <w:t xml:space="preserve"> et </w:t>
            </w:r>
            <w:r w:rsidR="003C565B">
              <w:rPr>
                <w:rFonts w:ascii="Arial" w:eastAsia="PMingLiU" w:hAnsi="Arial" w:cs="Arial"/>
                <w:sz w:val="20"/>
                <w:lang w:eastAsia="fr-FR"/>
              </w:rPr>
              <w:t>a</w:t>
            </w:r>
            <w:r>
              <w:rPr>
                <w:rFonts w:ascii="Arial" w:eastAsia="PMingLiU" w:hAnsi="Arial" w:cs="Arial"/>
                <w:sz w:val="20"/>
                <w:lang w:eastAsia="fr-FR"/>
              </w:rPr>
              <w:t xml:space="preserve"> un identifiant unique issue de cette source (colonne </w:t>
            </w:r>
            <w:proofErr w:type="spellStart"/>
            <w:r>
              <w:rPr>
                <w:rFonts w:ascii="Arial" w:eastAsia="PMingLiU" w:hAnsi="Arial" w:cs="Arial"/>
                <w:sz w:val="20"/>
                <w:lang w:eastAsia="fr-FR"/>
              </w:rPr>
              <w:t>uid</w:t>
            </w:r>
            <w:proofErr w:type="spellEnd"/>
            <w:r>
              <w:rPr>
                <w:rFonts w:ascii="Arial" w:eastAsia="PMingLiU" w:hAnsi="Arial" w:cs="Arial"/>
                <w:sz w:val="20"/>
                <w:lang w:eastAsia="fr-FR"/>
              </w:rPr>
              <w:t>)</w:t>
            </w:r>
            <w:r w:rsidRPr="004A4584">
              <w:rPr>
                <w:rFonts w:ascii="Arial" w:eastAsia="PMingLiU" w:hAnsi="Arial" w:cs="Arial"/>
                <w:sz w:val="20"/>
                <w:lang w:eastAsia="fr-FR"/>
              </w:rPr>
              <w:t>.</w:t>
            </w:r>
            <w:r>
              <w:rPr>
                <w:rFonts w:ascii="Arial" w:eastAsia="PMingLiU" w:hAnsi="Arial" w:cs="Arial"/>
                <w:sz w:val="20"/>
                <w:lang w:eastAsia="fr-FR"/>
              </w:rPr>
              <w:t xml:space="preserve"> </w:t>
            </w:r>
          </w:p>
          <w:p w14:paraId="75F0FFA9" w14:textId="77777777" w:rsidR="00A15C22" w:rsidRDefault="00A15C22" w:rsidP="00ED1F73">
            <w:pPr>
              <w:spacing w:before="0"/>
              <w:jc w:val="both"/>
              <w:rPr>
                <w:rFonts w:ascii="Arial" w:eastAsia="PMingLiU" w:hAnsi="Arial" w:cs="Arial"/>
                <w:sz w:val="20"/>
                <w:lang w:eastAsia="fr-FR"/>
              </w:rPr>
            </w:pPr>
          </w:p>
          <w:p w14:paraId="398CF792" w14:textId="77777777" w:rsidR="00A15C22" w:rsidRDefault="00A15C22" w:rsidP="00ED1F73">
            <w:pPr>
              <w:spacing w:before="0"/>
              <w:jc w:val="both"/>
              <w:rPr>
                <w:rFonts w:ascii="Arial" w:eastAsia="PMingLiU" w:hAnsi="Arial" w:cs="Arial"/>
                <w:sz w:val="20"/>
                <w:lang w:eastAsia="fr-FR"/>
              </w:rPr>
            </w:pPr>
            <w:r>
              <w:rPr>
                <w:rFonts w:ascii="Arial" w:eastAsia="PMingLiU" w:hAnsi="Arial" w:cs="Arial"/>
                <w:sz w:val="20"/>
                <w:lang w:eastAsia="fr-FR"/>
              </w:rPr>
              <w:t xml:space="preserve">Un objet consolidé sera créé en prenant comme clé de regroupement le repère fonctionnel (colonne </w:t>
            </w:r>
            <w:proofErr w:type="spellStart"/>
            <w:r>
              <w:rPr>
                <w:rFonts w:ascii="Arial" w:eastAsia="PMingLiU" w:hAnsi="Arial" w:cs="Arial"/>
                <w:sz w:val="20"/>
                <w:lang w:eastAsia="fr-FR"/>
              </w:rPr>
              <w:t>name</w:t>
            </w:r>
            <w:proofErr w:type="spellEnd"/>
            <w:r>
              <w:rPr>
                <w:rFonts w:ascii="Arial" w:eastAsia="PMingLiU" w:hAnsi="Arial" w:cs="Arial"/>
                <w:sz w:val="20"/>
                <w:lang w:eastAsia="fr-FR"/>
              </w:rPr>
              <w:t xml:space="preserve"> de la table </w:t>
            </w:r>
            <w:proofErr w:type="spellStart"/>
            <w:r>
              <w:rPr>
                <w:rFonts w:ascii="Arial" w:eastAsia="PMingLiU" w:hAnsi="Arial" w:cs="Arial"/>
                <w:sz w:val="20"/>
                <w:lang w:eastAsia="fr-FR"/>
              </w:rPr>
              <w:t>objets_from_cao</w:t>
            </w:r>
            <w:proofErr w:type="spellEnd"/>
            <w:r>
              <w:rPr>
                <w:rFonts w:ascii="Arial" w:eastAsia="PMingLiU" w:hAnsi="Arial" w:cs="Arial"/>
                <w:sz w:val="20"/>
                <w:lang w:eastAsia="fr-FR"/>
              </w:rPr>
              <w:t>)</w:t>
            </w:r>
            <w:r w:rsidRPr="004A4584">
              <w:rPr>
                <w:rFonts w:ascii="Arial" w:eastAsia="PMingLiU" w:hAnsi="Arial" w:cs="Arial"/>
                <w:sz w:val="20"/>
                <w:lang w:eastAsia="fr-FR"/>
              </w:rPr>
              <w:t>. C’est via cette clé que les objets de différentes sources repr</w:t>
            </w:r>
            <w:r>
              <w:rPr>
                <w:rFonts w:ascii="Arial" w:eastAsia="PMingLiU" w:hAnsi="Arial" w:cs="Arial"/>
                <w:sz w:val="20"/>
                <w:lang w:eastAsia="fr-FR"/>
              </w:rPr>
              <w:t>é</w:t>
            </w:r>
            <w:r w:rsidRPr="004A4584">
              <w:rPr>
                <w:rFonts w:ascii="Arial" w:eastAsia="PMingLiU" w:hAnsi="Arial" w:cs="Arial"/>
                <w:sz w:val="20"/>
                <w:lang w:eastAsia="fr-FR"/>
              </w:rPr>
              <w:t>sentant l</w:t>
            </w:r>
            <w:r>
              <w:rPr>
                <w:rFonts w:ascii="Arial" w:eastAsia="PMingLiU" w:hAnsi="Arial" w:cs="Arial"/>
                <w:sz w:val="20"/>
                <w:lang w:eastAsia="fr-FR"/>
              </w:rPr>
              <w:t>’objet consolidé</w:t>
            </w:r>
            <w:r w:rsidRPr="004A4584">
              <w:rPr>
                <w:rFonts w:ascii="Arial" w:eastAsia="PMingLiU" w:hAnsi="Arial" w:cs="Arial"/>
                <w:sz w:val="20"/>
                <w:lang w:eastAsia="fr-FR"/>
              </w:rPr>
              <w:t xml:space="preserve"> seront identifiés</w:t>
            </w:r>
            <w:r>
              <w:rPr>
                <w:rFonts w:ascii="Arial" w:eastAsia="PMingLiU" w:hAnsi="Arial" w:cs="Arial"/>
                <w:sz w:val="20"/>
                <w:lang w:eastAsia="fr-FR"/>
              </w:rPr>
              <w:t>.</w:t>
            </w:r>
          </w:p>
          <w:p w14:paraId="70027B92" w14:textId="77777777" w:rsidR="00A15C22" w:rsidRDefault="00A15C22" w:rsidP="00ED1F73">
            <w:pPr>
              <w:spacing w:before="0"/>
              <w:jc w:val="both"/>
              <w:rPr>
                <w:rFonts w:ascii="Arial" w:hAnsi="Arial" w:cs="Arial"/>
                <w:sz w:val="20"/>
              </w:rPr>
            </w:pPr>
          </w:p>
          <w:p w14:paraId="2A4B8095" w14:textId="2C53A0C5" w:rsidR="00A15C22" w:rsidRDefault="00A15C22" w:rsidP="00ED1F73">
            <w:pPr>
              <w:spacing w:before="0"/>
              <w:jc w:val="both"/>
              <w:rPr>
                <w:rFonts w:ascii="Arial" w:hAnsi="Arial" w:cs="Arial"/>
                <w:sz w:val="20"/>
              </w:rPr>
            </w:pPr>
            <w:r>
              <w:rPr>
                <w:rFonts w:ascii="Arial" w:hAnsi="Arial" w:cs="Arial"/>
                <w:sz w:val="20"/>
              </w:rPr>
              <w:t xml:space="preserve">Seuls les objets pour lesquels </w:t>
            </w:r>
            <w:r w:rsidR="00ED1F73">
              <w:rPr>
                <w:rFonts w:ascii="Arial" w:hAnsi="Arial" w:cs="Arial"/>
                <w:sz w:val="20"/>
              </w:rPr>
              <w:t>le statut est différent de D</w:t>
            </w:r>
            <w:r>
              <w:rPr>
                <w:rFonts w:ascii="Arial" w:hAnsi="Arial" w:cs="Arial"/>
                <w:sz w:val="20"/>
              </w:rPr>
              <w:t xml:space="preserve"> dans la base de données devront être pris en compte pour la consolidation (</w:t>
            </w:r>
            <w:proofErr w:type="spellStart"/>
            <w:r w:rsidR="00ED1F73">
              <w:rPr>
                <w:rFonts w:ascii="Arial" w:hAnsi="Arial" w:cs="Arial"/>
                <w:sz w:val="20"/>
              </w:rPr>
              <w:t>status</w:t>
            </w:r>
            <w:proofErr w:type="spellEnd"/>
            <w:proofErr w:type="gramStart"/>
            <w:r w:rsidR="00ED1F73">
              <w:rPr>
                <w:rFonts w:ascii="Arial" w:hAnsi="Arial" w:cs="Arial"/>
                <w:sz w:val="20"/>
              </w:rPr>
              <w:t> !</w:t>
            </w:r>
            <w:r>
              <w:rPr>
                <w:rFonts w:ascii="Arial" w:hAnsi="Arial" w:cs="Arial"/>
                <w:sz w:val="20"/>
              </w:rPr>
              <w:t>=</w:t>
            </w:r>
            <w:proofErr w:type="gramEnd"/>
            <w:r>
              <w:rPr>
                <w:rFonts w:ascii="Arial" w:hAnsi="Arial" w:cs="Arial"/>
                <w:sz w:val="20"/>
              </w:rPr>
              <w:t xml:space="preserve"> </w:t>
            </w:r>
            <w:r w:rsidR="00ED1F73">
              <w:rPr>
                <w:rFonts w:ascii="Arial" w:hAnsi="Arial" w:cs="Arial"/>
                <w:sz w:val="20"/>
              </w:rPr>
              <w:t>D</w:t>
            </w:r>
            <w:r>
              <w:rPr>
                <w:rFonts w:ascii="Arial" w:hAnsi="Arial" w:cs="Arial"/>
                <w:sz w:val="20"/>
              </w:rPr>
              <w:t>)</w:t>
            </w:r>
          </w:p>
          <w:p w14:paraId="2D90A760" w14:textId="77777777" w:rsidR="00A15C22" w:rsidRDefault="00A15C22" w:rsidP="00ED1F73">
            <w:pPr>
              <w:spacing w:before="0"/>
              <w:jc w:val="both"/>
              <w:rPr>
                <w:rFonts w:ascii="Arial" w:eastAsia="PMingLiU" w:hAnsi="Arial" w:cs="Arial"/>
                <w:sz w:val="20"/>
                <w:lang w:eastAsia="fr-FR"/>
              </w:rPr>
            </w:pPr>
          </w:p>
          <w:p w14:paraId="2316CF9A" w14:textId="529BF09B" w:rsidR="00A15C22" w:rsidRDefault="003C565B" w:rsidP="00ED1F73">
            <w:pPr>
              <w:spacing w:before="0"/>
              <w:jc w:val="both"/>
              <w:rPr>
                <w:rFonts w:ascii="Arial" w:eastAsia="PMingLiU" w:hAnsi="Arial" w:cs="Arial"/>
                <w:sz w:val="20"/>
                <w:lang w:eastAsia="fr-FR"/>
              </w:rPr>
            </w:pPr>
            <w:r>
              <w:rPr>
                <w:rFonts w:ascii="Arial" w:eastAsia="PMingLiU" w:hAnsi="Arial" w:cs="Arial"/>
                <w:sz w:val="20"/>
                <w:lang w:eastAsia="fr-FR"/>
              </w:rPr>
              <w:t xml:space="preserve">La consolidation sera </w:t>
            </w:r>
            <w:proofErr w:type="gramStart"/>
            <w:r>
              <w:rPr>
                <w:rFonts w:ascii="Arial" w:eastAsia="PMingLiU" w:hAnsi="Arial" w:cs="Arial"/>
                <w:sz w:val="20"/>
                <w:lang w:eastAsia="fr-FR"/>
              </w:rPr>
              <w:t>effectué</w:t>
            </w:r>
            <w:proofErr w:type="gramEnd"/>
            <w:r>
              <w:rPr>
                <w:rFonts w:ascii="Arial" w:eastAsia="PMingLiU" w:hAnsi="Arial" w:cs="Arial"/>
                <w:sz w:val="20"/>
                <w:lang w:eastAsia="fr-FR"/>
              </w:rPr>
              <w:t xml:space="preserve"> via un appel au point </w:t>
            </w:r>
            <w:r w:rsidR="00A15C22">
              <w:rPr>
                <w:rFonts w:ascii="Arial" w:eastAsia="PMingLiU" w:hAnsi="Arial" w:cs="Arial"/>
                <w:sz w:val="20"/>
                <w:lang w:eastAsia="fr-FR"/>
              </w:rPr>
              <w:t xml:space="preserve">d’API </w:t>
            </w:r>
            <w:proofErr w:type="spellStart"/>
            <w:r w:rsidRPr="003C565B">
              <w:rPr>
                <w:rFonts w:ascii="Arial" w:hAnsi="Arial" w:cs="Arial"/>
                <w:b/>
                <w:sz w:val="20"/>
              </w:rPr>
              <w:t>ConsolidateDatas</w:t>
            </w:r>
            <w:proofErr w:type="spellEnd"/>
            <w:r w:rsidR="00A15C22">
              <w:rPr>
                <w:rFonts w:ascii="Arial" w:eastAsia="PMingLiU" w:hAnsi="Arial" w:cs="Arial"/>
                <w:sz w:val="20"/>
                <w:lang w:eastAsia="fr-FR"/>
              </w:rPr>
              <w:t>.</w:t>
            </w:r>
          </w:p>
          <w:p w14:paraId="3D2715B2" w14:textId="77777777" w:rsidR="00A15C22" w:rsidRPr="004A4584" w:rsidRDefault="00A15C22" w:rsidP="00ED1F73">
            <w:pPr>
              <w:spacing w:before="0"/>
              <w:jc w:val="both"/>
              <w:rPr>
                <w:rFonts w:ascii="Arial" w:hAnsi="Arial" w:cs="Arial"/>
                <w:sz w:val="20"/>
              </w:rPr>
            </w:pPr>
          </w:p>
        </w:tc>
      </w:tr>
      <w:tr w:rsidR="00A15C22" w:rsidRPr="008D681B" w14:paraId="73116D55" w14:textId="77777777" w:rsidTr="00ED1F73">
        <w:trPr>
          <w:trHeight w:val="225"/>
        </w:trPr>
        <w:tc>
          <w:tcPr>
            <w:tcW w:w="709" w:type="pct"/>
            <w:tcBorders>
              <w:top w:val="single" w:sz="4" w:space="0" w:color="auto"/>
              <w:left w:val="single" w:sz="4" w:space="0" w:color="auto"/>
              <w:bottom w:val="single" w:sz="4" w:space="0" w:color="auto"/>
              <w:right w:val="single" w:sz="4" w:space="0" w:color="auto"/>
            </w:tcBorders>
            <w:vAlign w:val="center"/>
          </w:tcPr>
          <w:p w14:paraId="5F0377DF" w14:textId="0552978E" w:rsidR="00A15C22" w:rsidRPr="004A4584" w:rsidRDefault="00C104EE" w:rsidP="00ED1F73">
            <w:pPr>
              <w:pStyle w:val="NORMALDI"/>
              <w:spacing w:before="0"/>
              <w:ind w:left="0"/>
              <w:jc w:val="center"/>
              <w:rPr>
                <w:rFonts w:cs="Arial"/>
              </w:rPr>
            </w:pPr>
            <w:r w:rsidRPr="004A4584">
              <w:rPr>
                <w:rFonts w:cs="Arial"/>
                <w:color w:val="272C31"/>
                <w:szCs w:val="22"/>
              </w:rPr>
              <w:t>RG-</w:t>
            </w:r>
            <w:r>
              <w:rPr>
                <w:rFonts w:cs="Arial"/>
                <w:color w:val="272C31"/>
                <w:szCs w:val="22"/>
              </w:rPr>
              <w:t>00</w:t>
            </w:r>
            <w:r w:rsidRPr="004A4584">
              <w:rPr>
                <w:rFonts w:cs="Arial"/>
                <w:color w:val="272C31"/>
                <w:szCs w:val="22"/>
              </w:rPr>
              <w:t>-0</w:t>
            </w:r>
            <w:r>
              <w:rPr>
                <w:rFonts w:cs="Arial"/>
                <w:color w:val="272C31"/>
                <w:szCs w:val="22"/>
              </w:rPr>
              <w:t>9</w:t>
            </w:r>
          </w:p>
        </w:tc>
        <w:tc>
          <w:tcPr>
            <w:tcW w:w="4291" w:type="pct"/>
            <w:tcBorders>
              <w:top w:val="single" w:sz="4" w:space="0" w:color="auto"/>
              <w:left w:val="single" w:sz="4" w:space="0" w:color="auto"/>
              <w:bottom w:val="single" w:sz="4" w:space="0" w:color="auto"/>
              <w:right w:val="single" w:sz="4" w:space="0" w:color="auto"/>
            </w:tcBorders>
            <w:vAlign w:val="center"/>
          </w:tcPr>
          <w:p w14:paraId="231A8985" w14:textId="0BBEAE79" w:rsidR="00A15C22" w:rsidRDefault="00A15C22" w:rsidP="00ED1F73">
            <w:pPr>
              <w:spacing w:before="0"/>
              <w:jc w:val="both"/>
              <w:rPr>
                <w:rFonts w:ascii="Arial" w:hAnsi="Arial" w:cs="Arial"/>
                <w:sz w:val="20"/>
              </w:rPr>
            </w:pPr>
            <w:r>
              <w:rPr>
                <w:rFonts w:ascii="Arial" w:hAnsi="Arial" w:cs="Arial"/>
                <w:sz w:val="20"/>
              </w:rPr>
              <w:t xml:space="preserve">Un même objet </w:t>
            </w:r>
            <w:r w:rsidR="003C565B">
              <w:rPr>
                <w:rFonts w:ascii="Arial" w:hAnsi="Arial" w:cs="Arial"/>
                <w:sz w:val="20"/>
              </w:rPr>
              <w:t xml:space="preserve">consolidé </w:t>
            </w:r>
            <w:r>
              <w:rPr>
                <w:rFonts w:ascii="Arial" w:hAnsi="Arial" w:cs="Arial"/>
                <w:sz w:val="20"/>
              </w:rPr>
              <w:t xml:space="preserve">pourra avoir plusieurs source CAO en base de données et plusieurs occurrences pour une même source. </w:t>
            </w:r>
          </w:p>
          <w:p w14:paraId="4C1A6F2F" w14:textId="77777777" w:rsidR="00A15C22" w:rsidRDefault="00A15C22" w:rsidP="00ED1F73">
            <w:pPr>
              <w:spacing w:before="0"/>
              <w:jc w:val="both"/>
              <w:rPr>
                <w:rFonts w:ascii="Arial" w:hAnsi="Arial" w:cs="Arial"/>
                <w:sz w:val="20"/>
              </w:rPr>
            </w:pPr>
          </w:p>
          <w:p w14:paraId="2D283CEF" w14:textId="77777777" w:rsidR="00A15C22" w:rsidRDefault="00A15C22" w:rsidP="00ED1F73">
            <w:pPr>
              <w:spacing w:before="0"/>
              <w:jc w:val="both"/>
              <w:rPr>
                <w:rFonts w:ascii="Arial" w:hAnsi="Arial" w:cs="Arial"/>
                <w:sz w:val="20"/>
              </w:rPr>
            </w:pPr>
            <w:r>
              <w:rPr>
                <w:rFonts w:ascii="Arial" w:hAnsi="Arial" w:cs="Arial"/>
                <w:sz w:val="20"/>
              </w:rPr>
              <w:t xml:space="preserve">Chaque occurrence, d’un objet consolidé, aura un identifiant unique issu de sa source CAO (colonne </w:t>
            </w:r>
            <w:proofErr w:type="spellStart"/>
            <w:r>
              <w:rPr>
                <w:rFonts w:ascii="Arial" w:hAnsi="Arial" w:cs="Arial"/>
                <w:sz w:val="20"/>
              </w:rPr>
              <w:t>uid</w:t>
            </w:r>
            <w:proofErr w:type="spellEnd"/>
            <w:r>
              <w:rPr>
                <w:rFonts w:ascii="Arial" w:eastAsia="PMingLiU" w:hAnsi="Arial" w:cs="Arial"/>
                <w:sz w:val="20"/>
                <w:lang w:eastAsia="fr-FR"/>
              </w:rPr>
              <w:t xml:space="preserve"> de la table </w:t>
            </w:r>
            <w:proofErr w:type="spellStart"/>
            <w:r>
              <w:rPr>
                <w:rFonts w:ascii="Arial" w:eastAsia="PMingLiU" w:hAnsi="Arial" w:cs="Arial"/>
                <w:sz w:val="20"/>
                <w:lang w:eastAsia="fr-FR"/>
              </w:rPr>
              <w:t>objets_from_cao</w:t>
            </w:r>
            <w:proofErr w:type="spellEnd"/>
            <w:r>
              <w:rPr>
                <w:rFonts w:ascii="Arial" w:hAnsi="Arial" w:cs="Arial"/>
                <w:sz w:val="20"/>
              </w:rPr>
              <w:t>).</w:t>
            </w:r>
          </w:p>
          <w:p w14:paraId="7BB67503" w14:textId="77777777" w:rsidR="00A15C22" w:rsidRDefault="00A15C22" w:rsidP="00ED1F73">
            <w:pPr>
              <w:spacing w:before="0"/>
              <w:jc w:val="both"/>
              <w:rPr>
                <w:rFonts w:ascii="Arial" w:hAnsi="Arial" w:cs="Arial"/>
                <w:sz w:val="20"/>
              </w:rPr>
            </w:pPr>
          </w:p>
          <w:p w14:paraId="6FEFFF1A" w14:textId="463A7D7A" w:rsidR="006B4BE1" w:rsidRDefault="00A15C22" w:rsidP="00ED1F73">
            <w:pPr>
              <w:spacing w:before="0"/>
              <w:jc w:val="both"/>
              <w:rPr>
                <w:rFonts w:ascii="Arial" w:hAnsi="Arial" w:cs="Arial"/>
                <w:sz w:val="20"/>
              </w:rPr>
            </w:pPr>
            <w:r>
              <w:rPr>
                <w:rFonts w:ascii="Arial" w:hAnsi="Arial" w:cs="Arial"/>
                <w:sz w:val="20"/>
              </w:rPr>
              <w:t>L</w:t>
            </w:r>
            <w:r w:rsidR="003C565B">
              <w:rPr>
                <w:rFonts w:ascii="Arial" w:hAnsi="Arial" w:cs="Arial"/>
                <w:sz w:val="20"/>
              </w:rPr>
              <w:t>a consolidation</w:t>
            </w:r>
            <w:r>
              <w:rPr>
                <w:rFonts w:ascii="Arial" w:hAnsi="Arial" w:cs="Arial"/>
                <w:sz w:val="20"/>
              </w:rPr>
              <w:t xml:space="preserve"> </w:t>
            </w:r>
            <w:r w:rsidRPr="00E70A4A">
              <w:rPr>
                <w:rFonts w:ascii="Arial" w:hAnsi="Arial" w:cs="Arial"/>
                <w:b/>
                <w:sz w:val="20"/>
              </w:rPr>
              <w:t>pour chaque propriété</w:t>
            </w:r>
            <w:r>
              <w:rPr>
                <w:rFonts w:ascii="Arial" w:hAnsi="Arial" w:cs="Arial"/>
                <w:b/>
                <w:sz w:val="20"/>
              </w:rPr>
              <w:t xml:space="preserve"> </w:t>
            </w:r>
            <w:r>
              <w:rPr>
                <w:rFonts w:ascii="Arial" w:hAnsi="Arial" w:cs="Arial"/>
                <w:sz w:val="20"/>
              </w:rPr>
              <w:t xml:space="preserve">se fera suivant des règles de priorités et d’affichage définies par MOS et décrites dans </w:t>
            </w:r>
            <w:del w:id="249" w:author="Level, Vincent" w:date="2025-01-22T14:21:00Z">
              <w:r w:rsidDel="00CD27F1">
                <w:rPr>
                  <w:rFonts w:ascii="Arial" w:hAnsi="Arial" w:cs="Arial"/>
                  <w:sz w:val="20"/>
                </w:rPr>
                <w:delText>le paramétrage de l’application</w:delText>
              </w:r>
            </w:del>
            <w:ins w:id="250" w:author="Level, Vincent" w:date="2025-01-22T14:21:00Z">
              <w:r w:rsidR="00CD27F1">
                <w:rPr>
                  <w:rFonts w:ascii="Arial" w:hAnsi="Arial" w:cs="Arial"/>
                  <w:sz w:val="20"/>
                </w:rPr>
                <w:t xml:space="preserve">la table de paramétrage </w:t>
              </w:r>
              <w:proofErr w:type="spellStart"/>
              <w:r w:rsidR="00CD27F1">
                <w:rPr>
                  <w:rFonts w:ascii="Arial" w:hAnsi="Arial" w:cs="Arial"/>
                  <w:sz w:val="20"/>
                </w:rPr>
                <w:t>property_consolidation_param</w:t>
              </w:r>
            </w:ins>
            <w:proofErr w:type="spellEnd"/>
            <w:r>
              <w:rPr>
                <w:rFonts w:ascii="Arial" w:hAnsi="Arial" w:cs="Arial"/>
                <w:sz w:val="20"/>
              </w:rPr>
              <w:t>.</w:t>
            </w:r>
          </w:p>
          <w:p w14:paraId="0E7C20C2" w14:textId="4CEC98B9" w:rsidR="00A15C22" w:rsidRDefault="00A15C22" w:rsidP="00ED1F73">
            <w:pPr>
              <w:spacing w:before="0"/>
              <w:jc w:val="both"/>
              <w:rPr>
                <w:ins w:id="251" w:author="Level, Vincent" w:date="2025-01-22T14:21:00Z"/>
                <w:rFonts w:ascii="Arial" w:hAnsi="Arial" w:cs="Arial"/>
                <w:sz w:val="20"/>
              </w:rPr>
            </w:pPr>
          </w:p>
          <w:p w14:paraId="2BABBE29" w14:textId="64C03BAF" w:rsidR="00CD27F1" w:rsidRDefault="00CD27F1" w:rsidP="00ED1F73">
            <w:pPr>
              <w:spacing w:before="0"/>
              <w:jc w:val="both"/>
              <w:rPr>
                <w:ins w:id="252" w:author="Level, Vincent" w:date="2025-01-22T14:21:00Z"/>
                <w:rFonts w:ascii="Arial" w:hAnsi="Arial" w:cs="Arial"/>
                <w:sz w:val="20"/>
              </w:rPr>
            </w:pPr>
            <w:ins w:id="253" w:author="Level, Vincent" w:date="2025-01-22T14:21:00Z">
              <w:r>
                <w:rPr>
                  <w:rFonts w:ascii="Arial" w:hAnsi="Arial" w:cs="Arial"/>
                  <w:sz w:val="20"/>
                </w:rPr>
                <w:t>Cette table sera constituée des colonnes suivantes :</w:t>
              </w:r>
            </w:ins>
          </w:p>
          <w:p w14:paraId="3DBE9F7C" w14:textId="6C9AB995" w:rsidR="00CD27F1" w:rsidRDefault="00CD27F1" w:rsidP="00CD27F1">
            <w:pPr>
              <w:pStyle w:val="Paragraphedeliste"/>
              <w:numPr>
                <w:ilvl w:val="0"/>
                <w:numId w:val="21"/>
              </w:numPr>
              <w:spacing w:before="0"/>
              <w:jc w:val="both"/>
              <w:rPr>
                <w:ins w:id="254" w:author="Level, Vincent" w:date="2025-01-22T14:22:00Z"/>
                <w:rFonts w:ascii="Arial" w:hAnsi="Arial" w:cs="Arial"/>
                <w:sz w:val="20"/>
              </w:rPr>
            </w:pPr>
            <w:proofErr w:type="spellStart"/>
            <w:proofErr w:type="gramStart"/>
            <w:ins w:id="255" w:author="Level, Vincent" w:date="2025-01-22T14:22:00Z">
              <w:r>
                <w:rPr>
                  <w:rFonts w:ascii="Arial" w:hAnsi="Arial" w:cs="Arial"/>
                  <w:sz w:val="20"/>
                </w:rPr>
                <w:t>p</w:t>
              </w:r>
            </w:ins>
            <w:ins w:id="256" w:author="Level, Vincent" w:date="2025-01-22T14:21:00Z">
              <w:r>
                <w:rPr>
                  <w:rFonts w:ascii="Arial" w:hAnsi="Arial" w:cs="Arial"/>
                  <w:sz w:val="20"/>
                </w:rPr>
                <w:t>roper</w:t>
              </w:r>
            </w:ins>
            <w:ins w:id="257" w:author="Level, Vincent" w:date="2025-01-22T14:22:00Z">
              <w:r>
                <w:rPr>
                  <w:rFonts w:ascii="Arial" w:hAnsi="Arial" w:cs="Arial"/>
                  <w:sz w:val="20"/>
                </w:rPr>
                <w:t>ty</w:t>
              </w:r>
              <w:proofErr w:type="gramEnd"/>
              <w:r>
                <w:rPr>
                  <w:rFonts w:ascii="Arial" w:hAnsi="Arial" w:cs="Arial"/>
                  <w:sz w:val="20"/>
                </w:rPr>
                <w:t>_name</w:t>
              </w:r>
              <w:proofErr w:type="spellEnd"/>
              <w:r>
                <w:rPr>
                  <w:rFonts w:ascii="Arial" w:hAnsi="Arial" w:cs="Arial"/>
                  <w:sz w:val="20"/>
                </w:rPr>
                <w:t xml:space="preserve"> : nom de la propriété dans les tables </w:t>
              </w:r>
              <w:proofErr w:type="spellStart"/>
              <w:r>
                <w:rPr>
                  <w:rFonts w:ascii="Arial" w:hAnsi="Arial" w:cs="Arial"/>
                  <w:sz w:val="20"/>
                </w:rPr>
                <w:t>objects_from_cao</w:t>
              </w:r>
              <w:proofErr w:type="spellEnd"/>
              <w:r>
                <w:rPr>
                  <w:rFonts w:ascii="Arial" w:hAnsi="Arial" w:cs="Arial"/>
                  <w:sz w:val="20"/>
                </w:rPr>
                <w:t xml:space="preserve"> et </w:t>
              </w:r>
              <w:proofErr w:type="spellStart"/>
              <w:r>
                <w:rPr>
                  <w:rFonts w:ascii="Arial" w:hAnsi="Arial" w:cs="Arial"/>
                  <w:sz w:val="20"/>
                </w:rPr>
                <w:t>consolidated_objects</w:t>
              </w:r>
              <w:proofErr w:type="spellEnd"/>
              <w:r>
                <w:rPr>
                  <w:rFonts w:ascii="Arial" w:hAnsi="Arial" w:cs="Arial"/>
                  <w:sz w:val="20"/>
                </w:rPr>
                <w:t>.</w:t>
              </w:r>
            </w:ins>
          </w:p>
          <w:p w14:paraId="2EB18DD4" w14:textId="6AD21300" w:rsidR="00CD27F1" w:rsidRDefault="00CD27F1" w:rsidP="00CD27F1">
            <w:pPr>
              <w:pStyle w:val="Paragraphedeliste"/>
              <w:numPr>
                <w:ilvl w:val="0"/>
                <w:numId w:val="21"/>
              </w:numPr>
              <w:spacing w:before="0"/>
              <w:jc w:val="both"/>
              <w:rPr>
                <w:ins w:id="258" w:author="Level, Vincent" w:date="2025-01-22T14:23:00Z"/>
                <w:rFonts w:ascii="Arial" w:hAnsi="Arial" w:cs="Arial"/>
                <w:sz w:val="20"/>
              </w:rPr>
            </w:pPr>
            <w:proofErr w:type="spellStart"/>
            <w:proofErr w:type="gramStart"/>
            <w:ins w:id="259" w:author="Level, Vincent" w:date="2025-01-22T14:22:00Z">
              <w:r>
                <w:rPr>
                  <w:rFonts w:ascii="Arial" w:hAnsi="Arial" w:cs="Arial"/>
                  <w:sz w:val="20"/>
                </w:rPr>
                <w:t>source</w:t>
              </w:r>
              <w:proofErr w:type="gramEnd"/>
              <w:r>
                <w:rPr>
                  <w:rFonts w:ascii="Arial" w:hAnsi="Arial" w:cs="Arial"/>
                  <w:sz w:val="20"/>
                </w:rPr>
                <w:t>_priority</w:t>
              </w:r>
            </w:ins>
            <w:proofErr w:type="spellEnd"/>
            <w:ins w:id="260" w:author="Level, Vincent" w:date="2025-01-22T14:23:00Z">
              <w:r>
                <w:rPr>
                  <w:rFonts w:ascii="Arial" w:hAnsi="Arial" w:cs="Arial"/>
                  <w:sz w:val="20"/>
                </w:rPr>
                <w:t xml:space="preserve"> : </w:t>
              </w:r>
              <w:r w:rsidRPr="002033E5">
                <w:rPr>
                  <w:rFonts w:ascii="Arial" w:hAnsi="Arial" w:cs="Arial"/>
                  <w:sz w:val="20"/>
                </w:rPr>
                <w:t>indique l’ordre de priorité dans lequel les sources doivent être prises en compte afin d’alimenter la colonne associée à la propriété.</w:t>
              </w:r>
              <w:r>
                <w:rPr>
                  <w:rFonts w:ascii="Arial" w:hAnsi="Arial" w:cs="Arial"/>
                  <w:sz w:val="20"/>
                </w:rPr>
                <w:t xml:space="preserve"> </w:t>
              </w:r>
              <w:r w:rsidRPr="002033E5">
                <w:rPr>
                  <w:rFonts w:ascii="Arial" w:hAnsi="Arial" w:cs="Arial"/>
                  <w:sz w:val="20"/>
                </w:rPr>
                <w:t xml:space="preserve">Les différentes sources seront </w:t>
              </w:r>
              <w:proofErr w:type="gramStart"/>
              <w:r w:rsidRPr="002033E5">
                <w:rPr>
                  <w:rFonts w:ascii="Arial" w:hAnsi="Arial" w:cs="Arial"/>
                  <w:sz w:val="20"/>
                </w:rPr>
                <w:t>séparés</w:t>
              </w:r>
              <w:proofErr w:type="gramEnd"/>
              <w:r w:rsidRPr="002033E5">
                <w:rPr>
                  <w:rFonts w:ascii="Arial" w:hAnsi="Arial" w:cs="Arial"/>
                  <w:sz w:val="20"/>
                </w:rPr>
                <w:t xml:space="preserve"> par un «</w:t>
              </w:r>
              <w:r>
                <w:rPr>
                  <w:rFonts w:ascii="Arial" w:hAnsi="Arial" w:cs="Arial"/>
                  <w:sz w:val="20"/>
                </w:rPr>
                <w:t> </w:t>
              </w:r>
              <w:r w:rsidRPr="002033E5">
                <w:rPr>
                  <w:rFonts w:ascii="Arial" w:hAnsi="Arial" w:cs="Arial"/>
                  <w:sz w:val="20"/>
                </w:rPr>
                <w:t>; »</w:t>
              </w:r>
              <w:r>
                <w:rPr>
                  <w:rFonts w:ascii="Arial" w:hAnsi="Arial" w:cs="Arial"/>
                  <w:sz w:val="20"/>
                </w:rPr>
                <w:t>.</w:t>
              </w:r>
            </w:ins>
          </w:p>
          <w:p w14:paraId="182FD1A0" w14:textId="629FB565" w:rsidR="00CD27F1" w:rsidRPr="00CD27F1" w:rsidRDefault="00CD27F1" w:rsidP="00CD27F1">
            <w:pPr>
              <w:pStyle w:val="Paragraphedeliste"/>
              <w:numPr>
                <w:ilvl w:val="0"/>
                <w:numId w:val="21"/>
              </w:numPr>
              <w:spacing w:before="0"/>
              <w:jc w:val="both"/>
              <w:rPr>
                <w:ins w:id="261" w:author="Level, Vincent" w:date="2025-01-22T14:21:00Z"/>
                <w:rFonts w:ascii="Arial" w:hAnsi="Arial" w:cs="Arial"/>
                <w:sz w:val="20"/>
              </w:rPr>
            </w:pPr>
            <w:proofErr w:type="spellStart"/>
            <w:proofErr w:type="gramStart"/>
            <w:ins w:id="262" w:author="Level, Vincent" w:date="2025-01-22T14:23:00Z">
              <w:r>
                <w:rPr>
                  <w:rFonts w:ascii="Arial" w:hAnsi="Arial" w:cs="Arial"/>
                  <w:sz w:val="20"/>
                </w:rPr>
                <w:t>display</w:t>
              </w:r>
              <w:proofErr w:type="gramEnd"/>
              <w:r>
                <w:rPr>
                  <w:rFonts w:ascii="Arial" w:hAnsi="Arial" w:cs="Arial"/>
                  <w:sz w:val="20"/>
                </w:rPr>
                <w:t>_mode</w:t>
              </w:r>
              <w:proofErr w:type="spellEnd"/>
              <w:r>
                <w:rPr>
                  <w:rFonts w:ascii="Arial" w:hAnsi="Arial" w:cs="Arial"/>
                  <w:sz w:val="20"/>
                </w:rPr>
                <w:t> :</w:t>
              </w:r>
            </w:ins>
            <w:ins w:id="263" w:author="Level, Vincent" w:date="2025-01-22T14:24:00Z">
              <w:r>
                <w:rPr>
                  <w:rFonts w:ascii="Arial" w:hAnsi="Arial" w:cs="Arial"/>
                  <w:sz w:val="20"/>
                </w:rPr>
                <w:t xml:space="preserve"> indique la manière suivant laquelle les données seront</w:t>
              </w:r>
            </w:ins>
            <w:ins w:id="264" w:author="Level, Vincent" w:date="2025-01-22T16:16:00Z">
              <w:r w:rsidR="000745AA">
                <w:rPr>
                  <w:rFonts w:ascii="Arial" w:hAnsi="Arial" w:cs="Arial"/>
                  <w:sz w:val="20"/>
                </w:rPr>
                <w:t xml:space="preserve"> consolidées et</w:t>
              </w:r>
            </w:ins>
            <w:ins w:id="265" w:author="Level, Vincent" w:date="2025-01-22T14:24:00Z">
              <w:r>
                <w:rPr>
                  <w:rFonts w:ascii="Arial" w:hAnsi="Arial" w:cs="Arial"/>
                  <w:sz w:val="20"/>
                </w:rPr>
                <w:t xml:space="preserve"> présentées à l’utilisateur dans l’application.</w:t>
              </w:r>
            </w:ins>
          </w:p>
          <w:p w14:paraId="1743B01B" w14:textId="38515F3E" w:rsidR="00CD27F1" w:rsidRDefault="00CD27F1" w:rsidP="00ED1F73">
            <w:pPr>
              <w:spacing w:before="0"/>
              <w:jc w:val="both"/>
              <w:rPr>
                <w:ins w:id="266" w:author="Level, Vincent" w:date="2025-01-22T14:28:00Z"/>
                <w:rFonts w:ascii="Arial" w:hAnsi="Arial" w:cs="Arial"/>
                <w:sz w:val="20"/>
              </w:rPr>
            </w:pPr>
          </w:p>
          <w:p w14:paraId="24BF91C9" w14:textId="3C0ADDE5" w:rsidR="00CD27F1" w:rsidRPr="00CD27F1" w:rsidRDefault="00CD27F1" w:rsidP="00ED1F73">
            <w:pPr>
              <w:spacing w:before="0"/>
              <w:jc w:val="both"/>
              <w:rPr>
                <w:ins w:id="267" w:author="Level, Vincent" w:date="2025-01-22T14:29:00Z"/>
                <w:rFonts w:ascii="Arial" w:hAnsi="Arial" w:cs="Arial"/>
                <w:i/>
                <w:sz w:val="20"/>
                <w:u w:val="single"/>
              </w:rPr>
            </w:pPr>
            <w:ins w:id="268" w:author="Level, Vincent" w:date="2025-01-22T14:28:00Z">
              <w:r w:rsidRPr="00CD27F1">
                <w:rPr>
                  <w:rFonts w:ascii="Arial" w:hAnsi="Arial" w:cs="Arial"/>
                  <w:i/>
                  <w:sz w:val="20"/>
                  <w:u w:val="single"/>
                </w:rPr>
                <w:t>Exemple d’</w:t>
              </w:r>
            </w:ins>
            <w:ins w:id="269" w:author="Level, Vincent" w:date="2025-01-22T14:29:00Z">
              <w:r w:rsidRPr="00CD27F1">
                <w:rPr>
                  <w:rFonts w:ascii="Arial" w:hAnsi="Arial" w:cs="Arial"/>
                  <w:i/>
                  <w:sz w:val="20"/>
                  <w:u w:val="single"/>
                </w:rPr>
                <w:t>alimentation de la table :</w:t>
              </w:r>
            </w:ins>
          </w:p>
          <w:tbl>
            <w:tblPr>
              <w:tblW w:w="7147" w:type="dxa"/>
              <w:tblLayout w:type="fixed"/>
              <w:tblCellMar>
                <w:left w:w="70" w:type="dxa"/>
                <w:right w:w="70" w:type="dxa"/>
              </w:tblCellMar>
              <w:tblLook w:val="04A0" w:firstRow="1" w:lastRow="0" w:firstColumn="1" w:lastColumn="0" w:noHBand="0" w:noVBand="1"/>
              <w:tblPrChange w:id="270" w:author="Level, Vincent" w:date="2025-01-22T14:29:00Z">
                <w:tblPr>
                  <w:tblW w:w="6540" w:type="dxa"/>
                  <w:tblLayout w:type="fixed"/>
                  <w:tblCellMar>
                    <w:left w:w="70" w:type="dxa"/>
                    <w:right w:w="70" w:type="dxa"/>
                  </w:tblCellMar>
                  <w:tblLook w:val="04A0" w:firstRow="1" w:lastRow="0" w:firstColumn="1" w:lastColumn="0" w:noHBand="0" w:noVBand="1"/>
                </w:tblPr>
              </w:tblPrChange>
            </w:tblPr>
            <w:tblGrid>
              <w:gridCol w:w="1200"/>
              <w:gridCol w:w="1900"/>
              <w:gridCol w:w="2346"/>
              <w:gridCol w:w="1701"/>
              <w:tblGridChange w:id="271">
                <w:tblGrid>
                  <w:gridCol w:w="1200"/>
                  <w:gridCol w:w="1900"/>
                  <w:gridCol w:w="2020"/>
                  <w:gridCol w:w="1420"/>
                </w:tblGrid>
              </w:tblGridChange>
            </w:tblGrid>
            <w:tr w:rsidR="00CD27F1" w:rsidRPr="00CD27F1" w14:paraId="7DCB8EFA" w14:textId="77777777" w:rsidTr="00CD27F1">
              <w:trPr>
                <w:trHeight w:val="315"/>
                <w:ins w:id="272" w:author="Level, Vincent" w:date="2025-01-22T14:29:00Z"/>
                <w:trPrChange w:id="273" w:author="Level, Vincent" w:date="2025-01-22T14:29:00Z">
                  <w:trPr>
                    <w:trHeight w:val="315"/>
                  </w:trPr>
                </w:trPrChange>
              </w:trPr>
              <w:tc>
                <w:tcPr>
                  <w:tcW w:w="1200" w:type="dxa"/>
                  <w:tcBorders>
                    <w:top w:val="single" w:sz="8" w:space="0" w:color="auto"/>
                    <w:left w:val="single" w:sz="8" w:space="0" w:color="auto"/>
                    <w:bottom w:val="single" w:sz="8" w:space="0" w:color="auto"/>
                    <w:right w:val="nil"/>
                  </w:tcBorders>
                  <w:shd w:val="clear" w:color="auto" w:fill="auto"/>
                  <w:noWrap/>
                  <w:vAlign w:val="bottom"/>
                  <w:hideMark/>
                  <w:tcPrChange w:id="274" w:author="Level, Vincent" w:date="2025-01-22T14:29:00Z">
                    <w:tcPr>
                      <w:tcW w:w="1200" w:type="dxa"/>
                      <w:tcBorders>
                        <w:top w:val="single" w:sz="8" w:space="0" w:color="auto"/>
                        <w:left w:val="single" w:sz="8" w:space="0" w:color="auto"/>
                        <w:bottom w:val="single" w:sz="8" w:space="0" w:color="auto"/>
                        <w:right w:val="nil"/>
                      </w:tcBorders>
                      <w:shd w:val="clear" w:color="auto" w:fill="auto"/>
                      <w:noWrap/>
                      <w:vAlign w:val="bottom"/>
                      <w:hideMark/>
                    </w:tcPr>
                  </w:tcPrChange>
                </w:tcPr>
                <w:p w14:paraId="431554CE" w14:textId="77777777" w:rsidR="00CD27F1" w:rsidRPr="00CD27F1" w:rsidRDefault="00CD27F1" w:rsidP="00CD27F1">
                  <w:pPr>
                    <w:overflowPunct/>
                    <w:autoSpaceDE/>
                    <w:autoSpaceDN/>
                    <w:adjustRightInd/>
                    <w:spacing w:before="0"/>
                    <w:jc w:val="center"/>
                    <w:textAlignment w:val="auto"/>
                    <w:rPr>
                      <w:ins w:id="275" w:author="Level, Vincent" w:date="2025-01-22T14:29:00Z"/>
                      <w:rFonts w:ascii="Calibri" w:hAnsi="Calibri" w:cs="Calibri"/>
                      <w:b/>
                      <w:bCs/>
                      <w:color w:val="000000"/>
                      <w:szCs w:val="22"/>
                      <w:lang w:eastAsia="fr-FR"/>
                    </w:rPr>
                  </w:pPr>
                  <w:proofErr w:type="gramStart"/>
                  <w:ins w:id="276" w:author="Level, Vincent" w:date="2025-01-22T14:29:00Z">
                    <w:r w:rsidRPr="00CD27F1">
                      <w:rPr>
                        <w:rFonts w:ascii="Calibri" w:hAnsi="Calibri" w:cs="Calibri"/>
                        <w:b/>
                        <w:bCs/>
                        <w:color w:val="000000"/>
                        <w:szCs w:val="22"/>
                        <w:lang w:eastAsia="fr-FR"/>
                      </w:rPr>
                      <w:t>id</w:t>
                    </w:r>
                    <w:proofErr w:type="gramEnd"/>
                  </w:ins>
                </w:p>
              </w:tc>
              <w:tc>
                <w:tcPr>
                  <w:tcW w:w="1900" w:type="dxa"/>
                  <w:tcBorders>
                    <w:top w:val="single" w:sz="8" w:space="0" w:color="auto"/>
                    <w:left w:val="single" w:sz="8" w:space="0" w:color="auto"/>
                    <w:bottom w:val="single" w:sz="8" w:space="0" w:color="auto"/>
                    <w:right w:val="single" w:sz="8" w:space="0" w:color="auto"/>
                  </w:tcBorders>
                  <w:shd w:val="clear" w:color="auto" w:fill="auto"/>
                  <w:noWrap/>
                  <w:vAlign w:val="bottom"/>
                  <w:hideMark/>
                  <w:tcPrChange w:id="277" w:author="Level, Vincent" w:date="2025-01-22T14:29:00Z">
                    <w:tcPr>
                      <w:tcW w:w="19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tcPrChange>
                </w:tcPr>
                <w:p w14:paraId="24634CF0" w14:textId="77777777" w:rsidR="00CD27F1" w:rsidRPr="00CD27F1" w:rsidRDefault="00CD27F1" w:rsidP="00CD27F1">
                  <w:pPr>
                    <w:overflowPunct/>
                    <w:autoSpaceDE/>
                    <w:autoSpaceDN/>
                    <w:adjustRightInd/>
                    <w:spacing w:before="0"/>
                    <w:jc w:val="center"/>
                    <w:textAlignment w:val="auto"/>
                    <w:rPr>
                      <w:ins w:id="278" w:author="Level, Vincent" w:date="2025-01-22T14:29:00Z"/>
                      <w:rFonts w:ascii="Calibri" w:hAnsi="Calibri" w:cs="Calibri"/>
                      <w:b/>
                      <w:bCs/>
                      <w:color w:val="000000"/>
                      <w:szCs w:val="22"/>
                      <w:lang w:eastAsia="fr-FR"/>
                    </w:rPr>
                  </w:pPr>
                  <w:proofErr w:type="spellStart"/>
                  <w:proofErr w:type="gramStart"/>
                  <w:ins w:id="279" w:author="Level, Vincent" w:date="2025-01-22T14:29:00Z">
                    <w:r w:rsidRPr="00CD27F1">
                      <w:rPr>
                        <w:rFonts w:ascii="Calibri" w:hAnsi="Calibri" w:cs="Calibri"/>
                        <w:b/>
                        <w:bCs/>
                        <w:color w:val="000000"/>
                        <w:szCs w:val="22"/>
                        <w:lang w:eastAsia="fr-FR"/>
                      </w:rPr>
                      <w:t>property</w:t>
                    </w:r>
                    <w:proofErr w:type="gramEnd"/>
                    <w:r w:rsidRPr="00CD27F1">
                      <w:rPr>
                        <w:rFonts w:ascii="Calibri" w:hAnsi="Calibri" w:cs="Calibri"/>
                        <w:b/>
                        <w:bCs/>
                        <w:color w:val="000000"/>
                        <w:szCs w:val="22"/>
                        <w:lang w:eastAsia="fr-FR"/>
                      </w:rPr>
                      <w:t>_name</w:t>
                    </w:r>
                    <w:proofErr w:type="spellEnd"/>
                  </w:ins>
                </w:p>
              </w:tc>
              <w:tc>
                <w:tcPr>
                  <w:tcW w:w="2346" w:type="dxa"/>
                  <w:tcBorders>
                    <w:top w:val="single" w:sz="8" w:space="0" w:color="auto"/>
                    <w:left w:val="nil"/>
                    <w:bottom w:val="single" w:sz="8" w:space="0" w:color="auto"/>
                    <w:right w:val="nil"/>
                  </w:tcBorders>
                  <w:shd w:val="clear" w:color="auto" w:fill="auto"/>
                  <w:noWrap/>
                  <w:vAlign w:val="bottom"/>
                  <w:hideMark/>
                  <w:tcPrChange w:id="280" w:author="Level, Vincent" w:date="2025-01-22T14:29:00Z">
                    <w:tcPr>
                      <w:tcW w:w="2020" w:type="dxa"/>
                      <w:tcBorders>
                        <w:top w:val="single" w:sz="8" w:space="0" w:color="auto"/>
                        <w:left w:val="nil"/>
                        <w:bottom w:val="single" w:sz="8" w:space="0" w:color="auto"/>
                        <w:right w:val="nil"/>
                      </w:tcBorders>
                      <w:shd w:val="clear" w:color="auto" w:fill="auto"/>
                      <w:noWrap/>
                      <w:vAlign w:val="bottom"/>
                      <w:hideMark/>
                    </w:tcPr>
                  </w:tcPrChange>
                </w:tcPr>
                <w:p w14:paraId="108B4E76" w14:textId="77777777" w:rsidR="00CD27F1" w:rsidRPr="00CD27F1" w:rsidRDefault="00CD27F1" w:rsidP="00CD27F1">
                  <w:pPr>
                    <w:overflowPunct/>
                    <w:autoSpaceDE/>
                    <w:autoSpaceDN/>
                    <w:adjustRightInd/>
                    <w:spacing w:before="0"/>
                    <w:jc w:val="center"/>
                    <w:textAlignment w:val="auto"/>
                    <w:rPr>
                      <w:ins w:id="281" w:author="Level, Vincent" w:date="2025-01-22T14:29:00Z"/>
                      <w:rFonts w:ascii="Calibri" w:hAnsi="Calibri" w:cs="Calibri"/>
                      <w:b/>
                      <w:bCs/>
                      <w:color w:val="000000"/>
                      <w:szCs w:val="22"/>
                      <w:lang w:eastAsia="fr-FR"/>
                    </w:rPr>
                  </w:pPr>
                  <w:proofErr w:type="spellStart"/>
                  <w:proofErr w:type="gramStart"/>
                  <w:ins w:id="282" w:author="Level, Vincent" w:date="2025-01-22T14:29:00Z">
                    <w:r w:rsidRPr="00CD27F1">
                      <w:rPr>
                        <w:rFonts w:ascii="Calibri" w:hAnsi="Calibri" w:cs="Calibri"/>
                        <w:b/>
                        <w:bCs/>
                        <w:color w:val="000000"/>
                        <w:szCs w:val="22"/>
                        <w:lang w:eastAsia="fr-FR"/>
                      </w:rPr>
                      <w:t>source</w:t>
                    </w:r>
                    <w:proofErr w:type="gramEnd"/>
                    <w:r w:rsidRPr="00CD27F1">
                      <w:rPr>
                        <w:rFonts w:ascii="Calibri" w:hAnsi="Calibri" w:cs="Calibri"/>
                        <w:b/>
                        <w:bCs/>
                        <w:color w:val="000000"/>
                        <w:szCs w:val="22"/>
                        <w:lang w:eastAsia="fr-FR"/>
                      </w:rPr>
                      <w:t>_priority</w:t>
                    </w:r>
                    <w:proofErr w:type="spellEnd"/>
                  </w:ins>
                </w:p>
              </w:tc>
              <w:tc>
                <w:tcPr>
                  <w:tcW w:w="1701" w:type="dxa"/>
                  <w:tcBorders>
                    <w:top w:val="single" w:sz="8" w:space="0" w:color="auto"/>
                    <w:left w:val="single" w:sz="8" w:space="0" w:color="auto"/>
                    <w:bottom w:val="single" w:sz="8" w:space="0" w:color="auto"/>
                    <w:right w:val="single" w:sz="8" w:space="0" w:color="auto"/>
                  </w:tcBorders>
                  <w:shd w:val="clear" w:color="auto" w:fill="auto"/>
                  <w:noWrap/>
                  <w:vAlign w:val="bottom"/>
                  <w:hideMark/>
                  <w:tcPrChange w:id="283" w:author="Level, Vincent" w:date="2025-01-22T14:29:00Z">
                    <w:tcPr>
                      <w:tcW w:w="14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tcPrChange>
                </w:tcPr>
                <w:p w14:paraId="4B4DABFB" w14:textId="77777777" w:rsidR="00CD27F1" w:rsidRPr="00CD27F1" w:rsidRDefault="00CD27F1" w:rsidP="00CD27F1">
                  <w:pPr>
                    <w:overflowPunct/>
                    <w:autoSpaceDE/>
                    <w:autoSpaceDN/>
                    <w:adjustRightInd/>
                    <w:spacing w:before="0"/>
                    <w:jc w:val="center"/>
                    <w:textAlignment w:val="auto"/>
                    <w:rPr>
                      <w:ins w:id="284" w:author="Level, Vincent" w:date="2025-01-22T14:29:00Z"/>
                      <w:rFonts w:ascii="Calibri" w:hAnsi="Calibri" w:cs="Calibri"/>
                      <w:b/>
                      <w:bCs/>
                      <w:color w:val="000000"/>
                      <w:szCs w:val="22"/>
                      <w:lang w:eastAsia="fr-FR"/>
                    </w:rPr>
                  </w:pPr>
                  <w:proofErr w:type="spellStart"/>
                  <w:proofErr w:type="gramStart"/>
                  <w:ins w:id="285" w:author="Level, Vincent" w:date="2025-01-22T14:29:00Z">
                    <w:r w:rsidRPr="00CD27F1">
                      <w:rPr>
                        <w:rFonts w:ascii="Calibri" w:hAnsi="Calibri" w:cs="Calibri"/>
                        <w:b/>
                        <w:bCs/>
                        <w:color w:val="000000"/>
                        <w:szCs w:val="22"/>
                        <w:lang w:eastAsia="fr-FR"/>
                      </w:rPr>
                      <w:t>display</w:t>
                    </w:r>
                    <w:proofErr w:type="gramEnd"/>
                    <w:r w:rsidRPr="00CD27F1">
                      <w:rPr>
                        <w:rFonts w:ascii="Calibri" w:hAnsi="Calibri" w:cs="Calibri"/>
                        <w:b/>
                        <w:bCs/>
                        <w:color w:val="000000"/>
                        <w:szCs w:val="22"/>
                        <w:lang w:eastAsia="fr-FR"/>
                      </w:rPr>
                      <w:t>_mode</w:t>
                    </w:r>
                    <w:proofErr w:type="spellEnd"/>
                  </w:ins>
                </w:p>
              </w:tc>
            </w:tr>
            <w:tr w:rsidR="00CD27F1" w:rsidRPr="00CD27F1" w14:paraId="3D8F6F19" w14:textId="77777777" w:rsidTr="00CD27F1">
              <w:trPr>
                <w:trHeight w:val="300"/>
                <w:ins w:id="286" w:author="Level, Vincent" w:date="2025-01-22T14:29:00Z"/>
                <w:trPrChange w:id="287" w:author="Level, Vincent" w:date="2025-01-22T14:29:00Z">
                  <w:trPr>
                    <w:trHeight w:val="300"/>
                  </w:trPr>
                </w:trPrChange>
              </w:trPr>
              <w:tc>
                <w:tcPr>
                  <w:tcW w:w="1200" w:type="dxa"/>
                  <w:tcBorders>
                    <w:top w:val="nil"/>
                    <w:left w:val="single" w:sz="8" w:space="0" w:color="auto"/>
                    <w:bottom w:val="single" w:sz="4" w:space="0" w:color="auto"/>
                    <w:right w:val="nil"/>
                  </w:tcBorders>
                  <w:shd w:val="clear" w:color="auto" w:fill="auto"/>
                  <w:noWrap/>
                  <w:vAlign w:val="bottom"/>
                  <w:hideMark/>
                  <w:tcPrChange w:id="288" w:author="Level, Vincent" w:date="2025-01-22T14:29:00Z">
                    <w:tcPr>
                      <w:tcW w:w="1200" w:type="dxa"/>
                      <w:tcBorders>
                        <w:top w:val="nil"/>
                        <w:left w:val="single" w:sz="8" w:space="0" w:color="auto"/>
                        <w:bottom w:val="single" w:sz="4" w:space="0" w:color="auto"/>
                        <w:right w:val="nil"/>
                      </w:tcBorders>
                      <w:shd w:val="clear" w:color="auto" w:fill="auto"/>
                      <w:noWrap/>
                      <w:vAlign w:val="bottom"/>
                      <w:hideMark/>
                    </w:tcPr>
                  </w:tcPrChange>
                </w:tcPr>
                <w:p w14:paraId="05390203" w14:textId="77777777" w:rsidR="00CD27F1" w:rsidRPr="00CD27F1" w:rsidRDefault="00CD27F1" w:rsidP="00CD27F1">
                  <w:pPr>
                    <w:overflowPunct/>
                    <w:autoSpaceDE/>
                    <w:autoSpaceDN/>
                    <w:adjustRightInd/>
                    <w:spacing w:before="0"/>
                    <w:jc w:val="center"/>
                    <w:textAlignment w:val="auto"/>
                    <w:rPr>
                      <w:ins w:id="289" w:author="Level, Vincent" w:date="2025-01-22T14:29:00Z"/>
                      <w:rFonts w:ascii="Calibri" w:hAnsi="Calibri" w:cs="Calibri"/>
                      <w:color w:val="000000"/>
                      <w:szCs w:val="22"/>
                      <w:lang w:eastAsia="fr-FR"/>
                    </w:rPr>
                  </w:pPr>
                  <w:ins w:id="290" w:author="Level, Vincent" w:date="2025-01-22T14:29:00Z">
                    <w:r w:rsidRPr="00CD27F1">
                      <w:rPr>
                        <w:rFonts w:ascii="Calibri" w:hAnsi="Calibri" w:cs="Calibri"/>
                        <w:color w:val="000000"/>
                        <w:szCs w:val="22"/>
                        <w:lang w:eastAsia="fr-FR"/>
                      </w:rPr>
                      <w:t>1</w:t>
                    </w:r>
                  </w:ins>
                </w:p>
              </w:tc>
              <w:tc>
                <w:tcPr>
                  <w:tcW w:w="1900" w:type="dxa"/>
                  <w:tcBorders>
                    <w:top w:val="nil"/>
                    <w:left w:val="single" w:sz="8" w:space="0" w:color="auto"/>
                    <w:bottom w:val="single" w:sz="4" w:space="0" w:color="auto"/>
                    <w:right w:val="single" w:sz="8" w:space="0" w:color="auto"/>
                  </w:tcBorders>
                  <w:shd w:val="clear" w:color="auto" w:fill="auto"/>
                  <w:noWrap/>
                  <w:vAlign w:val="bottom"/>
                  <w:hideMark/>
                  <w:tcPrChange w:id="291" w:author="Level, Vincent" w:date="2025-01-22T14:29:00Z">
                    <w:tcPr>
                      <w:tcW w:w="1900" w:type="dxa"/>
                      <w:tcBorders>
                        <w:top w:val="nil"/>
                        <w:left w:val="single" w:sz="8" w:space="0" w:color="auto"/>
                        <w:bottom w:val="single" w:sz="4" w:space="0" w:color="auto"/>
                        <w:right w:val="single" w:sz="8" w:space="0" w:color="auto"/>
                      </w:tcBorders>
                      <w:shd w:val="clear" w:color="auto" w:fill="auto"/>
                      <w:noWrap/>
                      <w:vAlign w:val="bottom"/>
                      <w:hideMark/>
                    </w:tcPr>
                  </w:tcPrChange>
                </w:tcPr>
                <w:p w14:paraId="770EE3DC" w14:textId="77777777" w:rsidR="00CD27F1" w:rsidRPr="00CD27F1" w:rsidRDefault="00CD27F1" w:rsidP="00CD27F1">
                  <w:pPr>
                    <w:overflowPunct/>
                    <w:autoSpaceDE/>
                    <w:autoSpaceDN/>
                    <w:adjustRightInd/>
                    <w:spacing w:before="0"/>
                    <w:jc w:val="center"/>
                    <w:textAlignment w:val="auto"/>
                    <w:rPr>
                      <w:ins w:id="292" w:author="Level, Vincent" w:date="2025-01-22T14:29:00Z"/>
                      <w:rFonts w:ascii="Calibri" w:hAnsi="Calibri" w:cs="Calibri"/>
                      <w:color w:val="000000"/>
                      <w:szCs w:val="22"/>
                      <w:lang w:eastAsia="fr-FR"/>
                    </w:rPr>
                  </w:pPr>
                  <w:proofErr w:type="gramStart"/>
                  <w:ins w:id="293" w:author="Level, Vincent" w:date="2025-01-22T14:29:00Z">
                    <w:r w:rsidRPr="00CD27F1">
                      <w:rPr>
                        <w:rFonts w:ascii="Calibri" w:eastAsia="PMingLiU" w:hAnsi="Calibri" w:cs="Calibri"/>
                        <w:color w:val="000000"/>
                        <w:szCs w:val="22"/>
                        <w:lang w:eastAsia="fr-FR"/>
                      </w:rPr>
                      <w:t>source</w:t>
                    </w:r>
                    <w:proofErr w:type="gramEnd"/>
                  </w:ins>
                </w:p>
              </w:tc>
              <w:tc>
                <w:tcPr>
                  <w:tcW w:w="2346" w:type="dxa"/>
                  <w:tcBorders>
                    <w:top w:val="nil"/>
                    <w:left w:val="nil"/>
                    <w:bottom w:val="single" w:sz="4" w:space="0" w:color="auto"/>
                    <w:right w:val="nil"/>
                  </w:tcBorders>
                  <w:shd w:val="clear" w:color="auto" w:fill="auto"/>
                  <w:noWrap/>
                  <w:vAlign w:val="bottom"/>
                  <w:hideMark/>
                  <w:tcPrChange w:id="294" w:author="Level, Vincent" w:date="2025-01-22T14:29:00Z">
                    <w:tcPr>
                      <w:tcW w:w="2020" w:type="dxa"/>
                      <w:tcBorders>
                        <w:top w:val="nil"/>
                        <w:left w:val="nil"/>
                        <w:bottom w:val="single" w:sz="4" w:space="0" w:color="auto"/>
                        <w:right w:val="nil"/>
                      </w:tcBorders>
                      <w:shd w:val="clear" w:color="auto" w:fill="auto"/>
                      <w:noWrap/>
                      <w:vAlign w:val="bottom"/>
                      <w:hideMark/>
                    </w:tcPr>
                  </w:tcPrChange>
                </w:tcPr>
                <w:p w14:paraId="114866A9" w14:textId="77777777" w:rsidR="00CD27F1" w:rsidRPr="00CD27F1" w:rsidRDefault="00CD27F1" w:rsidP="00CD27F1">
                  <w:pPr>
                    <w:overflowPunct/>
                    <w:autoSpaceDE/>
                    <w:autoSpaceDN/>
                    <w:adjustRightInd/>
                    <w:spacing w:before="0"/>
                    <w:jc w:val="center"/>
                    <w:textAlignment w:val="auto"/>
                    <w:rPr>
                      <w:ins w:id="295" w:author="Level, Vincent" w:date="2025-01-22T14:29:00Z"/>
                      <w:rFonts w:ascii="Calibri" w:hAnsi="Calibri" w:cs="Calibri"/>
                      <w:color w:val="000000"/>
                      <w:szCs w:val="22"/>
                      <w:lang w:eastAsia="fr-FR"/>
                    </w:rPr>
                  </w:pPr>
                  <w:ins w:id="296" w:author="Level, Vincent" w:date="2025-01-22T14:29:00Z">
                    <w:r w:rsidRPr="00CD27F1">
                      <w:rPr>
                        <w:rFonts w:ascii="Calibri" w:hAnsi="Calibri" w:cs="Calibri"/>
                        <w:color w:val="000000"/>
                        <w:szCs w:val="22"/>
                        <w:lang w:eastAsia="fr-FR"/>
                      </w:rPr>
                      <w:t> </w:t>
                    </w:r>
                  </w:ins>
                </w:p>
              </w:tc>
              <w:tc>
                <w:tcPr>
                  <w:tcW w:w="1701" w:type="dxa"/>
                  <w:tcBorders>
                    <w:top w:val="nil"/>
                    <w:left w:val="single" w:sz="8" w:space="0" w:color="auto"/>
                    <w:bottom w:val="single" w:sz="4" w:space="0" w:color="auto"/>
                    <w:right w:val="single" w:sz="8" w:space="0" w:color="auto"/>
                  </w:tcBorders>
                  <w:shd w:val="clear" w:color="auto" w:fill="auto"/>
                  <w:noWrap/>
                  <w:vAlign w:val="bottom"/>
                  <w:hideMark/>
                  <w:tcPrChange w:id="297" w:author="Level, Vincent" w:date="2025-01-22T14:29:00Z">
                    <w:tcPr>
                      <w:tcW w:w="1420" w:type="dxa"/>
                      <w:tcBorders>
                        <w:top w:val="nil"/>
                        <w:left w:val="single" w:sz="8" w:space="0" w:color="auto"/>
                        <w:bottom w:val="single" w:sz="4" w:space="0" w:color="auto"/>
                        <w:right w:val="single" w:sz="8" w:space="0" w:color="auto"/>
                      </w:tcBorders>
                      <w:shd w:val="clear" w:color="auto" w:fill="auto"/>
                      <w:noWrap/>
                      <w:vAlign w:val="bottom"/>
                      <w:hideMark/>
                    </w:tcPr>
                  </w:tcPrChange>
                </w:tcPr>
                <w:p w14:paraId="21971F10" w14:textId="1B8B26AA" w:rsidR="00CD27F1" w:rsidRPr="00CD27F1" w:rsidRDefault="00CD27F1" w:rsidP="00CD27F1">
                  <w:pPr>
                    <w:overflowPunct/>
                    <w:autoSpaceDE/>
                    <w:autoSpaceDN/>
                    <w:adjustRightInd/>
                    <w:spacing w:before="0"/>
                    <w:jc w:val="center"/>
                    <w:textAlignment w:val="auto"/>
                    <w:rPr>
                      <w:ins w:id="298" w:author="Level, Vincent" w:date="2025-01-22T14:29:00Z"/>
                      <w:rFonts w:ascii="Calibri" w:hAnsi="Calibri" w:cs="Calibri"/>
                      <w:color w:val="000000"/>
                      <w:szCs w:val="22"/>
                      <w:lang w:eastAsia="fr-FR"/>
                    </w:rPr>
                  </w:pPr>
                  <w:ins w:id="299" w:author="Level, Vincent" w:date="2025-01-22T14:29:00Z">
                    <w:r w:rsidRPr="00CD27F1">
                      <w:rPr>
                        <w:rFonts w:ascii="Calibri" w:hAnsi="Calibri" w:cs="Calibri"/>
                        <w:color w:val="000000"/>
                        <w:szCs w:val="22"/>
                        <w:lang w:eastAsia="fr-FR"/>
                      </w:rPr>
                      <w:t>A</w:t>
                    </w:r>
                  </w:ins>
                  <w:ins w:id="300" w:author="Level, Vincent" w:date="2025-01-22T14:43:00Z">
                    <w:r w:rsidR="00006184">
                      <w:rPr>
                        <w:rFonts w:ascii="Calibri" w:hAnsi="Calibri" w:cs="Calibri"/>
                        <w:color w:val="000000"/>
                        <w:szCs w:val="22"/>
                        <w:lang w:eastAsia="fr-FR"/>
                      </w:rPr>
                      <w:t>ll</w:t>
                    </w:r>
                  </w:ins>
                </w:p>
              </w:tc>
            </w:tr>
            <w:tr w:rsidR="00CD27F1" w:rsidRPr="00CD27F1" w14:paraId="236D36E7" w14:textId="77777777" w:rsidTr="00CD27F1">
              <w:trPr>
                <w:trHeight w:val="300"/>
                <w:ins w:id="301" w:author="Level, Vincent" w:date="2025-01-22T14:29:00Z"/>
                <w:trPrChange w:id="302" w:author="Level, Vincent" w:date="2025-01-22T14:29:00Z">
                  <w:trPr>
                    <w:trHeight w:val="300"/>
                  </w:trPr>
                </w:trPrChange>
              </w:trPr>
              <w:tc>
                <w:tcPr>
                  <w:tcW w:w="1200" w:type="dxa"/>
                  <w:tcBorders>
                    <w:top w:val="nil"/>
                    <w:left w:val="single" w:sz="8" w:space="0" w:color="auto"/>
                    <w:bottom w:val="single" w:sz="4" w:space="0" w:color="auto"/>
                    <w:right w:val="nil"/>
                  </w:tcBorders>
                  <w:shd w:val="clear" w:color="auto" w:fill="auto"/>
                  <w:noWrap/>
                  <w:vAlign w:val="bottom"/>
                  <w:hideMark/>
                  <w:tcPrChange w:id="303" w:author="Level, Vincent" w:date="2025-01-22T14:29:00Z">
                    <w:tcPr>
                      <w:tcW w:w="1200" w:type="dxa"/>
                      <w:tcBorders>
                        <w:top w:val="nil"/>
                        <w:left w:val="single" w:sz="8" w:space="0" w:color="auto"/>
                        <w:bottom w:val="single" w:sz="4" w:space="0" w:color="auto"/>
                        <w:right w:val="nil"/>
                      </w:tcBorders>
                      <w:shd w:val="clear" w:color="auto" w:fill="auto"/>
                      <w:noWrap/>
                      <w:vAlign w:val="bottom"/>
                      <w:hideMark/>
                    </w:tcPr>
                  </w:tcPrChange>
                </w:tcPr>
                <w:p w14:paraId="42A5D418" w14:textId="77777777" w:rsidR="00CD27F1" w:rsidRPr="00CD27F1" w:rsidRDefault="00CD27F1" w:rsidP="00CD27F1">
                  <w:pPr>
                    <w:overflowPunct/>
                    <w:autoSpaceDE/>
                    <w:autoSpaceDN/>
                    <w:adjustRightInd/>
                    <w:spacing w:before="0"/>
                    <w:jc w:val="center"/>
                    <w:textAlignment w:val="auto"/>
                    <w:rPr>
                      <w:ins w:id="304" w:author="Level, Vincent" w:date="2025-01-22T14:29:00Z"/>
                      <w:rFonts w:ascii="Calibri" w:hAnsi="Calibri" w:cs="Calibri"/>
                      <w:color w:val="000000"/>
                      <w:szCs w:val="22"/>
                      <w:lang w:eastAsia="fr-FR"/>
                    </w:rPr>
                  </w:pPr>
                  <w:ins w:id="305" w:author="Level, Vincent" w:date="2025-01-22T14:29:00Z">
                    <w:r w:rsidRPr="00CD27F1">
                      <w:rPr>
                        <w:rFonts w:ascii="Calibri" w:hAnsi="Calibri" w:cs="Calibri"/>
                        <w:color w:val="000000"/>
                        <w:szCs w:val="22"/>
                        <w:lang w:eastAsia="fr-FR"/>
                      </w:rPr>
                      <w:t>2</w:t>
                    </w:r>
                  </w:ins>
                </w:p>
              </w:tc>
              <w:tc>
                <w:tcPr>
                  <w:tcW w:w="1900" w:type="dxa"/>
                  <w:tcBorders>
                    <w:top w:val="nil"/>
                    <w:left w:val="single" w:sz="8" w:space="0" w:color="auto"/>
                    <w:bottom w:val="single" w:sz="4" w:space="0" w:color="auto"/>
                    <w:right w:val="single" w:sz="8" w:space="0" w:color="auto"/>
                  </w:tcBorders>
                  <w:shd w:val="clear" w:color="auto" w:fill="auto"/>
                  <w:noWrap/>
                  <w:vAlign w:val="bottom"/>
                  <w:hideMark/>
                  <w:tcPrChange w:id="306" w:author="Level, Vincent" w:date="2025-01-22T14:29:00Z">
                    <w:tcPr>
                      <w:tcW w:w="1900" w:type="dxa"/>
                      <w:tcBorders>
                        <w:top w:val="nil"/>
                        <w:left w:val="single" w:sz="8" w:space="0" w:color="auto"/>
                        <w:bottom w:val="single" w:sz="4" w:space="0" w:color="auto"/>
                        <w:right w:val="single" w:sz="8" w:space="0" w:color="auto"/>
                      </w:tcBorders>
                      <w:shd w:val="clear" w:color="auto" w:fill="auto"/>
                      <w:noWrap/>
                      <w:vAlign w:val="bottom"/>
                      <w:hideMark/>
                    </w:tcPr>
                  </w:tcPrChange>
                </w:tcPr>
                <w:p w14:paraId="6EC67788" w14:textId="77777777" w:rsidR="00CD27F1" w:rsidRPr="00CD27F1" w:rsidRDefault="00CD27F1" w:rsidP="00CD27F1">
                  <w:pPr>
                    <w:overflowPunct/>
                    <w:autoSpaceDE/>
                    <w:autoSpaceDN/>
                    <w:adjustRightInd/>
                    <w:spacing w:before="0"/>
                    <w:jc w:val="center"/>
                    <w:textAlignment w:val="auto"/>
                    <w:rPr>
                      <w:ins w:id="307" w:author="Level, Vincent" w:date="2025-01-22T14:29:00Z"/>
                      <w:rFonts w:ascii="Calibri" w:hAnsi="Calibri" w:cs="Calibri"/>
                      <w:color w:val="000000"/>
                      <w:szCs w:val="22"/>
                      <w:lang w:eastAsia="fr-FR"/>
                    </w:rPr>
                  </w:pPr>
                  <w:proofErr w:type="spellStart"/>
                  <w:proofErr w:type="gramStart"/>
                  <w:ins w:id="308" w:author="Level, Vincent" w:date="2025-01-22T14:29:00Z">
                    <w:r w:rsidRPr="00CD27F1">
                      <w:rPr>
                        <w:rFonts w:ascii="Calibri" w:eastAsia="PMingLiU" w:hAnsi="Calibri" w:cs="Calibri"/>
                        <w:color w:val="000000"/>
                        <w:szCs w:val="22"/>
                        <w:lang w:eastAsia="fr-FR"/>
                      </w:rPr>
                      <w:t>component</w:t>
                    </w:r>
                    <w:proofErr w:type="gramEnd"/>
                    <w:r w:rsidRPr="00CD27F1">
                      <w:rPr>
                        <w:rFonts w:ascii="Calibri" w:eastAsia="PMingLiU" w:hAnsi="Calibri" w:cs="Calibri"/>
                        <w:color w:val="000000"/>
                        <w:szCs w:val="22"/>
                        <w:lang w:eastAsia="fr-FR"/>
                      </w:rPr>
                      <w:t>_type</w:t>
                    </w:r>
                    <w:proofErr w:type="spellEnd"/>
                  </w:ins>
                </w:p>
              </w:tc>
              <w:tc>
                <w:tcPr>
                  <w:tcW w:w="2346" w:type="dxa"/>
                  <w:tcBorders>
                    <w:top w:val="nil"/>
                    <w:left w:val="nil"/>
                    <w:bottom w:val="single" w:sz="4" w:space="0" w:color="auto"/>
                    <w:right w:val="nil"/>
                  </w:tcBorders>
                  <w:shd w:val="clear" w:color="auto" w:fill="auto"/>
                  <w:noWrap/>
                  <w:vAlign w:val="bottom"/>
                  <w:hideMark/>
                  <w:tcPrChange w:id="309" w:author="Level, Vincent" w:date="2025-01-22T14:29:00Z">
                    <w:tcPr>
                      <w:tcW w:w="2020" w:type="dxa"/>
                      <w:tcBorders>
                        <w:top w:val="nil"/>
                        <w:left w:val="nil"/>
                        <w:bottom w:val="single" w:sz="4" w:space="0" w:color="auto"/>
                        <w:right w:val="nil"/>
                      </w:tcBorders>
                      <w:shd w:val="clear" w:color="auto" w:fill="auto"/>
                      <w:noWrap/>
                      <w:vAlign w:val="bottom"/>
                      <w:hideMark/>
                    </w:tcPr>
                  </w:tcPrChange>
                </w:tcPr>
                <w:p w14:paraId="4EE47BF0" w14:textId="77777777" w:rsidR="00CD27F1" w:rsidRPr="00CD27F1" w:rsidRDefault="00CD27F1" w:rsidP="00CD27F1">
                  <w:pPr>
                    <w:overflowPunct/>
                    <w:autoSpaceDE/>
                    <w:autoSpaceDN/>
                    <w:adjustRightInd/>
                    <w:spacing w:before="0"/>
                    <w:jc w:val="center"/>
                    <w:textAlignment w:val="auto"/>
                    <w:rPr>
                      <w:ins w:id="310" w:author="Level, Vincent" w:date="2025-01-22T14:29:00Z"/>
                      <w:rFonts w:ascii="Calibri" w:hAnsi="Calibri" w:cs="Calibri"/>
                      <w:color w:val="000000"/>
                      <w:szCs w:val="22"/>
                      <w:lang w:eastAsia="fr-FR"/>
                    </w:rPr>
                  </w:pPr>
                  <w:ins w:id="311" w:author="Level, Vincent" w:date="2025-01-22T14:29:00Z">
                    <w:r w:rsidRPr="00CD27F1">
                      <w:rPr>
                        <w:rFonts w:ascii="Calibri" w:hAnsi="Calibri" w:cs="Calibri"/>
                        <w:color w:val="000000"/>
                        <w:szCs w:val="22"/>
                        <w:lang w:eastAsia="fr-FR"/>
                      </w:rPr>
                      <w:t>SM3</w:t>
                    </w:r>
                    <w:proofErr w:type="gramStart"/>
                    <w:r w:rsidRPr="00CD27F1">
                      <w:rPr>
                        <w:rFonts w:ascii="Calibri" w:hAnsi="Calibri" w:cs="Calibri"/>
                        <w:color w:val="000000"/>
                        <w:szCs w:val="22"/>
                        <w:lang w:eastAsia="fr-FR"/>
                      </w:rPr>
                      <w:t>D;PID</w:t>
                    </w:r>
                    <w:proofErr w:type="gramEnd"/>
                    <w:r w:rsidRPr="00CD27F1">
                      <w:rPr>
                        <w:rFonts w:ascii="Calibri" w:hAnsi="Calibri" w:cs="Calibri"/>
                        <w:color w:val="000000"/>
                        <w:szCs w:val="22"/>
                        <w:lang w:eastAsia="fr-FR"/>
                      </w:rPr>
                      <w:t>;SPEL;USER</w:t>
                    </w:r>
                  </w:ins>
                </w:p>
              </w:tc>
              <w:tc>
                <w:tcPr>
                  <w:tcW w:w="1701" w:type="dxa"/>
                  <w:tcBorders>
                    <w:top w:val="nil"/>
                    <w:left w:val="single" w:sz="8" w:space="0" w:color="auto"/>
                    <w:bottom w:val="single" w:sz="4" w:space="0" w:color="auto"/>
                    <w:right w:val="single" w:sz="8" w:space="0" w:color="auto"/>
                  </w:tcBorders>
                  <w:shd w:val="clear" w:color="auto" w:fill="auto"/>
                  <w:noWrap/>
                  <w:vAlign w:val="bottom"/>
                  <w:hideMark/>
                  <w:tcPrChange w:id="312" w:author="Level, Vincent" w:date="2025-01-22T14:29:00Z">
                    <w:tcPr>
                      <w:tcW w:w="1420" w:type="dxa"/>
                      <w:tcBorders>
                        <w:top w:val="nil"/>
                        <w:left w:val="single" w:sz="8" w:space="0" w:color="auto"/>
                        <w:bottom w:val="single" w:sz="4" w:space="0" w:color="auto"/>
                        <w:right w:val="single" w:sz="8" w:space="0" w:color="auto"/>
                      </w:tcBorders>
                      <w:shd w:val="clear" w:color="auto" w:fill="auto"/>
                      <w:noWrap/>
                      <w:vAlign w:val="bottom"/>
                      <w:hideMark/>
                    </w:tcPr>
                  </w:tcPrChange>
                </w:tcPr>
                <w:p w14:paraId="2E7396CE" w14:textId="77777777" w:rsidR="00CD27F1" w:rsidRPr="00CD27F1" w:rsidRDefault="00CD27F1" w:rsidP="00CD27F1">
                  <w:pPr>
                    <w:overflowPunct/>
                    <w:autoSpaceDE/>
                    <w:autoSpaceDN/>
                    <w:adjustRightInd/>
                    <w:spacing w:before="0"/>
                    <w:jc w:val="center"/>
                    <w:textAlignment w:val="auto"/>
                    <w:rPr>
                      <w:ins w:id="313" w:author="Level, Vincent" w:date="2025-01-22T14:29:00Z"/>
                      <w:rFonts w:ascii="Calibri" w:hAnsi="Calibri" w:cs="Calibri"/>
                      <w:color w:val="000000"/>
                      <w:szCs w:val="22"/>
                      <w:lang w:eastAsia="fr-FR"/>
                    </w:rPr>
                  </w:pPr>
                  <w:ins w:id="314" w:author="Level, Vincent" w:date="2025-01-22T14:29:00Z">
                    <w:r w:rsidRPr="00CD27F1">
                      <w:rPr>
                        <w:rFonts w:ascii="Calibri" w:hAnsi="Calibri" w:cs="Calibri"/>
                        <w:color w:val="000000"/>
                        <w:szCs w:val="22"/>
                        <w:lang w:eastAsia="fr-FR"/>
                      </w:rPr>
                      <w:t>First</w:t>
                    </w:r>
                  </w:ins>
                </w:p>
              </w:tc>
            </w:tr>
            <w:tr w:rsidR="00CD27F1" w:rsidRPr="00CD27F1" w14:paraId="4D6767E2" w14:textId="77777777" w:rsidTr="00CD27F1">
              <w:trPr>
                <w:trHeight w:val="300"/>
                <w:ins w:id="315" w:author="Level, Vincent" w:date="2025-01-22T14:29:00Z"/>
                <w:trPrChange w:id="316" w:author="Level, Vincent" w:date="2025-01-22T14:29:00Z">
                  <w:trPr>
                    <w:trHeight w:val="300"/>
                  </w:trPr>
                </w:trPrChange>
              </w:trPr>
              <w:tc>
                <w:tcPr>
                  <w:tcW w:w="1200" w:type="dxa"/>
                  <w:tcBorders>
                    <w:top w:val="nil"/>
                    <w:left w:val="single" w:sz="8" w:space="0" w:color="auto"/>
                    <w:bottom w:val="single" w:sz="4" w:space="0" w:color="auto"/>
                    <w:right w:val="nil"/>
                  </w:tcBorders>
                  <w:shd w:val="clear" w:color="auto" w:fill="auto"/>
                  <w:noWrap/>
                  <w:vAlign w:val="bottom"/>
                  <w:hideMark/>
                  <w:tcPrChange w:id="317" w:author="Level, Vincent" w:date="2025-01-22T14:29:00Z">
                    <w:tcPr>
                      <w:tcW w:w="1200" w:type="dxa"/>
                      <w:tcBorders>
                        <w:top w:val="nil"/>
                        <w:left w:val="single" w:sz="8" w:space="0" w:color="auto"/>
                        <w:bottom w:val="single" w:sz="4" w:space="0" w:color="auto"/>
                        <w:right w:val="nil"/>
                      </w:tcBorders>
                      <w:shd w:val="clear" w:color="auto" w:fill="auto"/>
                      <w:noWrap/>
                      <w:vAlign w:val="bottom"/>
                      <w:hideMark/>
                    </w:tcPr>
                  </w:tcPrChange>
                </w:tcPr>
                <w:p w14:paraId="2FDFFC22" w14:textId="77777777" w:rsidR="00CD27F1" w:rsidRPr="00CD27F1" w:rsidRDefault="00CD27F1" w:rsidP="00CD27F1">
                  <w:pPr>
                    <w:overflowPunct/>
                    <w:autoSpaceDE/>
                    <w:autoSpaceDN/>
                    <w:adjustRightInd/>
                    <w:spacing w:before="0"/>
                    <w:jc w:val="center"/>
                    <w:textAlignment w:val="auto"/>
                    <w:rPr>
                      <w:ins w:id="318" w:author="Level, Vincent" w:date="2025-01-22T14:29:00Z"/>
                      <w:rFonts w:ascii="Calibri" w:hAnsi="Calibri" w:cs="Calibri"/>
                      <w:color w:val="000000"/>
                      <w:szCs w:val="22"/>
                      <w:lang w:eastAsia="fr-FR"/>
                    </w:rPr>
                  </w:pPr>
                  <w:ins w:id="319" w:author="Level, Vincent" w:date="2025-01-22T14:29:00Z">
                    <w:r w:rsidRPr="00CD27F1">
                      <w:rPr>
                        <w:rFonts w:ascii="Calibri" w:hAnsi="Calibri" w:cs="Calibri"/>
                        <w:color w:val="000000"/>
                        <w:szCs w:val="22"/>
                        <w:lang w:eastAsia="fr-FR"/>
                      </w:rPr>
                      <w:t>3</w:t>
                    </w:r>
                  </w:ins>
                </w:p>
              </w:tc>
              <w:tc>
                <w:tcPr>
                  <w:tcW w:w="1900" w:type="dxa"/>
                  <w:tcBorders>
                    <w:top w:val="nil"/>
                    <w:left w:val="single" w:sz="8" w:space="0" w:color="auto"/>
                    <w:bottom w:val="single" w:sz="4" w:space="0" w:color="auto"/>
                    <w:right w:val="single" w:sz="8" w:space="0" w:color="auto"/>
                  </w:tcBorders>
                  <w:shd w:val="clear" w:color="auto" w:fill="auto"/>
                  <w:noWrap/>
                  <w:vAlign w:val="bottom"/>
                  <w:hideMark/>
                  <w:tcPrChange w:id="320" w:author="Level, Vincent" w:date="2025-01-22T14:29:00Z">
                    <w:tcPr>
                      <w:tcW w:w="1900" w:type="dxa"/>
                      <w:tcBorders>
                        <w:top w:val="nil"/>
                        <w:left w:val="single" w:sz="8" w:space="0" w:color="auto"/>
                        <w:bottom w:val="single" w:sz="4" w:space="0" w:color="auto"/>
                        <w:right w:val="single" w:sz="8" w:space="0" w:color="auto"/>
                      </w:tcBorders>
                      <w:shd w:val="clear" w:color="auto" w:fill="auto"/>
                      <w:noWrap/>
                      <w:vAlign w:val="bottom"/>
                      <w:hideMark/>
                    </w:tcPr>
                  </w:tcPrChange>
                </w:tcPr>
                <w:p w14:paraId="3ED87161" w14:textId="77777777" w:rsidR="00CD27F1" w:rsidRPr="00CD27F1" w:rsidRDefault="00CD27F1" w:rsidP="00CD27F1">
                  <w:pPr>
                    <w:overflowPunct/>
                    <w:autoSpaceDE/>
                    <w:autoSpaceDN/>
                    <w:adjustRightInd/>
                    <w:spacing w:before="0"/>
                    <w:jc w:val="center"/>
                    <w:textAlignment w:val="auto"/>
                    <w:rPr>
                      <w:ins w:id="321" w:author="Level, Vincent" w:date="2025-01-22T14:29:00Z"/>
                      <w:rFonts w:ascii="Calibri" w:hAnsi="Calibri" w:cs="Calibri"/>
                      <w:color w:val="000000"/>
                      <w:szCs w:val="22"/>
                      <w:lang w:eastAsia="fr-FR"/>
                    </w:rPr>
                  </w:pPr>
                  <w:proofErr w:type="gramStart"/>
                  <w:ins w:id="322" w:author="Level, Vincent" w:date="2025-01-22T14:29:00Z">
                    <w:r w:rsidRPr="00CD27F1">
                      <w:rPr>
                        <w:rFonts w:ascii="Calibri" w:eastAsia="PMingLiU" w:hAnsi="Calibri" w:cs="Calibri"/>
                        <w:color w:val="000000"/>
                        <w:szCs w:val="22"/>
                        <w:lang w:eastAsia="fr-FR"/>
                      </w:rPr>
                      <w:t>description</w:t>
                    </w:r>
                    <w:proofErr w:type="gramEnd"/>
                  </w:ins>
                </w:p>
              </w:tc>
              <w:tc>
                <w:tcPr>
                  <w:tcW w:w="2346" w:type="dxa"/>
                  <w:tcBorders>
                    <w:top w:val="nil"/>
                    <w:left w:val="nil"/>
                    <w:bottom w:val="single" w:sz="4" w:space="0" w:color="auto"/>
                    <w:right w:val="nil"/>
                  </w:tcBorders>
                  <w:shd w:val="clear" w:color="auto" w:fill="auto"/>
                  <w:noWrap/>
                  <w:vAlign w:val="bottom"/>
                  <w:hideMark/>
                  <w:tcPrChange w:id="323" w:author="Level, Vincent" w:date="2025-01-22T14:29:00Z">
                    <w:tcPr>
                      <w:tcW w:w="2020" w:type="dxa"/>
                      <w:tcBorders>
                        <w:top w:val="nil"/>
                        <w:left w:val="nil"/>
                        <w:bottom w:val="single" w:sz="4" w:space="0" w:color="auto"/>
                        <w:right w:val="nil"/>
                      </w:tcBorders>
                      <w:shd w:val="clear" w:color="auto" w:fill="auto"/>
                      <w:noWrap/>
                      <w:vAlign w:val="bottom"/>
                      <w:hideMark/>
                    </w:tcPr>
                  </w:tcPrChange>
                </w:tcPr>
                <w:p w14:paraId="10826597" w14:textId="77777777" w:rsidR="00CD27F1" w:rsidRPr="00CD27F1" w:rsidRDefault="00CD27F1" w:rsidP="00CD27F1">
                  <w:pPr>
                    <w:overflowPunct/>
                    <w:autoSpaceDE/>
                    <w:autoSpaceDN/>
                    <w:adjustRightInd/>
                    <w:spacing w:before="0"/>
                    <w:jc w:val="center"/>
                    <w:textAlignment w:val="auto"/>
                    <w:rPr>
                      <w:ins w:id="324" w:author="Level, Vincent" w:date="2025-01-22T14:29:00Z"/>
                      <w:rFonts w:ascii="Calibri" w:hAnsi="Calibri" w:cs="Calibri"/>
                      <w:color w:val="000000"/>
                      <w:szCs w:val="22"/>
                      <w:lang w:eastAsia="fr-FR"/>
                    </w:rPr>
                  </w:pPr>
                  <w:ins w:id="325" w:author="Level, Vincent" w:date="2025-01-22T14:29:00Z">
                    <w:r w:rsidRPr="00CD27F1">
                      <w:rPr>
                        <w:rFonts w:ascii="Calibri" w:hAnsi="Calibri" w:cs="Calibri"/>
                        <w:color w:val="000000"/>
                        <w:szCs w:val="22"/>
                        <w:lang w:eastAsia="fr-FR"/>
                      </w:rPr>
                      <w:t>SM3</w:t>
                    </w:r>
                    <w:proofErr w:type="gramStart"/>
                    <w:r w:rsidRPr="00CD27F1">
                      <w:rPr>
                        <w:rFonts w:ascii="Calibri" w:hAnsi="Calibri" w:cs="Calibri"/>
                        <w:color w:val="000000"/>
                        <w:szCs w:val="22"/>
                        <w:lang w:eastAsia="fr-FR"/>
                      </w:rPr>
                      <w:t>D;PID</w:t>
                    </w:r>
                    <w:proofErr w:type="gramEnd"/>
                    <w:r w:rsidRPr="00CD27F1">
                      <w:rPr>
                        <w:rFonts w:ascii="Calibri" w:hAnsi="Calibri" w:cs="Calibri"/>
                        <w:color w:val="000000"/>
                        <w:szCs w:val="22"/>
                        <w:lang w:eastAsia="fr-FR"/>
                      </w:rPr>
                      <w:t>;SPEL;USER</w:t>
                    </w:r>
                  </w:ins>
                </w:p>
              </w:tc>
              <w:tc>
                <w:tcPr>
                  <w:tcW w:w="1701" w:type="dxa"/>
                  <w:tcBorders>
                    <w:top w:val="nil"/>
                    <w:left w:val="single" w:sz="8" w:space="0" w:color="auto"/>
                    <w:bottom w:val="single" w:sz="4" w:space="0" w:color="auto"/>
                    <w:right w:val="single" w:sz="8" w:space="0" w:color="auto"/>
                  </w:tcBorders>
                  <w:shd w:val="clear" w:color="auto" w:fill="auto"/>
                  <w:noWrap/>
                  <w:vAlign w:val="bottom"/>
                  <w:hideMark/>
                  <w:tcPrChange w:id="326" w:author="Level, Vincent" w:date="2025-01-22T14:29:00Z">
                    <w:tcPr>
                      <w:tcW w:w="1420" w:type="dxa"/>
                      <w:tcBorders>
                        <w:top w:val="nil"/>
                        <w:left w:val="single" w:sz="8" w:space="0" w:color="auto"/>
                        <w:bottom w:val="single" w:sz="4" w:space="0" w:color="auto"/>
                        <w:right w:val="single" w:sz="8" w:space="0" w:color="auto"/>
                      </w:tcBorders>
                      <w:shd w:val="clear" w:color="auto" w:fill="auto"/>
                      <w:noWrap/>
                      <w:vAlign w:val="bottom"/>
                      <w:hideMark/>
                    </w:tcPr>
                  </w:tcPrChange>
                </w:tcPr>
                <w:p w14:paraId="7580130A" w14:textId="77777777" w:rsidR="00CD27F1" w:rsidRPr="00CD27F1" w:rsidRDefault="00CD27F1" w:rsidP="00CD27F1">
                  <w:pPr>
                    <w:overflowPunct/>
                    <w:autoSpaceDE/>
                    <w:autoSpaceDN/>
                    <w:adjustRightInd/>
                    <w:spacing w:before="0"/>
                    <w:jc w:val="center"/>
                    <w:textAlignment w:val="auto"/>
                    <w:rPr>
                      <w:ins w:id="327" w:author="Level, Vincent" w:date="2025-01-22T14:29:00Z"/>
                      <w:rFonts w:ascii="Calibri" w:hAnsi="Calibri" w:cs="Calibri"/>
                      <w:color w:val="000000"/>
                      <w:szCs w:val="22"/>
                      <w:lang w:eastAsia="fr-FR"/>
                    </w:rPr>
                  </w:pPr>
                  <w:ins w:id="328" w:author="Level, Vincent" w:date="2025-01-22T14:29:00Z">
                    <w:r w:rsidRPr="00CD27F1">
                      <w:rPr>
                        <w:rFonts w:ascii="Calibri" w:hAnsi="Calibri" w:cs="Calibri"/>
                        <w:color w:val="000000"/>
                        <w:szCs w:val="22"/>
                        <w:lang w:eastAsia="fr-FR"/>
                      </w:rPr>
                      <w:t>First</w:t>
                    </w:r>
                  </w:ins>
                </w:p>
              </w:tc>
            </w:tr>
            <w:tr w:rsidR="00CD27F1" w:rsidRPr="00CD27F1" w14:paraId="2D47D12F" w14:textId="77777777" w:rsidTr="00CD27F1">
              <w:trPr>
                <w:trHeight w:val="300"/>
                <w:ins w:id="329" w:author="Level, Vincent" w:date="2025-01-22T14:29:00Z"/>
                <w:trPrChange w:id="330" w:author="Level, Vincent" w:date="2025-01-22T14:29:00Z">
                  <w:trPr>
                    <w:trHeight w:val="300"/>
                  </w:trPr>
                </w:trPrChange>
              </w:trPr>
              <w:tc>
                <w:tcPr>
                  <w:tcW w:w="1200" w:type="dxa"/>
                  <w:tcBorders>
                    <w:top w:val="nil"/>
                    <w:left w:val="single" w:sz="8" w:space="0" w:color="auto"/>
                    <w:bottom w:val="single" w:sz="4" w:space="0" w:color="auto"/>
                    <w:right w:val="nil"/>
                  </w:tcBorders>
                  <w:shd w:val="clear" w:color="auto" w:fill="auto"/>
                  <w:noWrap/>
                  <w:vAlign w:val="bottom"/>
                  <w:hideMark/>
                  <w:tcPrChange w:id="331" w:author="Level, Vincent" w:date="2025-01-22T14:29:00Z">
                    <w:tcPr>
                      <w:tcW w:w="1200" w:type="dxa"/>
                      <w:tcBorders>
                        <w:top w:val="nil"/>
                        <w:left w:val="single" w:sz="8" w:space="0" w:color="auto"/>
                        <w:bottom w:val="single" w:sz="4" w:space="0" w:color="auto"/>
                        <w:right w:val="nil"/>
                      </w:tcBorders>
                      <w:shd w:val="clear" w:color="auto" w:fill="auto"/>
                      <w:noWrap/>
                      <w:vAlign w:val="bottom"/>
                      <w:hideMark/>
                    </w:tcPr>
                  </w:tcPrChange>
                </w:tcPr>
                <w:p w14:paraId="13092FAE" w14:textId="77777777" w:rsidR="00CD27F1" w:rsidRPr="00CD27F1" w:rsidRDefault="00CD27F1" w:rsidP="00CD27F1">
                  <w:pPr>
                    <w:overflowPunct/>
                    <w:autoSpaceDE/>
                    <w:autoSpaceDN/>
                    <w:adjustRightInd/>
                    <w:spacing w:before="0"/>
                    <w:jc w:val="center"/>
                    <w:textAlignment w:val="auto"/>
                    <w:rPr>
                      <w:ins w:id="332" w:author="Level, Vincent" w:date="2025-01-22T14:29:00Z"/>
                      <w:rFonts w:ascii="Calibri" w:hAnsi="Calibri" w:cs="Calibri"/>
                      <w:color w:val="000000"/>
                      <w:szCs w:val="22"/>
                      <w:lang w:eastAsia="fr-FR"/>
                    </w:rPr>
                  </w:pPr>
                  <w:ins w:id="333" w:author="Level, Vincent" w:date="2025-01-22T14:29:00Z">
                    <w:r w:rsidRPr="00CD27F1">
                      <w:rPr>
                        <w:rFonts w:ascii="Calibri" w:hAnsi="Calibri" w:cs="Calibri"/>
                        <w:color w:val="000000"/>
                        <w:szCs w:val="22"/>
                        <w:lang w:eastAsia="fr-FR"/>
                      </w:rPr>
                      <w:t>4</w:t>
                    </w:r>
                  </w:ins>
                </w:p>
              </w:tc>
              <w:tc>
                <w:tcPr>
                  <w:tcW w:w="1900" w:type="dxa"/>
                  <w:tcBorders>
                    <w:top w:val="nil"/>
                    <w:left w:val="single" w:sz="8" w:space="0" w:color="auto"/>
                    <w:bottom w:val="single" w:sz="4" w:space="0" w:color="auto"/>
                    <w:right w:val="single" w:sz="8" w:space="0" w:color="auto"/>
                  </w:tcBorders>
                  <w:shd w:val="clear" w:color="auto" w:fill="auto"/>
                  <w:noWrap/>
                  <w:vAlign w:val="bottom"/>
                  <w:hideMark/>
                  <w:tcPrChange w:id="334" w:author="Level, Vincent" w:date="2025-01-22T14:29:00Z">
                    <w:tcPr>
                      <w:tcW w:w="1900" w:type="dxa"/>
                      <w:tcBorders>
                        <w:top w:val="nil"/>
                        <w:left w:val="single" w:sz="8" w:space="0" w:color="auto"/>
                        <w:bottom w:val="single" w:sz="4" w:space="0" w:color="auto"/>
                        <w:right w:val="single" w:sz="8" w:space="0" w:color="auto"/>
                      </w:tcBorders>
                      <w:shd w:val="clear" w:color="auto" w:fill="auto"/>
                      <w:noWrap/>
                      <w:vAlign w:val="bottom"/>
                      <w:hideMark/>
                    </w:tcPr>
                  </w:tcPrChange>
                </w:tcPr>
                <w:p w14:paraId="6276F33C" w14:textId="77777777" w:rsidR="00CD27F1" w:rsidRPr="00CD27F1" w:rsidRDefault="00CD27F1" w:rsidP="00CD27F1">
                  <w:pPr>
                    <w:overflowPunct/>
                    <w:autoSpaceDE/>
                    <w:autoSpaceDN/>
                    <w:adjustRightInd/>
                    <w:spacing w:before="0"/>
                    <w:jc w:val="center"/>
                    <w:textAlignment w:val="auto"/>
                    <w:rPr>
                      <w:ins w:id="335" w:author="Level, Vincent" w:date="2025-01-22T14:29:00Z"/>
                      <w:rFonts w:ascii="Calibri" w:hAnsi="Calibri" w:cs="Calibri"/>
                      <w:color w:val="000000"/>
                      <w:szCs w:val="22"/>
                      <w:lang w:eastAsia="fr-FR"/>
                    </w:rPr>
                  </w:pPr>
                  <w:proofErr w:type="spellStart"/>
                  <w:proofErr w:type="gramStart"/>
                  <w:ins w:id="336" w:author="Level, Vincent" w:date="2025-01-22T14:29:00Z">
                    <w:r w:rsidRPr="00CD27F1">
                      <w:rPr>
                        <w:rFonts w:ascii="Calibri" w:eastAsia="PMingLiU" w:hAnsi="Calibri" w:cs="Calibri"/>
                        <w:color w:val="000000"/>
                        <w:szCs w:val="22"/>
                        <w:lang w:eastAsia="fr-FR"/>
                      </w:rPr>
                      <w:t>trade</w:t>
                    </w:r>
                    <w:proofErr w:type="spellEnd"/>
                    <w:proofErr w:type="gramEnd"/>
                  </w:ins>
                </w:p>
              </w:tc>
              <w:tc>
                <w:tcPr>
                  <w:tcW w:w="2346" w:type="dxa"/>
                  <w:tcBorders>
                    <w:top w:val="nil"/>
                    <w:left w:val="nil"/>
                    <w:bottom w:val="single" w:sz="4" w:space="0" w:color="auto"/>
                    <w:right w:val="nil"/>
                  </w:tcBorders>
                  <w:shd w:val="clear" w:color="auto" w:fill="auto"/>
                  <w:noWrap/>
                  <w:vAlign w:val="bottom"/>
                  <w:hideMark/>
                  <w:tcPrChange w:id="337" w:author="Level, Vincent" w:date="2025-01-22T14:29:00Z">
                    <w:tcPr>
                      <w:tcW w:w="2020" w:type="dxa"/>
                      <w:tcBorders>
                        <w:top w:val="nil"/>
                        <w:left w:val="nil"/>
                        <w:bottom w:val="single" w:sz="4" w:space="0" w:color="auto"/>
                        <w:right w:val="nil"/>
                      </w:tcBorders>
                      <w:shd w:val="clear" w:color="auto" w:fill="auto"/>
                      <w:noWrap/>
                      <w:vAlign w:val="bottom"/>
                      <w:hideMark/>
                    </w:tcPr>
                  </w:tcPrChange>
                </w:tcPr>
                <w:p w14:paraId="085E3A83" w14:textId="77777777" w:rsidR="00CD27F1" w:rsidRPr="00CD27F1" w:rsidRDefault="00CD27F1" w:rsidP="00CD27F1">
                  <w:pPr>
                    <w:overflowPunct/>
                    <w:autoSpaceDE/>
                    <w:autoSpaceDN/>
                    <w:adjustRightInd/>
                    <w:spacing w:before="0"/>
                    <w:jc w:val="center"/>
                    <w:textAlignment w:val="auto"/>
                    <w:rPr>
                      <w:ins w:id="338" w:author="Level, Vincent" w:date="2025-01-22T14:29:00Z"/>
                      <w:rFonts w:ascii="Calibri" w:hAnsi="Calibri" w:cs="Calibri"/>
                      <w:color w:val="000000"/>
                      <w:szCs w:val="22"/>
                      <w:lang w:eastAsia="fr-FR"/>
                    </w:rPr>
                  </w:pPr>
                  <w:ins w:id="339" w:author="Level, Vincent" w:date="2025-01-22T14:29:00Z">
                    <w:r w:rsidRPr="00CD27F1">
                      <w:rPr>
                        <w:rFonts w:ascii="Calibri" w:hAnsi="Calibri" w:cs="Calibri"/>
                        <w:color w:val="000000"/>
                        <w:szCs w:val="22"/>
                        <w:lang w:eastAsia="fr-FR"/>
                      </w:rPr>
                      <w:t>SM3</w:t>
                    </w:r>
                    <w:proofErr w:type="gramStart"/>
                    <w:r w:rsidRPr="00CD27F1">
                      <w:rPr>
                        <w:rFonts w:ascii="Calibri" w:hAnsi="Calibri" w:cs="Calibri"/>
                        <w:color w:val="000000"/>
                        <w:szCs w:val="22"/>
                        <w:lang w:eastAsia="fr-FR"/>
                      </w:rPr>
                      <w:t>D;PID</w:t>
                    </w:r>
                    <w:proofErr w:type="gramEnd"/>
                    <w:r w:rsidRPr="00CD27F1">
                      <w:rPr>
                        <w:rFonts w:ascii="Calibri" w:hAnsi="Calibri" w:cs="Calibri"/>
                        <w:color w:val="000000"/>
                        <w:szCs w:val="22"/>
                        <w:lang w:eastAsia="fr-FR"/>
                      </w:rPr>
                      <w:t>;SPEL;USER</w:t>
                    </w:r>
                  </w:ins>
                </w:p>
              </w:tc>
              <w:tc>
                <w:tcPr>
                  <w:tcW w:w="1701" w:type="dxa"/>
                  <w:tcBorders>
                    <w:top w:val="nil"/>
                    <w:left w:val="single" w:sz="8" w:space="0" w:color="auto"/>
                    <w:bottom w:val="single" w:sz="4" w:space="0" w:color="auto"/>
                    <w:right w:val="single" w:sz="8" w:space="0" w:color="auto"/>
                  </w:tcBorders>
                  <w:shd w:val="clear" w:color="auto" w:fill="auto"/>
                  <w:noWrap/>
                  <w:vAlign w:val="bottom"/>
                  <w:hideMark/>
                  <w:tcPrChange w:id="340" w:author="Level, Vincent" w:date="2025-01-22T14:29:00Z">
                    <w:tcPr>
                      <w:tcW w:w="1420" w:type="dxa"/>
                      <w:tcBorders>
                        <w:top w:val="nil"/>
                        <w:left w:val="single" w:sz="8" w:space="0" w:color="auto"/>
                        <w:bottom w:val="single" w:sz="4" w:space="0" w:color="auto"/>
                        <w:right w:val="single" w:sz="8" w:space="0" w:color="auto"/>
                      </w:tcBorders>
                      <w:shd w:val="clear" w:color="auto" w:fill="auto"/>
                      <w:noWrap/>
                      <w:vAlign w:val="bottom"/>
                      <w:hideMark/>
                    </w:tcPr>
                  </w:tcPrChange>
                </w:tcPr>
                <w:p w14:paraId="21F774C8" w14:textId="77777777" w:rsidR="00CD27F1" w:rsidRPr="00CD27F1" w:rsidRDefault="00CD27F1" w:rsidP="00CD27F1">
                  <w:pPr>
                    <w:overflowPunct/>
                    <w:autoSpaceDE/>
                    <w:autoSpaceDN/>
                    <w:adjustRightInd/>
                    <w:spacing w:before="0"/>
                    <w:jc w:val="center"/>
                    <w:textAlignment w:val="auto"/>
                    <w:rPr>
                      <w:ins w:id="341" w:author="Level, Vincent" w:date="2025-01-22T14:29:00Z"/>
                      <w:rFonts w:ascii="Calibri" w:hAnsi="Calibri" w:cs="Calibri"/>
                      <w:color w:val="000000"/>
                      <w:szCs w:val="22"/>
                      <w:lang w:eastAsia="fr-FR"/>
                    </w:rPr>
                  </w:pPr>
                  <w:ins w:id="342" w:author="Level, Vincent" w:date="2025-01-22T14:29:00Z">
                    <w:r w:rsidRPr="00CD27F1">
                      <w:rPr>
                        <w:rFonts w:ascii="Calibri" w:hAnsi="Calibri" w:cs="Calibri"/>
                        <w:color w:val="000000"/>
                        <w:szCs w:val="22"/>
                        <w:lang w:eastAsia="fr-FR"/>
                      </w:rPr>
                      <w:t>First</w:t>
                    </w:r>
                  </w:ins>
                </w:p>
              </w:tc>
            </w:tr>
            <w:tr w:rsidR="00CD27F1" w:rsidRPr="00CD27F1" w14:paraId="1464452D" w14:textId="77777777" w:rsidTr="00CD27F1">
              <w:trPr>
                <w:trHeight w:val="300"/>
                <w:ins w:id="343" w:author="Level, Vincent" w:date="2025-01-22T14:29:00Z"/>
                <w:trPrChange w:id="344" w:author="Level, Vincent" w:date="2025-01-22T14:29:00Z">
                  <w:trPr>
                    <w:trHeight w:val="300"/>
                  </w:trPr>
                </w:trPrChange>
              </w:trPr>
              <w:tc>
                <w:tcPr>
                  <w:tcW w:w="1200" w:type="dxa"/>
                  <w:tcBorders>
                    <w:top w:val="nil"/>
                    <w:left w:val="single" w:sz="8" w:space="0" w:color="auto"/>
                    <w:bottom w:val="single" w:sz="4" w:space="0" w:color="auto"/>
                    <w:right w:val="nil"/>
                  </w:tcBorders>
                  <w:shd w:val="clear" w:color="auto" w:fill="auto"/>
                  <w:noWrap/>
                  <w:vAlign w:val="bottom"/>
                  <w:hideMark/>
                  <w:tcPrChange w:id="345" w:author="Level, Vincent" w:date="2025-01-22T14:29:00Z">
                    <w:tcPr>
                      <w:tcW w:w="1200" w:type="dxa"/>
                      <w:tcBorders>
                        <w:top w:val="nil"/>
                        <w:left w:val="single" w:sz="8" w:space="0" w:color="auto"/>
                        <w:bottom w:val="single" w:sz="4" w:space="0" w:color="auto"/>
                        <w:right w:val="nil"/>
                      </w:tcBorders>
                      <w:shd w:val="clear" w:color="auto" w:fill="auto"/>
                      <w:noWrap/>
                      <w:vAlign w:val="bottom"/>
                      <w:hideMark/>
                    </w:tcPr>
                  </w:tcPrChange>
                </w:tcPr>
                <w:p w14:paraId="3730B837" w14:textId="77777777" w:rsidR="00CD27F1" w:rsidRPr="00CD27F1" w:rsidRDefault="00CD27F1" w:rsidP="00CD27F1">
                  <w:pPr>
                    <w:overflowPunct/>
                    <w:autoSpaceDE/>
                    <w:autoSpaceDN/>
                    <w:adjustRightInd/>
                    <w:spacing w:before="0"/>
                    <w:jc w:val="center"/>
                    <w:textAlignment w:val="auto"/>
                    <w:rPr>
                      <w:ins w:id="346" w:author="Level, Vincent" w:date="2025-01-22T14:29:00Z"/>
                      <w:rFonts w:ascii="Calibri" w:hAnsi="Calibri" w:cs="Calibri"/>
                      <w:color w:val="000000"/>
                      <w:szCs w:val="22"/>
                      <w:lang w:eastAsia="fr-FR"/>
                    </w:rPr>
                  </w:pPr>
                  <w:ins w:id="347" w:author="Level, Vincent" w:date="2025-01-22T14:29:00Z">
                    <w:r w:rsidRPr="00CD27F1">
                      <w:rPr>
                        <w:rFonts w:ascii="Calibri" w:hAnsi="Calibri" w:cs="Calibri"/>
                        <w:color w:val="000000"/>
                        <w:szCs w:val="22"/>
                        <w:lang w:eastAsia="fr-FR"/>
                      </w:rPr>
                      <w:t>5</w:t>
                    </w:r>
                  </w:ins>
                </w:p>
              </w:tc>
              <w:tc>
                <w:tcPr>
                  <w:tcW w:w="1900" w:type="dxa"/>
                  <w:tcBorders>
                    <w:top w:val="nil"/>
                    <w:left w:val="single" w:sz="8" w:space="0" w:color="auto"/>
                    <w:bottom w:val="single" w:sz="4" w:space="0" w:color="auto"/>
                    <w:right w:val="single" w:sz="8" w:space="0" w:color="auto"/>
                  </w:tcBorders>
                  <w:shd w:val="clear" w:color="auto" w:fill="auto"/>
                  <w:noWrap/>
                  <w:vAlign w:val="bottom"/>
                  <w:hideMark/>
                  <w:tcPrChange w:id="348" w:author="Level, Vincent" w:date="2025-01-22T14:29:00Z">
                    <w:tcPr>
                      <w:tcW w:w="1900" w:type="dxa"/>
                      <w:tcBorders>
                        <w:top w:val="nil"/>
                        <w:left w:val="single" w:sz="8" w:space="0" w:color="auto"/>
                        <w:bottom w:val="single" w:sz="4" w:space="0" w:color="auto"/>
                        <w:right w:val="single" w:sz="8" w:space="0" w:color="auto"/>
                      </w:tcBorders>
                      <w:shd w:val="clear" w:color="auto" w:fill="auto"/>
                      <w:noWrap/>
                      <w:vAlign w:val="bottom"/>
                      <w:hideMark/>
                    </w:tcPr>
                  </w:tcPrChange>
                </w:tcPr>
                <w:p w14:paraId="6317DC09" w14:textId="77777777" w:rsidR="00CD27F1" w:rsidRPr="00CD27F1" w:rsidRDefault="00CD27F1" w:rsidP="00CD27F1">
                  <w:pPr>
                    <w:overflowPunct/>
                    <w:autoSpaceDE/>
                    <w:autoSpaceDN/>
                    <w:adjustRightInd/>
                    <w:spacing w:before="0"/>
                    <w:jc w:val="center"/>
                    <w:textAlignment w:val="auto"/>
                    <w:rPr>
                      <w:ins w:id="349" w:author="Level, Vincent" w:date="2025-01-22T14:29:00Z"/>
                      <w:rFonts w:ascii="Calibri" w:hAnsi="Calibri" w:cs="Calibri"/>
                      <w:color w:val="000000"/>
                      <w:szCs w:val="22"/>
                      <w:lang w:eastAsia="fr-FR"/>
                    </w:rPr>
                  </w:pPr>
                  <w:proofErr w:type="spellStart"/>
                  <w:proofErr w:type="gramStart"/>
                  <w:ins w:id="350" w:author="Level, Vincent" w:date="2025-01-22T14:29:00Z">
                    <w:r w:rsidRPr="00CD27F1">
                      <w:rPr>
                        <w:rFonts w:ascii="Calibri" w:eastAsia="PMingLiU" w:hAnsi="Calibri" w:cs="Calibri"/>
                        <w:color w:val="000000"/>
                        <w:szCs w:val="22"/>
                        <w:lang w:eastAsia="fr-FR"/>
                      </w:rPr>
                      <w:t>function</w:t>
                    </w:r>
                    <w:proofErr w:type="spellEnd"/>
                    <w:proofErr w:type="gramEnd"/>
                  </w:ins>
                </w:p>
              </w:tc>
              <w:tc>
                <w:tcPr>
                  <w:tcW w:w="2346" w:type="dxa"/>
                  <w:tcBorders>
                    <w:top w:val="nil"/>
                    <w:left w:val="nil"/>
                    <w:bottom w:val="single" w:sz="4" w:space="0" w:color="auto"/>
                    <w:right w:val="nil"/>
                  </w:tcBorders>
                  <w:shd w:val="clear" w:color="auto" w:fill="auto"/>
                  <w:noWrap/>
                  <w:vAlign w:val="bottom"/>
                  <w:hideMark/>
                  <w:tcPrChange w:id="351" w:author="Level, Vincent" w:date="2025-01-22T14:29:00Z">
                    <w:tcPr>
                      <w:tcW w:w="2020" w:type="dxa"/>
                      <w:tcBorders>
                        <w:top w:val="nil"/>
                        <w:left w:val="nil"/>
                        <w:bottom w:val="single" w:sz="4" w:space="0" w:color="auto"/>
                        <w:right w:val="nil"/>
                      </w:tcBorders>
                      <w:shd w:val="clear" w:color="auto" w:fill="auto"/>
                      <w:noWrap/>
                      <w:vAlign w:val="bottom"/>
                      <w:hideMark/>
                    </w:tcPr>
                  </w:tcPrChange>
                </w:tcPr>
                <w:p w14:paraId="25613F1B" w14:textId="77777777" w:rsidR="00CD27F1" w:rsidRPr="00CD27F1" w:rsidRDefault="00CD27F1" w:rsidP="00CD27F1">
                  <w:pPr>
                    <w:overflowPunct/>
                    <w:autoSpaceDE/>
                    <w:autoSpaceDN/>
                    <w:adjustRightInd/>
                    <w:spacing w:before="0"/>
                    <w:jc w:val="center"/>
                    <w:textAlignment w:val="auto"/>
                    <w:rPr>
                      <w:ins w:id="352" w:author="Level, Vincent" w:date="2025-01-22T14:29:00Z"/>
                      <w:rFonts w:ascii="Calibri" w:hAnsi="Calibri" w:cs="Calibri"/>
                      <w:color w:val="000000"/>
                      <w:szCs w:val="22"/>
                      <w:lang w:eastAsia="fr-FR"/>
                    </w:rPr>
                  </w:pPr>
                  <w:ins w:id="353" w:author="Level, Vincent" w:date="2025-01-22T14:29:00Z">
                    <w:r w:rsidRPr="00CD27F1">
                      <w:rPr>
                        <w:rFonts w:ascii="Calibri" w:hAnsi="Calibri" w:cs="Calibri"/>
                        <w:color w:val="000000"/>
                        <w:szCs w:val="22"/>
                        <w:lang w:eastAsia="fr-FR"/>
                      </w:rPr>
                      <w:t>SM3</w:t>
                    </w:r>
                    <w:proofErr w:type="gramStart"/>
                    <w:r w:rsidRPr="00CD27F1">
                      <w:rPr>
                        <w:rFonts w:ascii="Calibri" w:hAnsi="Calibri" w:cs="Calibri"/>
                        <w:color w:val="000000"/>
                        <w:szCs w:val="22"/>
                        <w:lang w:eastAsia="fr-FR"/>
                      </w:rPr>
                      <w:t>D;PID</w:t>
                    </w:r>
                    <w:proofErr w:type="gramEnd"/>
                    <w:r w:rsidRPr="00CD27F1">
                      <w:rPr>
                        <w:rFonts w:ascii="Calibri" w:hAnsi="Calibri" w:cs="Calibri"/>
                        <w:color w:val="000000"/>
                        <w:szCs w:val="22"/>
                        <w:lang w:eastAsia="fr-FR"/>
                      </w:rPr>
                      <w:t>;SPEL;USER</w:t>
                    </w:r>
                  </w:ins>
                </w:p>
              </w:tc>
              <w:tc>
                <w:tcPr>
                  <w:tcW w:w="1701" w:type="dxa"/>
                  <w:tcBorders>
                    <w:top w:val="nil"/>
                    <w:left w:val="single" w:sz="8" w:space="0" w:color="auto"/>
                    <w:bottom w:val="single" w:sz="4" w:space="0" w:color="auto"/>
                    <w:right w:val="single" w:sz="8" w:space="0" w:color="auto"/>
                  </w:tcBorders>
                  <w:shd w:val="clear" w:color="auto" w:fill="auto"/>
                  <w:noWrap/>
                  <w:vAlign w:val="bottom"/>
                  <w:hideMark/>
                  <w:tcPrChange w:id="354" w:author="Level, Vincent" w:date="2025-01-22T14:29:00Z">
                    <w:tcPr>
                      <w:tcW w:w="1420" w:type="dxa"/>
                      <w:tcBorders>
                        <w:top w:val="nil"/>
                        <w:left w:val="single" w:sz="8" w:space="0" w:color="auto"/>
                        <w:bottom w:val="single" w:sz="4" w:space="0" w:color="auto"/>
                        <w:right w:val="single" w:sz="8" w:space="0" w:color="auto"/>
                      </w:tcBorders>
                      <w:shd w:val="clear" w:color="auto" w:fill="auto"/>
                      <w:noWrap/>
                      <w:vAlign w:val="bottom"/>
                      <w:hideMark/>
                    </w:tcPr>
                  </w:tcPrChange>
                </w:tcPr>
                <w:p w14:paraId="1EBEAFA0" w14:textId="77777777" w:rsidR="00CD27F1" w:rsidRPr="00CD27F1" w:rsidRDefault="00CD27F1" w:rsidP="00CD27F1">
                  <w:pPr>
                    <w:overflowPunct/>
                    <w:autoSpaceDE/>
                    <w:autoSpaceDN/>
                    <w:adjustRightInd/>
                    <w:spacing w:before="0"/>
                    <w:jc w:val="center"/>
                    <w:textAlignment w:val="auto"/>
                    <w:rPr>
                      <w:ins w:id="355" w:author="Level, Vincent" w:date="2025-01-22T14:29:00Z"/>
                      <w:rFonts w:ascii="Calibri" w:hAnsi="Calibri" w:cs="Calibri"/>
                      <w:color w:val="000000"/>
                      <w:szCs w:val="22"/>
                      <w:lang w:eastAsia="fr-FR"/>
                    </w:rPr>
                  </w:pPr>
                  <w:ins w:id="356" w:author="Level, Vincent" w:date="2025-01-22T14:29:00Z">
                    <w:r w:rsidRPr="00CD27F1">
                      <w:rPr>
                        <w:rFonts w:ascii="Calibri" w:hAnsi="Calibri" w:cs="Calibri"/>
                        <w:color w:val="000000"/>
                        <w:szCs w:val="22"/>
                        <w:lang w:eastAsia="fr-FR"/>
                      </w:rPr>
                      <w:t>First</w:t>
                    </w:r>
                  </w:ins>
                </w:p>
              </w:tc>
            </w:tr>
            <w:tr w:rsidR="00CD27F1" w:rsidRPr="00CD27F1" w14:paraId="20A6CCDF" w14:textId="77777777" w:rsidTr="00CD27F1">
              <w:trPr>
                <w:trHeight w:val="300"/>
                <w:ins w:id="357" w:author="Level, Vincent" w:date="2025-01-22T14:29:00Z"/>
                <w:trPrChange w:id="358" w:author="Level, Vincent" w:date="2025-01-22T14:29:00Z">
                  <w:trPr>
                    <w:trHeight w:val="300"/>
                  </w:trPr>
                </w:trPrChange>
              </w:trPr>
              <w:tc>
                <w:tcPr>
                  <w:tcW w:w="1200" w:type="dxa"/>
                  <w:tcBorders>
                    <w:top w:val="nil"/>
                    <w:left w:val="single" w:sz="8" w:space="0" w:color="auto"/>
                    <w:bottom w:val="single" w:sz="4" w:space="0" w:color="auto"/>
                    <w:right w:val="nil"/>
                  </w:tcBorders>
                  <w:shd w:val="clear" w:color="auto" w:fill="auto"/>
                  <w:noWrap/>
                  <w:vAlign w:val="bottom"/>
                  <w:hideMark/>
                  <w:tcPrChange w:id="359" w:author="Level, Vincent" w:date="2025-01-22T14:29:00Z">
                    <w:tcPr>
                      <w:tcW w:w="1200" w:type="dxa"/>
                      <w:tcBorders>
                        <w:top w:val="nil"/>
                        <w:left w:val="single" w:sz="8" w:space="0" w:color="auto"/>
                        <w:bottom w:val="single" w:sz="4" w:space="0" w:color="auto"/>
                        <w:right w:val="nil"/>
                      </w:tcBorders>
                      <w:shd w:val="clear" w:color="auto" w:fill="auto"/>
                      <w:noWrap/>
                      <w:vAlign w:val="bottom"/>
                      <w:hideMark/>
                    </w:tcPr>
                  </w:tcPrChange>
                </w:tcPr>
                <w:p w14:paraId="65BE7DBA" w14:textId="77777777" w:rsidR="00CD27F1" w:rsidRPr="00CD27F1" w:rsidRDefault="00CD27F1" w:rsidP="00CD27F1">
                  <w:pPr>
                    <w:overflowPunct/>
                    <w:autoSpaceDE/>
                    <w:autoSpaceDN/>
                    <w:adjustRightInd/>
                    <w:spacing w:before="0"/>
                    <w:jc w:val="center"/>
                    <w:textAlignment w:val="auto"/>
                    <w:rPr>
                      <w:ins w:id="360" w:author="Level, Vincent" w:date="2025-01-22T14:29:00Z"/>
                      <w:rFonts w:ascii="Calibri" w:hAnsi="Calibri" w:cs="Calibri"/>
                      <w:color w:val="000000"/>
                      <w:szCs w:val="22"/>
                      <w:lang w:eastAsia="fr-FR"/>
                    </w:rPr>
                  </w:pPr>
                  <w:ins w:id="361" w:author="Level, Vincent" w:date="2025-01-22T14:29:00Z">
                    <w:r w:rsidRPr="00CD27F1">
                      <w:rPr>
                        <w:rFonts w:ascii="Calibri" w:hAnsi="Calibri" w:cs="Calibri"/>
                        <w:color w:val="000000"/>
                        <w:szCs w:val="22"/>
                        <w:lang w:eastAsia="fr-FR"/>
                      </w:rPr>
                      <w:t>6</w:t>
                    </w:r>
                  </w:ins>
                </w:p>
              </w:tc>
              <w:tc>
                <w:tcPr>
                  <w:tcW w:w="1900" w:type="dxa"/>
                  <w:tcBorders>
                    <w:top w:val="nil"/>
                    <w:left w:val="single" w:sz="8" w:space="0" w:color="auto"/>
                    <w:bottom w:val="single" w:sz="4" w:space="0" w:color="auto"/>
                    <w:right w:val="single" w:sz="8" w:space="0" w:color="auto"/>
                  </w:tcBorders>
                  <w:shd w:val="clear" w:color="auto" w:fill="auto"/>
                  <w:noWrap/>
                  <w:vAlign w:val="bottom"/>
                  <w:hideMark/>
                  <w:tcPrChange w:id="362" w:author="Level, Vincent" w:date="2025-01-22T14:29:00Z">
                    <w:tcPr>
                      <w:tcW w:w="1900" w:type="dxa"/>
                      <w:tcBorders>
                        <w:top w:val="nil"/>
                        <w:left w:val="single" w:sz="8" w:space="0" w:color="auto"/>
                        <w:bottom w:val="single" w:sz="4" w:space="0" w:color="auto"/>
                        <w:right w:val="single" w:sz="8" w:space="0" w:color="auto"/>
                      </w:tcBorders>
                      <w:shd w:val="clear" w:color="auto" w:fill="auto"/>
                      <w:noWrap/>
                      <w:vAlign w:val="bottom"/>
                      <w:hideMark/>
                    </w:tcPr>
                  </w:tcPrChange>
                </w:tcPr>
                <w:p w14:paraId="57EA331E" w14:textId="77777777" w:rsidR="00CD27F1" w:rsidRPr="00CD27F1" w:rsidRDefault="00CD27F1" w:rsidP="00CD27F1">
                  <w:pPr>
                    <w:overflowPunct/>
                    <w:autoSpaceDE/>
                    <w:autoSpaceDN/>
                    <w:adjustRightInd/>
                    <w:spacing w:before="0"/>
                    <w:jc w:val="center"/>
                    <w:textAlignment w:val="auto"/>
                    <w:rPr>
                      <w:ins w:id="363" w:author="Level, Vincent" w:date="2025-01-22T14:29:00Z"/>
                      <w:rFonts w:ascii="Calibri" w:hAnsi="Calibri" w:cs="Calibri"/>
                      <w:color w:val="000000"/>
                      <w:szCs w:val="22"/>
                      <w:lang w:eastAsia="fr-FR"/>
                    </w:rPr>
                  </w:pPr>
                  <w:proofErr w:type="gramStart"/>
                  <w:ins w:id="364" w:author="Level, Vincent" w:date="2025-01-22T14:29:00Z">
                    <w:r w:rsidRPr="00CD27F1">
                      <w:rPr>
                        <w:rFonts w:ascii="Calibri" w:eastAsia="PMingLiU" w:hAnsi="Calibri" w:cs="Calibri"/>
                        <w:color w:val="000000"/>
                        <w:szCs w:val="22"/>
                        <w:lang w:eastAsia="fr-FR"/>
                      </w:rPr>
                      <w:t>lot</w:t>
                    </w:r>
                    <w:proofErr w:type="gramEnd"/>
                  </w:ins>
                </w:p>
              </w:tc>
              <w:tc>
                <w:tcPr>
                  <w:tcW w:w="2346" w:type="dxa"/>
                  <w:tcBorders>
                    <w:top w:val="nil"/>
                    <w:left w:val="nil"/>
                    <w:bottom w:val="single" w:sz="4" w:space="0" w:color="auto"/>
                    <w:right w:val="nil"/>
                  </w:tcBorders>
                  <w:shd w:val="clear" w:color="auto" w:fill="auto"/>
                  <w:noWrap/>
                  <w:vAlign w:val="bottom"/>
                  <w:hideMark/>
                  <w:tcPrChange w:id="365" w:author="Level, Vincent" w:date="2025-01-22T14:29:00Z">
                    <w:tcPr>
                      <w:tcW w:w="2020" w:type="dxa"/>
                      <w:tcBorders>
                        <w:top w:val="nil"/>
                        <w:left w:val="nil"/>
                        <w:bottom w:val="single" w:sz="4" w:space="0" w:color="auto"/>
                        <w:right w:val="nil"/>
                      </w:tcBorders>
                      <w:shd w:val="clear" w:color="auto" w:fill="auto"/>
                      <w:noWrap/>
                      <w:vAlign w:val="bottom"/>
                      <w:hideMark/>
                    </w:tcPr>
                  </w:tcPrChange>
                </w:tcPr>
                <w:p w14:paraId="4EB7EAFA" w14:textId="77777777" w:rsidR="00CD27F1" w:rsidRPr="00CD27F1" w:rsidRDefault="00CD27F1" w:rsidP="00CD27F1">
                  <w:pPr>
                    <w:overflowPunct/>
                    <w:autoSpaceDE/>
                    <w:autoSpaceDN/>
                    <w:adjustRightInd/>
                    <w:spacing w:before="0"/>
                    <w:jc w:val="center"/>
                    <w:textAlignment w:val="auto"/>
                    <w:rPr>
                      <w:ins w:id="366" w:author="Level, Vincent" w:date="2025-01-22T14:29:00Z"/>
                      <w:rFonts w:ascii="Calibri" w:hAnsi="Calibri" w:cs="Calibri"/>
                      <w:color w:val="000000"/>
                      <w:szCs w:val="22"/>
                      <w:lang w:eastAsia="fr-FR"/>
                    </w:rPr>
                  </w:pPr>
                  <w:ins w:id="367" w:author="Level, Vincent" w:date="2025-01-22T14:29:00Z">
                    <w:r w:rsidRPr="00CD27F1">
                      <w:rPr>
                        <w:rFonts w:ascii="Calibri" w:hAnsi="Calibri" w:cs="Calibri"/>
                        <w:color w:val="000000"/>
                        <w:szCs w:val="22"/>
                        <w:lang w:eastAsia="fr-FR"/>
                      </w:rPr>
                      <w:t>SM3</w:t>
                    </w:r>
                    <w:proofErr w:type="gramStart"/>
                    <w:r w:rsidRPr="00CD27F1">
                      <w:rPr>
                        <w:rFonts w:ascii="Calibri" w:hAnsi="Calibri" w:cs="Calibri"/>
                        <w:color w:val="000000"/>
                        <w:szCs w:val="22"/>
                        <w:lang w:eastAsia="fr-FR"/>
                      </w:rPr>
                      <w:t>D;PID</w:t>
                    </w:r>
                    <w:proofErr w:type="gramEnd"/>
                    <w:r w:rsidRPr="00CD27F1">
                      <w:rPr>
                        <w:rFonts w:ascii="Calibri" w:hAnsi="Calibri" w:cs="Calibri"/>
                        <w:color w:val="000000"/>
                        <w:szCs w:val="22"/>
                        <w:lang w:eastAsia="fr-FR"/>
                      </w:rPr>
                      <w:t>;SPEL;USER</w:t>
                    </w:r>
                  </w:ins>
                </w:p>
              </w:tc>
              <w:tc>
                <w:tcPr>
                  <w:tcW w:w="1701" w:type="dxa"/>
                  <w:tcBorders>
                    <w:top w:val="nil"/>
                    <w:left w:val="single" w:sz="8" w:space="0" w:color="auto"/>
                    <w:bottom w:val="single" w:sz="4" w:space="0" w:color="auto"/>
                    <w:right w:val="single" w:sz="8" w:space="0" w:color="auto"/>
                  </w:tcBorders>
                  <w:shd w:val="clear" w:color="auto" w:fill="auto"/>
                  <w:noWrap/>
                  <w:vAlign w:val="bottom"/>
                  <w:hideMark/>
                  <w:tcPrChange w:id="368" w:author="Level, Vincent" w:date="2025-01-22T14:29:00Z">
                    <w:tcPr>
                      <w:tcW w:w="1420" w:type="dxa"/>
                      <w:tcBorders>
                        <w:top w:val="nil"/>
                        <w:left w:val="single" w:sz="8" w:space="0" w:color="auto"/>
                        <w:bottom w:val="single" w:sz="4" w:space="0" w:color="auto"/>
                        <w:right w:val="single" w:sz="8" w:space="0" w:color="auto"/>
                      </w:tcBorders>
                      <w:shd w:val="clear" w:color="auto" w:fill="auto"/>
                      <w:noWrap/>
                      <w:vAlign w:val="bottom"/>
                      <w:hideMark/>
                    </w:tcPr>
                  </w:tcPrChange>
                </w:tcPr>
                <w:p w14:paraId="00BE53F0" w14:textId="13B8CCB2" w:rsidR="00CD27F1" w:rsidRPr="00CD27F1" w:rsidRDefault="00CD27F1" w:rsidP="00CD27F1">
                  <w:pPr>
                    <w:overflowPunct/>
                    <w:autoSpaceDE/>
                    <w:autoSpaceDN/>
                    <w:adjustRightInd/>
                    <w:spacing w:before="0"/>
                    <w:jc w:val="center"/>
                    <w:textAlignment w:val="auto"/>
                    <w:rPr>
                      <w:ins w:id="369" w:author="Level, Vincent" w:date="2025-01-22T14:29:00Z"/>
                      <w:rFonts w:ascii="Calibri" w:hAnsi="Calibri" w:cs="Calibri"/>
                      <w:color w:val="000000"/>
                      <w:szCs w:val="22"/>
                      <w:lang w:eastAsia="fr-FR"/>
                    </w:rPr>
                  </w:pPr>
                  <w:ins w:id="370" w:author="Level, Vincent" w:date="2025-01-22T14:29:00Z">
                    <w:r w:rsidRPr="00CD27F1">
                      <w:rPr>
                        <w:rFonts w:ascii="Calibri" w:hAnsi="Calibri" w:cs="Calibri"/>
                        <w:color w:val="000000"/>
                        <w:szCs w:val="22"/>
                        <w:lang w:eastAsia="fr-FR"/>
                      </w:rPr>
                      <w:t>A</w:t>
                    </w:r>
                  </w:ins>
                  <w:ins w:id="371" w:author="Level, Vincent" w:date="2025-01-22T14:43:00Z">
                    <w:r w:rsidR="00006184">
                      <w:rPr>
                        <w:rFonts w:ascii="Calibri" w:hAnsi="Calibri" w:cs="Calibri"/>
                        <w:color w:val="000000"/>
                        <w:szCs w:val="22"/>
                        <w:lang w:eastAsia="fr-FR"/>
                      </w:rPr>
                      <w:t>ll</w:t>
                    </w:r>
                  </w:ins>
                </w:p>
              </w:tc>
            </w:tr>
            <w:tr w:rsidR="00CD27F1" w:rsidRPr="00CD27F1" w14:paraId="1D257973" w14:textId="77777777" w:rsidTr="00CD27F1">
              <w:trPr>
                <w:trHeight w:val="300"/>
                <w:ins w:id="372" w:author="Level, Vincent" w:date="2025-01-22T14:29:00Z"/>
                <w:trPrChange w:id="373" w:author="Level, Vincent" w:date="2025-01-22T14:29:00Z">
                  <w:trPr>
                    <w:trHeight w:val="300"/>
                  </w:trPr>
                </w:trPrChange>
              </w:trPr>
              <w:tc>
                <w:tcPr>
                  <w:tcW w:w="1200" w:type="dxa"/>
                  <w:tcBorders>
                    <w:top w:val="nil"/>
                    <w:left w:val="single" w:sz="8" w:space="0" w:color="auto"/>
                    <w:bottom w:val="single" w:sz="4" w:space="0" w:color="auto"/>
                    <w:right w:val="nil"/>
                  </w:tcBorders>
                  <w:shd w:val="clear" w:color="auto" w:fill="auto"/>
                  <w:noWrap/>
                  <w:vAlign w:val="bottom"/>
                  <w:hideMark/>
                  <w:tcPrChange w:id="374" w:author="Level, Vincent" w:date="2025-01-22T14:29:00Z">
                    <w:tcPr>
                      <w:tcW w:w="1200" w:type="dxa"/>
                      <w:tcBorders>
                        <w:top w:val="nil"/>
                        <w:left w:val="single" w:sz="8" w:space="0" w:color="auto"/>
                        <w:bottom w:val="single" w:sz="4" w:space="0" w:color="auto"/>
                        <w:right w:val="nil"/>
                      </w:tcBorders>
                      <w:shd w:val="clear" w:color="auto" w:fill="auto"/>
                      <w:noWrap/>
                      <w:vAlign w:val="bottom"/>
                      <w:hideMark/>
                    </w:tcPr>
                  </w:tcPrChange>
                </w:tcPr>
                <w:p w14:paraId="3A0E40B5" w14:textId="77777777" w:rsidR="00CD27F1" w:rsidRPr="00CD27F1" w:rsidRDefault="00CD27F1" w:rsidP="00CD27F1">
                  <w:pPr>
                    <w:overflowPunct/>
                    <w:autoSpaceDE/>
                    <w:autoSpaceDN/>
                    <w:adjustRightInd/>
                    <w:spacing w:before="0"/>
                    <w:jc w:val="center"/>
                    <w:textAlignment w:val="auto"/>
                    <w:rPr>
                      <w:ins w:id="375" w:author="Level, Vincent" w:date="2025-01-22T14:29:00Z"/>
                      <w:rFonts w:ascii="Calibri" w:hAnsi="Calibri" w:cs="Calibri"/>
                      <w:color w:val="000000"/>
                      <w:szCs w:val="22"/>
                      <w:lang w:eastAsia="fr-FR"/>
                    </w:rPr>
                  </w:pPr>
                  <w:ins w:id="376" w:author="Level, Vincent" w:date="2025-01-22T14:29:00Z">
                    <w:r w:rsidRPr="00CD27F1">
                      <w:rPr>
                        <w:rFonts w:ascii="Calibri" w:hAnsi="Calibri" w:cs="Calibri"/>
                        <w:color w:val="000000"/>
                        <w:szCs w:val="22"/>
                        <w:lang w:eastAsia="fr-FR"/>
                      </w:rPr>
                      <w:t>7</w:t>
                    </w:r>
                  </w:ins>
                </w:p>
              </w:tc>
              <w:tc>
                <w:tcPr>
                  <w:tcW w:w="1900" w:type="dxa"/>
                  <w:tcBorders>
                    <w:top w:val="nil"/>
                    <w:left w:val="single" w:sz="8" w:space="0" w:color="auto"/>
                    <w:bottom w:val="single" w:sz="4" w:space="0" w:color="auto"/>
                    <w:right w:val="single" w:sz="8" w:space="0" w:color="auto"/>
                  </w:tcBorders>
                  <w:shd w:val="clear" w:color="auto" w:fill="auto"/>
                  <w:noWrap/>
                  <w:vAlign w:val="bottom"/>
                  <w:hideMark/>
                  <w:tcPrChange w:id="377" w:author="Level, Vincent" w:date="2025-01-22T14:29:00Z">
                    <w:tcPr>
                      <w:tcW w:w="1900" w:type="dxa"/>
                      <w:tcBorders>
                        <w:top w:val="nil"/>
                        <w:left w:val="single" w:sz="8" w:space="0" w:color="auto"/>
                        <w:bottom w:val="single" w:sz="4" w:space="0" w:color="auto"/>
                        <w:right w:val="single" w:sz="8" w:space="0" w:color="auto"/>
                      </w:tcBorders>
                      <w:shd w:val="clear" w:color="auto" w:fill="auto"/>
                      <w:noWrap/>
                      <w:vAlign w:val="bottom"/>
                      <w:hideMark/>
                    </w:tcPr>
                  </w:tcPrChange>
                </w:tcPr>
                <w:p w14:paraId="4FD53FD9" w14:textId="77777777" w:rsidR="00CD27F1" w:rsidRPr="00CD27F1" w:rsidRDefault="00CD27F1" w:rsidP="00CD27F1">
                  <w:pPr>
                    <w:overflowPunct/>
                    <w:autoSpaceDE/>
                    <w:autoSpaceDN/>
                    <w:adjustRightInd/>
                    <w:spacing w:before="0"/>
                    <w:jc w:val="center"/>
                    <w:textAlignment w:val="auto"/>
                    <w:rPr>
                      <w:ins w:id="378" w:author="Level, Vincent" w:date="2025-01-22T14:29:00Z"/>
                      <w:rFonts w:ascii="Calibri" w:hAnsi="Calibri" w:cs="Calibri"/>
                      <w:color w:val="000000"/>
                      <w:szCs w:val="22"/>
                      <w:lang w:eastAsia="fr-FR"/>
                    </w:rPr>
                  </w:pPr>
                  <w:proofErr w:type="gramStart"/>
                  <w:ins w:id="379" w:author="Level, Vincent" w:date="2025-01-22T14:29:00Z">
                    <w:r w:rsidRPr="00CD27F1">
                      <w:rPr>
                        <w:rFonts w:ascii="Calibri" w:eastAsia="PMingLiU" w:hAnsi="Calibri" w:cs="Calibri"/>
                        <w:color w:val="000000"/>
                        <w:szCs w:val="22"/>
                        <w:lang w:eastAsia="fr-FR"/>
                      </w:rPr>
                      <w:t>room</w:t>
                    </w:r>
                    <w:proofErr w:type="gramEnd"/>
                  </w:ins>
                </w:p>
              </w:tc>
              <w:tc>
                <w:tcPr>
                  <w:tcW w:w="2346" w:type="dxa"/>
                  <w:tcBorders>
                    <w:top w:val="nil"/>
                    <w:left w:val="nil"/>
                    <w:bottom w:val="single" w:sz="4" w:space="0" w:color="auto"/>
                    <w:right w:val="nil"/>
                  </w:tcBorders>
                  <w:shd w:val="clear" w:color="auto" w:fill="auto"/>
                  <w:noWrap/>
                  <w:vAlign w:val="bottom"/>
                  <w:hideMark/>
                  <w:tcPrChange w:id="380" w:author="Level, Vincent" w:date="2025-01-22T14:29:00Z">
                    <w:tcPr>
                      <w:tcW w:w="2020" w:type="dxa"/>
                      <w:tcBorders>
                        <w:top w:val="nil"/>
                        <w:left w:val="nil"/>
                        <w:bottom w:val="single" w:sz="4" w:space="0" w:color="auto"/>
                        <w:right w:val="nil"/>
                      </w:tcBorders>
                      <w:shd w:val="clear" w:color="auto" w:fill="auto"/>
                      <w:noWrap/>
                      <w:vAlign w:val="bottom"/>
                      <w:hideMark/>
                    </w:tcPr>
                  </w:tcPrChange>
                </w:tcPr>
                <w:p w14:paraId="42FF5321" w14:textId="77777777" w:rsidR="00CD27F1" w:rsidRPr="00CD27F1" w:rsidRDefault="00CD27F1" w:rsidP="00CD27F1">
                  <w:pPr>
                    <w:overflowPunct/>
                    <w:autoSpaceDE/>
                    <w:autoSpaceDN/>
                    <w:adjustRightInd/>
                    <w:spacing w:before="0"/>
                    <w:jc w:val="center"/>
                    <w:textAlignment w:val="auto"/>
                    <w:rPr>
                      <w:ins w:id="381" w:author="Level, Vincent" w:date="2025-01-22T14:29:00Z"/>
                      <w:rFonts w:ascii="Calibri" w:hAnsi="Calibri" w:cs="Calibri"/>
                      <w:color w:val="000000"/>
                      <w:szCs w:val="22"/>
                      <w:lang w:eastAsia="fr-FR"/>
                    </w:rPr>
                  </w:pPr>
                  <w:ins w:id="382" w:author="Level, Vincent" w:date="2025-01-22T14:29:00Z">
                    <w:r w:rsidRPr="00CD27F1">
                      <w:rPr>
                        <w:rFonts w:ascii="Calibri" w:hAnsi="Calibri" w:cs="Calibri"/>
                        <w:color w:val="000000"/>
                        <w:szCs w:val="22"/>
                        <w:lang w:eastAsia="fr-FR"/>
                      </w:rPr>
                      <w:t>SM3</w:t>
                    </w:r>
                    <w:proofErr w:type="gramStart"/>
                    <w:r w:rsidRPr="00CD27F1">
                      <w:rPr>
                        <w:rFonts w:ascii="Calibri" w:hAnsi="Calibri" w:cs="Calibri"/>
                        <w:color w:val="000000"/>
                        <w:szCs w:val="22"/>
                        <w:lang w:eastAsia="fr-FR"/>
                      </w:rPr>
                      <w:t>D;PID</w:t>
                    </w:r>
                    <w:proofErr w:type="gramEnd"/>
                    <w:r w:rsidRPr="00CD27F1">
                      <w:rPr>
                        <w:rFonts w:ascii="Calibri" w:hAnsi="Calibri" w:cs="Calibri"/>
                        <w:color w:val="000000"/>
                        <w:szCs w:val="22"/>
                        <w:lang w:eastAsia="fr-FR"/>
                      </w:rPr>
                      <w:t>;SPEL;USER</w:t>
                    </w:r>
                  </w:ins>
                </w:p>
              </w:tc>
              <w:tc>
                <w:tcPr>
                  <w:tcW w:w="1701" w:type="dxa"/>
                  <w:tcBorders>
                    <w:top w:val="nil"/>
                    <w:left w:val="single" w:sz="8" w:space="0" w:color="auto"/>
                    <w:bottom w:val="single" w:sz="4" w:space="0" w:color="auto"/>
                    <w:right w:val="single" w:sz="8" w:space="0" w:color="auto"/>
                  </w:tcBorders>
                  <w:shd w:val="clear" w:color="auto" w:fill="auto"/>
                  <w:noWrap/>
                  <w:vAlign w:val="bottom"/>
                  <w:hideMark/>
                  <w:tcPrChange w:id="383" w:author="Level, Vincent" w:date="2025-01-22T14:29:00Z">
                    <w:tcPr>
                      <w:tcW w:w="1420" w:type="dxa"/>
                      <w:tcBorders>
                        <w:top w:val="nil"/>
                        <w:left w:val="single" w:sz="8" w:space="0" w:color="auto"/>
                        <w:bottom w:val="single" w:sz="4" w:space="0" w:color="auto"/>
                        <w:right w:val="single" w:sz="8" w:space="0" w:color="auto"/>
                      </w:tcBorders>
                      <w:shd w:val="clear" w:color="auto" w:fill="auto"/>
                      <w:noWrap/>
                      <w:vAlign w:val="bottom"/>
                      <w:hideMark/>
                    </w:tcPr>
                  </w:tcPrChange>
                </w:tcPr>
                <w:p w14:paraId="5824F706" w14:textId="6D4C0604" w:rsidR="00CD27F1" w:rsidRPr="00CD27F1" w:rsidRDefault="00CD27F1" w:rsidP="00CD27F1">
                  <w:pPr>
                    <w:overflowPunct/>
                    <w:autoSpaceDE/>
                    <w:autoSpaceDN/>
                    <w:adjustRightInd/>
                    <w:spacing w:before="0"/>
                    <w:jc w:val="center"/>
                    <w:textAlignment w:val="auto"/>
                    <w:rPr>
                      <w:ins w:id="384" w:author="Level, Vincent" w:date="2025-01-22T14:29:00Z"/>
                      <w:rFonts w:ascii="Calibri" w:hAnsi="Calibri" w:cs="Calibri"/>
                      <w:color w:val="000000"/>
                      <w:szCs w:val="22"/>
                      <w:lang w:eastAsia="fr-FR"/>
                    </w:rPr>
                  </w:pPr>
                  <w:ins w:id="385" w:author="Level, Vincent" w:date="2025-01-22T14:29:00Z">
                    <w:r w:rsidRPr="00CD27F1">
                      <w:rPr>
                        <w:rFonts w:ascii="Calibri" w:hAnsi="Calibri" w:cs="Calibri"/>
                        <w:color w:val="000000"/>
                        <w:szCs w:val="22"/>
                        <w:lang w:eastAsia="fr-FR"/>
                      </w:rPr>
                      <w:t>A</w:t>
                    </w:r>
                  </w:ins>
                  <w:ins w:id="386" w:author="Level, Vincent" w:date="2025-01-22T14:43:00Z">
                    <w:r w:rsidR="00006184">
                      <w:rPr>
                        <w:rFonts w:ascii="Calibri" w:hAnsi="Calibri" w:cs="Calibri"/>
                        <w:color w:val="000000"/>
                        <w:szCs w:val="22"/>
                        <w:lang w:eastAsia="fr-FR"/>
                      </w:rPr>
                      <w:t>ll</w:t>
                    </w:r>
                  </w:ins>
                </w:p>
              </w:tc>
            </w:tr>
            <w:tr w:rsidR="00CD27F1" w:rsidRPr="00CD27F1" w14:paraId="51690799" w14:textId="77777777" w:rsidTr="00CD27F1">
              <w:trPr>
                <w:trHeight w:val="300"/>
                <w:ins w:id="387" w:author="Level, Vincent" w:date="2025-01-22T14:29:00Z"/>
                <w:trPrChange w:id="388" w:author="Level, Vincent" w:date="2025-01-22T14:29:00Z">
                  <w:trPr>
                    <w:trHeight w:val="300"/>
                  </w:trPr>
                </w:trPrChange>
              </w:trPr>
              <w:tc>
                <w:tcPr>
                  <w:tcW w:w="1200" w:type="dxa"/>
                  <w:tcBorders>
                    <w:top w:val="nil"/>
                    <w:left w:val="single" w:sz="8" w:space="0" w:color="auto"/>
                    <w:bottom w:val="single" w:sz="4" w:space="0" w:color="auto"/>
                    <w:right w:val="nil"/>
                  </w:tcBorders>
                  <w:shd w:val="clear" w:color="auto" w:fill="auto"/>
                  <w:noWrap/>
                  <w:vAlign w:val="bottom"/>
                  <w:hideMark/>
                  <w:tcPrChange w:id="389" w:author="Level, Vincent" w:date="2025-01-22T14:29:00Z">
                    <w:tcPr>
                      <w:tcW w:w="1200" w:type="dxa"/>
                      <w:tcBorders>
                        <w:top w:val="nil"/>
                        <w:left w:val="single" w:sz="8" w:space="0" w:color="auto"/>
                        <w:bottom w:val="single" w:sz="4" w:space="0" w:color="auto"/>
                        <w:right w:val="nil"/>
                      </w:tcBorders>
                      <w:shd w:val="clear" w:color="auto" w:fill="auto"/>
                      <w:noWrap/>
                      <w:vAlign w:val="bottom"/>
                      <w:hideMark/>
                    </w:tcPr>
                  </w:tcPrChange>
                </w:tcPr>
                <w:p w14:paraId="41B0E334" w14:textId="77777777" w:rsidR="00CD27F1" w:rsidRPr="00CD27F1" w:rsidRDefault="00CD27F1" w:rsidP="00CD27F1">
                  <w:pPr>
                    <w:overflowPunct/>
                    <w:autoSpaceDE/>
                    <w:autoSpaceDN/>
                    <w:adjustRightInd/>
                    <w:spacing w:before="0"/>
                    <w:jc w:val="center"/>
                    <w:textAlignment w:val="auto"/>
                    <w:rPr>
                      <w:ins w:id="390" w:author="Level, Vincent" w:date="2025-01-22T14:29:00Z"/>
                      <w:rFonts w:ascii="Calibri" w:hAnsi="Calibri" w:cs="Calibri"/>
                      <w:color w:val="000000"/>
                      <w:szCs w:val="22"/>
                      <w:lang w:eastAsia="fr-FR"/>
                    </w:rPr>
                  </w:pPr>
                  <w:ins w:id="391" w:author="Level, Vincent" w:date="2025-01-22T14:29:00Z">
                    <w:r w:rsidRPr="00CD27F1">
                      <w:rPr>
                        <w:rFonts w:ascii="Calibri" w:hAnsi="Calibri" w:cs="Calibri"/>
                        <w:color w:val="000000"/>
                        <w:szCs w:val="22"/>
                        <w:lang w:eastAsia="fr-FR"/>
                      </w:rPr>
                      <w:t>8</w:t>
                    </w:r>
                  </w:ins>
                </w:p>
              </w:tc>
              <w:tc>
                <w:tcPr>
                  <w:tcW w:w="1900" w:type="dxa"/>
                  <w:tcBorders>
                    <w:top w:val="nil"/>
                    <w:left w:val="single" w:sz="8" w:space="0" w:color="auto"/>
                    <w:bottom w:val="single" w:sz="4" w:space="0" w:color="auto"/>
                    <w:right w:val="single" w:sz="8" w:space="0" w:color="auto"/>
                  </w:tcBorders>
                  <w:shd w:val="clear" w:color="auto" w:fill="auto"/>
                  <w:noWrap/>
                  <w:vAlign w:val="bottom"/>
                  <w:hideMark/>
                  <w:tcPrChange w:id="392" w:author="Level, Vincent" w:date="2025-01-22T14:29:00Z">
                    <w:tcPr>
                      <w:tcW w:w="1900" w:type="dxa"/>
                      <w:tcBorders>
                        <w:top w:val="nil"/>
                        <w:left w:val="single" w:sz="8" w:space="0" w:color="auto"/>
                        <w:bottom w:val="single" w:sz="4" w:space="0" w:color="auto"/>
                        <w:right w:val="single" w:sz="8" w:space="0" w:color="auto"/>
                      </w:tcBorders>
                      <w:shd w:val="clear" w:color="auto" w:fill="auto"/>
                      <w:noWrap/>
                      <w:vAlign w:val="bottom"/>
                      <w:hideMark/>
                    </w:tcPr>
                  </w:tcPrChange>
                </w:tcPr>
                <w:p w14:paraId="3A092519" w14:textId="77777777" w:rsidR="00CD27F1" w:rsidRPr="00CD27F1" w:rsidRDefault="00CD27F1" w:rsidP="00CD27F1">
                  <w:pPr>
                    <w:overflowPunct/>
                    <w:autoSpaceDE/>
                    <w:autoSpaceDN/>
                    <w:adjustRightInd/>
                    <w:spacing w:before="0"/>
                    <w:jc w:val="center"/>
                    <w:textAlignment w:val="auto"/>
                    <w:rPr>
                      <w:ins w:id="393" w:author="Level, Vincent" w:date="2025-01-22T14:29:00Z"/>
                      <w:rFonts w:ascii="Calibri" w:hAnsi="Calibri" w:cs="Calibri"/>
                      <w:color w:val="000000"/>
                      <w:szCs w:val="22"/>
                      <w:lang w:eastAsia="fr-FR"/>
                    </w:rPr>
                  </w:pPr>
                  <w:proofErr w:type="spellStart"/>
                  <w:proofErr w:type="gramStart"/>
                  <w:ins w:id="394" w:author="Level, Vincent" w:date="2025-01-22T14:29:00Z">
                    <w:r w:rsidRPr="00CD27F1">
                      <w:rPr>
                        <w:rFonts w:ascii="Calibri" w:eastAsia="PMingLiU" w:hAnsi="Calibri" w:cs="Calibri"/>
                        <w:color w:val="000000"/>
                        <w:szCs w:val="22"/>
                        <w:lang w:eastAsia="fr-FR"/>
                      </w:rPr>
                      <w:t>code</w:t>
                    </w:r>
                    <w:proofErr w:type="gramEnd"/>
                    <w:r w:rsidRPr="00CD27F1">
                      <w:rPr>
                        <w:rFonts w:ascii="Calibri" w:eastAsia="PMingLiU" w:hAnsi="Calibri" w:cs="Calibri"/>
                        <w:color w:val="000000"/>
                        <w:szCs w:val="22"/>
                        <w:lang w:eastAsia="fr-FR"/>
                      </w:rPr>
                      <w:t>_client_object</w:t>
                    </w:r>
                    <w:proofErr w:type="spellEnd"/>
                  </w:ins>
                </w:p>
              </w:tc>
              <w:tc>
                <w:tcPr>
                  <w:tcW w:w="2346" w:type="dxa"/>
                  <w:tcBorders>
                    <w:top w:val="nil"/>
                    <w:left w:val="nil"/>
                    <w:bottom w:val="single" w:sz="4" w:space="0" w:color="auto"/>
                    <w:right w:val="nil"/>
                  </w:tcBorders>
                  <w:shd w:val="clear" w:color="auto" w:fill="auto"/>
                  <w:noWrap/>
                  <w:vAlign w:val="bottom"/>
                  <w:hideMark/>
                  <w:tcPrChange w:id="395" w:author="Level, Vincent" w:date="2025-01-22T14:29:00Z">
                    <w:tcPr>
                      <w:tcW w:w="2020" w:type="dxa"/>
                      <w:tcBorders>
                        <w:top w:val="nil"/>
                        <w:left w:val="nil"/>
                        <w:bottom w:val="single" w:sz="4" w:space="0" w:color="auto"/>
                        <w:right w:val="nil"/>
                      </w:tcBorders>
                      <w:shd w:val="clear" w:color="auto" w:fill="auto"/>
                      <w:noWrap/>
                      <w:vAlign w:val="bottom"/>
                      <w:hideMark/>
                    </w:tcPr>
                  </w:tcPrChange>
                </w:tcPr>
                <w:p w14:paraId="0BE0F671" w14:textId="77777777" w:rsidR="00CD27F1" w:rsidRPr="00CD27F1" w:rsidRDefault="00CD27F1" w:rsidP="00CD27F1">
                  <w:pPr>
                    <w:overflowPunct/>
                    <w:autoSpaceDE/>
                    <w:autoSpaceDN/>
                    <w:adjustRightInd/>
                    <w:spacing w:before="0"/>
                    <w:jc w:val="center"/>
                    <w:textAlignment w:val="auto"/>
                    <w:rPr>
                      <w:ins w:id="396" w:author="Level, Vincent" w:date="2025-01-22T14:29:00Z"/>
                      <w:rFonts w:ascii="Calibri" w:hAnsi="Calibri" w:cs="Calibri"/>
                      <w:color w:val="000000"/>
                      <w:szCs w:val="22"/>
                      <w:lang w:eastAsia="fr-FR"/>
                    </w:rPr>
                  </w:pPr>
                  <w:ins w:id="397" w:author="Level, Vincent" w:date="2025-01-22T14:29:00Z">
                    <w:r w:rsidRPr="00CD27F1">
                      <w:rPr>
                        <w:rFonts w:ascii="Calibri" w:hAnsi="Calibri" w:cs="Calibri"/>
                        <w:color w:val="000000"/>
                        <w:szCs w:val="22"/>
                        <w:lang w:eastAsia="fr-FR"/>
                      </w:rPr>
                      <w:t>SM3</w:t>
                    </w:r>
                    <w:proofErr w:type="gramStart"/>
                    <w:r w:rsidRPr="00CD27F1">
                      <w:rPr>
                        <w:rFonts w:ascii="Calibri" w:hAnsi="Calibri" w:cs="Calibri"/>
                        <w:color w:val="000000"/>
                        <w:szCs w:val="22"/>
                        <w:lang w:eastAsia="fr-FR"/>
                      </w:rPr>
                      <w:t>D;PID</w:t>
                    </w:r>
                    <w:proofErr w:type="gramEnd"/>
                    <w:r w:rsidRPr="00CD27F1">
                      <w:rPr>
                        <w:rFonts w:ascii="Calibri" w:hAnsi="Calibri" w:cs="Calibri"/>
                        <w:color w:val="000000"/>
                        <w:szCs w:val="22"/>
                        <w:lang w:eastAsia="fr-FR"/>
                      </w:rPr>
                      <w:t>;SPEL;USER</w:t>
                    </w:r>
                  </w:ins>
                </w:p>
              </w:tc>
              <w:tc>
                <w:tcPr>
                  <w:tcW w:w="1701" w:type="dxa"/>
                  <w:tcBorders>
                    <w:top w:val="nil"/>
                    <w:left w:val="single" w:sz="8" w:space="0" w:color="auto"/>
                    <w:bottom w:val="single" w:sz="4" w:space="0" w:color="auto"/>
                    <w:right w:val="single" w:sz="8" w:space="0" w:color="auto"/>
                  </w:tcBorders>
                  <w:shd w:val="clear" w:color="auto" w:fill="auto"/>
                  <w:noWrap/>
                  <w:vAlign w:val="bottom"/>
                  <w:hideMark/>
                  <w:tcPrChange w:id="398" w:author="Level, Vincent" w:date="2025-01-22T14:29:00Z">
                    <w:tcPr>
                      <w:tcW w:w="1420" w:type="dxa"/>
                      <w:tcBorders>
                        <w:top w:val="nil"/>
                        <w:left w:val="single" w:sz="8" w:space="0" w:color="auto"/>
                        <w:bottom w:val="single" w:sz="4" w:space="0" w:color="auto"/>
                        <w:right w:val="single" w:sz="8" w:space="0" w:color="auto"/>
                      </w:tcBorders>
                      <w:shd w:val="clear" w:color="auto" w:fill="auto"/>
                      <w:noWrap/>
                      <w:vAlign w:val="bottom"/>
                      <w:hideMark/>
                    </w:tcPr>
                  </w:tcPrChange>
                </w:tcPr>
                <w:p w14:paraId="505B1608" w14:textId="77777777" w:rsidR="00CD27F1" w:rsidRPr="00CD27F1" w:rsidRDefault="00CD27F1" w:rsidP="00CD27F1">
                  <w:pPr>
                    <w:overflowPunct/>
                    <w:autoSpaceDE/>
                    <w:autoSpaceDN/>
                    <w:adjustRightInd/>
                    <w:spacing w:before="0"/>
                    <w:jc w:val="center"/>
                    <w:textAlignment w:val="auto"/>
                    <w:rPr>
                      <w:ins w:id="399" w:author="Level, Vincent" w:date="2025-01-22T14:29:00Z"/>
                      <w:rFonts w:ascii="Calibri" w:hAnsi="Calibri" w:cs="Calibri"/>
                      <w:color w:val="000000"/>
                      <w:szCs w:val="22"/>
                      <w:lang w:eastAsia="fr-FR"/>
                    </w:rPr>
                  </w:pPr>
                  <w:ins w:id="400" w:author="Level, Vincent" w:date="2025-01-22T14:29:00Z">
                    <w:r w:rsidRPr="00CD27F1">
                      <w:rPr>
                        <w:rFonts w:ascii="Calibri" w:hAnsi="Calibri" w:cs="Calibri"/>
                        <w:color w:val="000000"/>
                        <w:szCs w:val="22"/>
                        <w:lang w:eastAsia="fr-FR"/>
                      </w:rPr>
                      <w:t>First</w:t>
                    </w:r>
                  </w:ins>
                </w:p>
              </w:tc>
            </w:tr>
            <w:tr w:rsidR="00CD27F1" w:rsidRPr="00CD27F1" w14:paraId="4B8FF180" w14:textId="77777777" w:rsidTr="00CD27F1">
              <w:trPr>
                <w:trHeight w:val="300"/>
                <w:ins w:id="401" w:author="Level, Vincent" w:date="2025-01-22T14:29:00Z"/>
                <w:trPrChange w:id="402" w:author="Level, Vincent" w:date="2025-01-22T14:29:00Z">
                  <w:trPr>
                    <w:trHeight w:val="300"/>
                  </w:trPr>
                </w:trPrChange>
              </w:trPr>
              <w:tc>
                <w:tcPr>
                  <w:tcW w:w="1200" w:type="dxa"/>
                  <w:tcBorders>
                    <w:top w:val="nil"/>
                    <w:left w:val="single" w:sz="8" w:space="0" w:color="auto"/>
                    <w:bottom w:val="single" w:sz="4" w:space="0" w:color="auto"/>
                    <w:right w:val="nil"/>
                  </w:tcBorders>
                  <w:shd w:val="clear" w:color="auto" w:fill="auto"/>
                  <w:noWrap/>
                  <w:vAlign w:val="bottom"/>
                  <w:hideMark/>
                  <w:tcPrChange w:id="403" w:author="Level, Vincent" w:date="2025-01-22T14:29:00Z">
                    <w:tcPr>
                      <w:tcW w:w="1200" w:type="dxa"/>
                      <w:tcBorders>
                        <w:top w:val="nil"/>
                        <w:left w:val="single" w:sz="8" w:space="0" w:color="auto"/>
                        <w:bottom w:val="single" w:sz="4" w:space="0" w:color="auto"/>
                        <w:right w:val="nil"/>
                      </w:tcBorders>
                      <w:shd w:val="clear" w:color="auto" w:fill="auto"/>
                      <w:noWrap/>
                      <w:vAlign w:val="bottom"/>
                      <w:hideMark/>
                    </w:tcPr>
                  </w:tcPrChange>
                </w:tcPr>
                <w:p w14:paraId="4555587E" w14:textId="77777777" w:rsidR="00CD27F1" w:rsidRPr="00CD27F1" w:rsidRDefault="00CD27F1" w:rsidP="00CD27F1">
                  <w:pPr>
                    <w:overflowPunct/>
                    <w:autoSpaceDE/>
                    <w:autoSpaceDN/>
                    <w:adjustRightInd/>
                    <w:spacing w:before="0"/>
                    <w:jc w:val="center"/>
                    <w:textAlignment w:val="auto"/>
                    <w:rPr>
                      <w:ins w:id="404" w:author="Level, Vincent" w:date="2025-01-22T14:29:00Z"/>
                      <w:rFonts w:ascii="Calibri" w:hAnsi="Calibri" w:cs="Calibri"/>
                      <w:color w:val="000000"/>
                      <w:szCs w:val="22"/>
                      <w:lang w:eastAsia="fr-FR"/>
                    </w:rPr>
                  </w:pPr>
                  <w:ins w:id="405" w:author="Level, Vincent" w:date="2025-01-22T14:29:00Z">
                    <w:r w:rsidRPr="00CD27F1">
                      <w:rPr>
                        <w:rFonts w:ascii="Calibri" w:hAnsi="Calibri" w:cs="Calibri"/>
                        <w:color w:val="000000"/>
                        <w:szCs w:val="22"/>
                        <w:lang w:eastAsia="fr-FR"/>
                      </w:rPr>
                      <w:t>9</w:t>
                    </w:r>
                  </w:ins>
                </w:p>
              </w:tc>
              <w:tc>
                <w:tcPr>
                  <w:tcW w:w="1900" w:type="dxa"/>
                  <w:tcBorders>
                    <w:top w:val="nil"/>
                    <w:left w:val="single" w:sz="8" w:space="0" w:color="auto"/>
                    <w:bottom w:val="single" w:sz="4" w:space="0" w:color="auto"/>
                    <w:right w:val="single" w:sz="8" w:space="0" w:color="auto"/>
                  </w:tcBorders>
                  <w:shd w:val="clear" w:color="auto" w:fill="auto"/>
                  <w:noWrap/>
                  <w:vAlign w:val="bottom"/>
                  <w:hideMark/>
                  <w:tcPrChange w:id="406" w:author="Level, Vincent" w:date="2025-01-22T14:29:00Z">
                    <w:tcPr>
                      <w:tcW w:w="1900" w:type="dxa"/>
                      <w:tcBorders>
                        <w:top w:val="nil"/>
                        <w:left w:val="single" w:sz="8" w:space="0" w:color="auto"/>
                        <w:bottom w:val="single" w:sz="4" w:space="0" w:color="auto"/>
                        <w:right w:val="single" w:sz="8" w:space="0" w:color="auto"/>
                      </w:tcBorders>
                      <w:shd w:val="clear" w:color="auto" w:fill="auto"/>
                      <w:noWrap/>
                      <w:vAlign w:val="bottom"/>
                      <w:hideMark/>
                    </w:tcPr>
                  </w:tcPrChange>
                </w:tcPr>
                <w:p w14:paraId="7630A06E" w14:textId="77777777" w:rsidR="00CD27F1" w:rsidRPr="00CD27F1" w:rsidRDefault="00CD27F1" w:rsidP="00CD27F1">
                  <w:pPr>
                    <w:overflowPunct/>
                    <w:autoSpaceDE/>
                    <w:autoSpaceDN/>
                    <w:adjustRightInd/>
                    <w:spacing w:before="0"/>
                    <w:jc w:val="center"/>
                    <w:textAlignment w:val="auto"/>
                    <w:rPr>
                      <w:ins w:id="407" w:author="Level, Vincent" w:date="2025-01-22T14:29:00Z"/>
                      <w:rFonts w:ascii="Calibri" w:hAnsi="Calibri" w:cs="Calibri"/>
                      <w:color w:val="000000"/>
                      <w:szCs w:val="22"/>
                      <w:lang w:eastAsia="fr-FR"/>
                    </w:rPr>
                  </w:pPr>
                  <w:proofErr w:type="spellStart"/>
                  <w:proofErr w:type="gramStart"/>
                  <w:ins w:id="408" w:author="Level, Vincent" w:date="2025-01-22T14:29:00Z">
                    <w:r w:rsidRPr="00CD27F1">
                      <w:rPr>
                        <w:rFonts w:ascii="Calibri" w:eastAsia="PMingLiU" w:hAnsi="Calibri" w:cs="Calibri"/>
                        <w:color w:val="000000"/>
                        <w:szCs w:val="22"/>
                        <w:lang w:eastAsia="fr-FR"/>
                      </w:rPr>
                      <w:t>code</w:t>
                    </w:r>
                    <w:proofErr w:type="gramEnd"/>
                    <w:r w:rsidRPr="00CD27F1">
                      <w:rPr>
                        <w:rFonts w:ascii="Calibri" w:eastAsia="PMingLiU" w:hAnsi="Calibri" w:cs="Calibri"/>
                        <w:color w:val="000000"/>
                        <w:szCs w:val="22"/>
                        <w:lang w:eastAsia="fr-FR"/>
                      </w:rPr>
                      <w:t>_fournisseur</w:t>
                    </w:r>
                    <w:proofErr w:type="spellEnd"/>
                  </w:ins>
                </w:p>
              </w:tc>
              <w:tc>
                <w:tcPr>
                  <w:tcW w:w="2346" w:type="dxa"/>
                  <w:tcBorders>
                    <w:top w:val="nil"/>
                    <w:left w:val="nil"/>
                    <w:bottom w:val="single" w:sz="4" w:space="0" w:color="auto"/>
                    <w:right w:val="nil"/>
                  </w:tcBorders>
                  <w:shd w:val="clear" w:color="auto" w:fill="auto"/>
                  <w:noWrap/>
                  <w:vAlign w:val="bottom"/>
                  <w:hideMark/>
                  <w:tcPrChange w:id="409" w:author="Level, Vincent" w:date="2025-01-22T14:29:00Z">
                    <w:tcPr>
                      <w:tcW w:w="2020" w:type="dxa"/>
                      <w:tcBorders>
                        <w:top w:val="nil"/>
                        <w:left w:val="nil"/>
                        <w:bottom w:val="single" w:sz="4" w:space="0" w:color="auto"/>
                        <w:right w:val="nil"/>
                      </w:tcBorders>
                      <w:shd w:val="clear" w:color="auto" w:fill="auto"/>
                      <w:noWrap/>
                      <w:vAlign w:val="bottom"/>
                      <w:hideMark/>
                    </w:tcPr>
                  </w:tcPrChange>
                </w:tcPr>
                <w:p w14:paraId="428780D1" w14:textId="77777777" w:rsidR="00CD27F1" w:rsidRPr="00CD27F1" w:rsidRDefault="00CD27F1" w:rsidP="00CD27F1">
                  <w:pPr>
                    <w:overflowPunct/>
                    <w:autoSpaceDE/>
                    <w:autoSpaceDN/>
                    <w:adjustRightInd/>
                    <w:spacing w:before="0"/>
                    <w:jc w:val="center"/>
                    <w:textAlignment w:val="auto"/>
                    <w:rPr>
                      <w:ins w:id="410" w:author="Level, Vincent" w:date="2025-01-22T14:29:00Z"/>
                      <w:rFonts w:ascii="Calibri" w:hAnsi="Calibri" w:cs="Calibri"/>
                      <w:color w:val="000000"/>
                      <w:szCs w:val="22"/>
                      <w:lang w:eastAsia="fr-FR"/>
                    </w:rPr>
                  </w:pPr>
                  <w:proofErr w:type="gramStart"/>
                  <w:ins w:id="411" w:author="Level, Vincent" w:date="2025-01-22T14:29:00Z">
                    <w:r w:rsidRPr="00CD27F1">
                      <w:rPr>
                        <w:rFonts w:ascii="Calibri" w:hAnsi="Calibri" w:cs="Calibri"/>
                        <w:color w:val="000000"/>
                        <w:szCs w:val="22"/>
                        <w:lang w:eastAsia="fr-FR"/>
                      </w:rPr>
                      <w:t>SPEL;USER</w:t>
                    </w:r>
                    <w:proofErr w:type="gramEnd"/>
                  </w:ins>
                </w:p>
              </w:tc>
              <w:tc>
                <w:tcPr>
                  <w:tcW w:w="1701" w:type="dxa"/>
                  <w:tcBorders>
                    <w:top w:val="nil"/>
                    <w:left w:val="single" w:sz="8" w:space="0" w:color="auto"/>
                    <w:bottom w:val="single" w:sz="4" w:space="0" w:color="auto"/>
                    <w:right w:val="single" w:sz="8" w:space="0" w:color="auto"/>
                  </w:tcBorders>
                  <w:shd w:val="clear" w:color="auto" w:fill="auto"/>
                  <w:noWrap/>
                  <w:vAlign w:val="bottom"/>
                  <w:hideMark/>
                  <w:tcPrChange w:id="412" w:author="Level, Vincent" w:date="2025-01-22T14:29:00Z">
                    <w:tcPr>
                      <w:tcW w:w="1420" w:type="dxa"/>
                      <w:tcBorders>
                        <w:top w:val="nil"/>
                        <w:left w:val="single" w:sz="8" w:space="0" w:color="auto"/>
                        <w:bottom w:val="single" w:sz="4" w:space="0" w:color="auto"/>
                        <w:right w:val="single" w:sz="8" w:space="0" w:color="auto"/>
                      </w:tcBorders>
                      <w:shd w:val="clear" w:color="auto" w:fill="auto"/>
                      <w:noWrap/>
                      <w:vAlign w:val="bottom"/>
                      <w:hideMark/>
                    </w:tcPr>
                  </w:tcPrChange>
                </w:tcPr>
                <w:p w14:paraId="63659848" w14:textId="4C153384" w:rsidR="00CD27F1" w:rsidRPr="00CD27F1" w:rsidRDefault="00FD09E3" w:rsidP="00CD27F1">
                  <w:pPr>
                    <w:overflowPunct/>
                    <w:autoSpaceDE/>
                    <w:autoSpaceDN/>
                    <w:adjustRightInd/>
                    <w:spacing w:before="0"/>
                    <w:jc w:val="center"/>
                    <w:textAlignment w:val="auto"/>
                    <w:rPr>
                      <w:ins w:id="413" w:author="Level, Vincent" w:date="2025-01-22T14:29:00Z"/>
                      <w:rFonts w:ascii="Calibri" w:hAnsi="Calibri" w:cs="Calibri"/>
                      <w:color w:val="000000"/>
                      <w:szCs w:val="22"/>
                      <w:lang w:eastAsia="fr-FR"/>
                    </w:rPr>
                  </w:pPr>
                  <w:ins w:id="414" w:author="Level, Vincent" w:date="2025-01-22T15:59:00Z">
                    <w:r>
                      <w:rPr>
                        <w:rFonts w:ascii="Calibri" w:hAnsi="Calibri" w:cs="Calibri"/>
                        <w:color w:val="000000"/>
                        <w:szCs w:val="22"/>
                        <w:lang w:eastAsia="fr-FR"/>
                      </w:rPr>
                      <w:t>No</w:t>
                    </w:r>
                  </w:ins>
                </w:p>
              </w:tc>
            </w:tr>
            <w:tr w:rsidR="00CD27F1" w:rsidRPr="00CD27F1" w14:paraId="6810E63A" w14:textId="77777777" w:rsidTr="00CD27F1">
              <w:trPr>
                <w:trHeight w:val="300"/>
                <w:ins w:id="415" w:author="Level, Vincent" w:date="2025-01-22T14:29:00Z"/>
                <w:trPrChange w:id="416" w:author="Level, Vincent" w:date="2025-01-22T14:29:00Z">
                  <w:trPr>
                    <w:trHeight w:val="300"/>
                  </w:trPr>
                </w:trPrChange>
              </w:trPr>
              <w:tc>
                <w:tcPr>
                  <w:tcW w:w="1200" w:type="dxa"/>
                  <w:tcBorders>
                    <w:top w:val="nil"/>
                    <w:left w:val="single" w:sz="8" w:space="0" w:color="auto"/>
                    <w:bottom w:val="single" w:sz="4" w:space="0" w:color="auto"/>
                    <w:right w:val="nil"/>
                  </w:tcBorders>
                  <w:shd w:val="clear" w:color="auto" w:fill="auto"/>
                  <w:noWrap/>
                  <w:vAlign w:val="bottom"/>
                  <w:hideMark/>
                  <w:tcPrChange w:id="417" w:author="Level, Vincent" w:date="2025-01-22T14:29:00Z">
                    <w:tcPr>
                      <w:tcW w:w="1200" w:type="dxa"/>
                      <w:tcBorders>
                        <w:top w:val="nil"/>
                        <w:left w:val="single" w:sz="8" w:space="0" w:color="auto"/>
                        <w:bottom w:val="single" w:sz="4" w:space="0" w:color="auto"/>
                        <w:right w:val="nil"/>
                      </w:tcBorders>
                      <w:shd w:val="clear" w:color="auto" w:fill="auto"/>
                      <w:noWrap/>
                      <w:vAlign w:val="bottom"/>
                      <w:hideMark/>
                    </w:tcPr>
                  </w:tcPrChange>
                </w:tcPr>
                <w:p w14:paraId="6C309231" w14:textId="77777777" w:rsidR="00CD27F1" w:rsidRPr="00CD27F1" w:rsidRDefault="00CD27F1" w:rsidP="00CD27F1">
                  <w:pPr>
                    <w:overflowPunct/>
                    <w:autoSpaceDE/>
                    <w:autoSpaceDN/>
                    <w:adjustRightInd/>
                    <w:spacing w:before="0"/>
                    <w:jc w:val="center"/>
                    <w:textAlignment w:val="auto"/>
                    <w:rPr>
                      <w:ins w:id="418" w:author="Level, Vincent" w:date="2025-01-22T14:29:00Z"/>
                      <w:rFonts w:ascii="Calibri" w:hAnsi="Calibri" w:cs="Calibri"/>
                      <w:color w:val="000000"/>
                      <w:szCs w:val="22"/>
                      <w:lang w:eastAsia="fr-FR"/>
                    </w:rPr>
                  </w:pPr>
                  <w:ins w:id="419" w:author="Level, Vincent" w:date="2025-01-22T14:29:00Z">
                    <w:r w:rsidRPr="00CD27F1">
                      <w:rPr>
                        <w:rFonts w:ascii="Calibri" w:hAnsi="Calibri" w:cs="Calibri"/>
                        <w:color w:val="000000"/>
                        <w:szCs w:val="22"/>
                        <w:lang w:eastAsia="fr-FR"/>
                      </w:rPr>
                      <w:t>10</w:t>
                    </w:r>
                  </w:ins>
                </w:p>
              </w:tc>
              <w:tc>
                <w:tcPr>
                  <w:tcW w:w="1900" w:type="dxa"/>
                  <w:tcBorders>
                    <w:top w:val="nil"/>
                    <w:left w:val="single" w:sz="8" w:space="0" w:color="auto"/>
                    <w:bottom w:val="single" w:sz="4" w:space="0" w:color="auto"/>
                    <w:right w:val="single" w:sz="8" w:space="0" w:color="auto"/>
                  </w:tcBorders>
                  <w:shd w:val="clear" w:color="auto" w:fill="auto"/>
                  <w:noWrap/>
                  <w:vAlign w:val="bottom"/>
                  <w:hideMark/>
                  <w:tcPrChange w:id="420" w:author="Level, Vincent" w:date="2025-01-22T14:29:00Z">
                    <w:tcPr>
                      <w:tcW w:w="1900" w:type="dxa"/>
                      <w:tcBorders>
                        <w:top w:val="nil"/>
                        <w:left w:val="single" w:sz="8" w:space="0" w:color="auto"/>
                        <w:bottom w:val="single" w:sz="4" w:space="0" w:color="auto"/>
                        <w:right w:val="single" w:sz="8" w:space="0" w:color="auto"/>
                      </w:tcBorders>
                      <w:shd w:val="clear" w:color="auto" w:fill="auto"/>
                      <w:noWrap/>
                      <w:vAlign w:val="bottom"/>
                      <w:hideMark/>
                    </w:tcPr>
                  </w:tcPrChange>
                </w:tcPr>
                <w:p w14:paraId="1E6541B6" w14:textId="77777777" w:rsidR="00CD27F1" w:rsidRPr="00CD27F1" w:rsidRDefault="00CD27F1" w:rsidP="00CD27F1">
                  <w:pPr>
                    <w:overflowPunct/>
                    <w:autoSpaceDE/>
                    <w:autoSpaceDN/>
                    <w:adjustRightInd/>
                    <w:spacing w:before="0"/>
                    <w:jc w:val="center"/>
                    <w:textAlignment w:val="auto"/>
                    <w:rPr>
                      <w:ins w:id="421" w:author="Level, Vincent" w:date="2025-01-22T14:29:00Z"/>
                      <w:rFonts w:ascii="Calibri" w:hAnsi="Calibri" w:cs="Calibri"/>
                      <w:color w:val="000000"/>
                      <w:szCs w:val="22"/>
                      <w:lang w:eastAsia="fr-FR"/>
                    </w:rPr>
                  </w:pPr>
                  <w:proofErr w:type="spellStart"/>
                  <w:proofErr w:type="gramStart"/>
                  <w:ins w:id="422" w:author="Level, Vincent" w:date="2025-01-22T14:29:00Z">
                    <w:r w:rsidRPr="00CD27F1">
                      <w:rPr>
                        <w:rFonts w:ascii="Calibri" w:eastAsia="PMingLiU" w:hAnsi="Calibri" w:cs="Calibri"/>
                        <w:color w:val="000000"/>
                        <w:szCs w:val="22"/>
                        <w:lang w:eastAsia="fr-FR"/>
                      </w:rPr>
                      <w:t>facteur</w:t>
                    </w:r>
                    <w:proofErr w:type="gramEnd"/>
                    <w:r w:rsidRPr="00CD27F1">
                      <w:rPr>
                        <w:rFonts w:ascii="Calibri" w:eastAsia="PMingLiU" w:hAnsi="Calibri" w:cs="Calibri"/>
                        <w:color w:val="000000"/>
                        <w:szCs w:val="22"/>
                        <w:lang w:eastAsia="fr-FR"/>
                      </w:rPr>
                      <w:t>_choc_id</w:t>
                    </w:r>
                    <w:proofErr w:type="spellEnd"/>
                  </w:ins>
                </w:p>
              </w:tc>
              <w:tc>
                <w:tcPr>
                  <w:tcW w:w="2346" w:type="dxa"/>
                  <w:tcBorders>
                    <w:top w:val="nil"/>
                    <w:left w:val="nil"/>
                    <w:bottom w:val="single" w:sz="4" w:space="0" w:color="auto"/>
                    <w:right w:val="nil"/>
                  </w:tcBorders>
                  <w:shd w:val="clear" w:color="auto" w:fill="auto"/>
                  <w:noWrap/>
                  <w:vAlign w:val="bottom"/>
                  <w:hideMark/>
                  <w:tcPrChange w:id="423" w:author="Level, Vincent" w:date="2025-01-22T14:29:00Z">
                    <w:tcPr>
                      <w:tcW w:w="2020" w:type="dxa"/>
                      <w:tcBorders>
                        <w:top w:val="nil"/>
                        <w:left w:val="nil"/>
                        <w:bottom w:val="single" w:sz="4" w:space="0" w:color="auto"/>
                        <w:right w:val="nil"/>
                      </w:tcBorders>
                      <w:shd w:val="clear" w:color="auto" w:fill="auto"/>
                      <w:noWrap/>
                      <w:vAlign w:val="bottom"/>
                      <w:hideMark/>
                    </w:tcPr>
                  </w:tcPrChange>
                </w:tcPr>
                <w:p w14:paraId="2D96A9C7" w14:textId="77777777" w:rsidR="00CD27F1" w:rsidRPr="00CD27F1" w:rsidRDefault="00CD27F1" w:rsidP="00CD27F1">
                  <w:pPr>
                    <w:overflowPunct/>
                    <w:autoSpaceDE/>
                    <w:autoSpaceDN/>
                    <w:adjustRightInd/>
                    <w:spacing w:before="0"/>
                    <w:jc w:val="center"/>
                    <w:textAlignment w:val="auto"/>
                    <w:rPr>
                      <w:ins w:id="424" w:author="Level, Vincent" w:date="2025-01-22T14:29:00Z"/>
                      <w:rFonts w:ascii="Calibri" w:hAnsi="Calibri" w:cs="Calibri"/>
                      <w:color w:val="000000"/>
                      <w:szCs w:val="22"/>
                      <w:lang w:eastAsia="fr-FR"/>
                    </w:rPr>
                  </w:pPr>
                  <w:proofErr w:type="gramStart"/>
                  <w:ins w:id="425" w:author="Level, Vincent" w:date="2025-01-22T14:29:00Z">
                    <w:r w:rsidRPr="00CD27F1">
                      <w:rPr>
                        <w:rFonts w:ascii="Calibri" w:hAnsi="Calibri" w:cs="Calibri"/>
                        <w:color w:val="000000"/>
                        <w:szCs w:val="22"/>
                        <w:lang w:eastAsia="fr-FR"/>
                      </w:rPr>
                      <w:t>SPEL;USER</w:t>
                    </w:r>
                    <w:proofErr w:type="gramEnd"/>
                  </w:ins>
                </w:p>
              </w:tc>
              <w:tc>
                <w:tcPr>
                  <w:tcW w:w="1701" w:type="dxa"/>
                  <w:tcBorders>
                    <w:top w:val="nil"/>
                    <w:left w:val="single" w:sz="8" w:space="0" w:color="auto"/>
                    <w:bottom w:val="single" w:sz="4" w:space="0" w:color="auto"/>
                    <w:right w:val="single" w:sz="8" w:space="0" w:color="auto"/>
                  </w:tcBorders>
                  <w:shd w:val="clear" w:color="auto" w:fill="auto"/>
                  <w:noWrap/>
                  <w:vAlign w:val="bottom"/>
                  <w:hideMark/>
                  <w:tcPrChange w:id="426" w:author="Level, Vincent" w:date="2025-01-22T14:29:00Z">
                    <w:tcPr>
                      <w:tcW w:w="1420" w:type="dxa"/>
                      <w:tcBorders>
                        <w:top w:val="nil"/>
                        <w:left w:val="single" w:sz="8" w:space="0" w:color="auto"/>
                        <w:bottom w:val="single" w:sz="4" w:space="0" w:color="auto"/>
                        <w:right w:val="single" w:sz="8" w:space="0" w:color="auto"/>
                      </w:tcBorders>
                      <w:shd w:val="clear" w:color="auto" w:fill="auto"/>
                      <w:noWrap/>
                      <w:vAlign w:val="bottom"/>
                      <w:hideMark/>
                    </w:tcPr>
                  </w:tcPrChange>
                </w:tcPr>
                <w:p w14:paraId="07FBF5C9" w14:textId="77777777" w:rsidR="00CD27F1" w:rsidRPr="00CD27F1" w:rsidRDefault="00CD27F1" w:rsidP="00CD27F1">
                  <w:pPr>
                    <w:overflowPunct/>
                    <w:autoSpaceDE/>
                    <w:autoSpaceDN/>
                    <w:adjustRightInd/>
                    <w:spacing w:before="0"/>
                    <w:jc w:val="center"/>
                    <w:textAlignment w:val="auto"/>
                    <w:rPr>
                      <w:ins w:id="427" w:author="Level, Vincent" w:date="2025-01-22T14:29:00Z"/>
                      <w:rFonts w:ascii="Calibri" w:hAnsi="Calibri" w:cs="Calibri"/>
                      <w:color w:val="000000"/>
                      <w:szCs w:val="22"/>
                      <w:lang w:eastAsia="fr-FR"/>
                    </w:rPr>
                  </w:pPr>
                  <w:ins w:id="428" w:author="Level, Vincent" w:date="2025-01-22T14:29:00Z">
                    <w:r w:rsidRPr="00CD27F1">
                      <w:rPr>
                        <w:rFonts w:ascii="Calibri" w:hAnsi="Calibri" w:cs="Calibri"/>
                        <w:color w:val="000000"/>
                        <w:szCs w:val="22"/>
                        <w:lang w:eastAsia="fr-FR"/>
                      </w:rPr>
                      <w:t>First</w:t>
                    </w:r>
                  </w:ins>
                </w:p>
              </w:tc>
            </w:tr>
            <w:tr w:rsidR="00CD27F1" w:rsidRPr="00CD27F1" w14:paraId="31B9A5F4" w14:textId="77777777" w:rsidTr="00CD27F1">
              <w:trPr>
                <w:trHeight w:val="300"/>
                <w:ins w:id="429" w:author="Level, Vincent" w:date="2025-01-22T14:29:00Z"/>
                <w:trPrChange w:id="430" w:author="Level, Vincent" w:date="2025-01-22T14:29:00Z">
                  <w:trPr>
                    <w:trHeight w:val="300"/>
                  </w:trPr>
                </w:trPrChange>
              </w:trPr>
              <w:tc>
                <w:tcPr>
                  <w:tcW w:w="1200" w:type="dxa"/>
                  <w:tcBorders>
                    <w:top w:val="nil"/>
                    <w:left w:val="single" w:sz="8" w:space="0" w:color="auto"/>
                    <w:bottom w:val="single" w:sz="4" w:space="0" w:color="auto"/>
                    <w:right w:val="nil"/>
                  </w:tcBorders>
                  <w:shd w:val="clear" w:color="auto" w:fill="auto"/>
                  <w:noWrap/>
                  <w:vAlign w:val="bottom"/>
                  <w:hideMark/>
                  <w:tcPrChange w:id="431" w:author="Level, Vincent" w:date="2025-01-22T14:29:00Z">
                    <w:tcPr>
                      <w:tcW w:w="1200" w:type="dxa"/>
                      <w:tcBorders>
                        <w:top w:val="nil"/>
                        <w:left w:val="single" w:sz="8" w:space="0" w:color="auto"/>
                        <w:bottom w:val="single" w:sz="4" w:space="0" w:color="auto"/>
                        <w:right w:val="nil"/>
                      </w:tcBorders>
                      <w:shd w:val="clear" w:color="auto" w:fill="auto"/>
                      <w:noWrap/>
                      <w:vAlign w:val="bottom"/>
                      <w:hideMark/>
                    </w:tcPr>
                  </w:tcPrChange>
                </w:tcPr>
                <w:p w14:paraId="6B5D207A" w14:textId="77777777" w:rsidR="00CD27F1" w:rsidRPr="00CD27F1" w:rsidRDefault="00CD27F1" w:rsidP="00CD27F1">
                  <w:pPr>
                    <w:overflowPunct/>
                    <w:autoSpaceDE/>
                    <w:autoSpaceDN/>
                    <w:adjustRightInd/>
                    <w:spacing w:before="0"/>
                    <w:jc w:val="center"/>
                    <w:textAlignment w:val="auto"/>
                    <w:rPr>
                      <w:ins w:id="432" w:author="Level, Vincent" w:date="2025-01-22T14:29:00Z"/>
                      <w:rFonts w:ascii="Calibri" w:hAnsi="Calibri" w:cs="Calibri"/>
                      <w:color w:val="000000"/>
                      <w:szCs w:val="22"/>
                      <w:lang w:eastAsia="fr-FR"/>
                    </w:rPr>
                  </w:pPr>
                  <w:ins w:id="433" w:author="Level, Vincent" w:date="2025-01-22T14:29:00Z">
                    <w:r w:rsidRPr="00CD27F1">
                      <w:rPr>
                        <w:rFonts w:ascii="Calibri" w:hAnsi="Calibri" w:cs="Calibri"/>
                        <w:color w:val="000000"/>
                        <w:szCs w:val="22"/>
                        <w:lang w:eastAsia="fr-FR"/>
                      </w:rPr>
                      <w:t>11</w:t>
                    </w:r>
                  </w:ins>
                </w:p>
              </w:tc>
              <w:tc>
                <w:tcPr>
                  <w:tcW w:w="1900" w:type="dxa"/>
                  <w:tcBorders>
                    <w:top w:val="nil"/>
                    <w:left w:val="single" w:sz="8" w:space="0" w:color="auto"/>
                    <w:bottom w:val="single" w:sz="4" w:space="0" w:color="auto"/>
                    <w:right w:val="single" w:sz="8" w:space="0" w:color="auto"/>
                  </w:tcBorders>
                  <w:shd w:val="clear" w:color="auto" w:fill="auto"/>
                  <w:noWrap/>
                  <w:vAlign w:val="bottom"/>
                  <w:hideMark/>
                  <w:tcPrChange w:id="434" w:author="Level, Vincent" w:date="2025-01-22T14:29:00Z">
                    <w:tcPr>
                      <w:tcW w:w="1900" w:type="dxa"/>
                      <w:tcBorders>
                        <w:top w:val="nil"/>
                        <w:left w:val="single" w:sz="8" w:space="0" w:color="auto"/>
                        <w:bottom w:val="single" w:sz="4" w:space="0" w:color="auto"/>
                        <w:right w:val="single" w:sz="8" w:space="0" w:color="auto"/>
                      </w:tcBorders>
                      <w:shd w:val="clear" w:color="auto" w:fill="auto"/>
                      <w:noWrap/>
                      <w:vAlign w:val="bottom"/>
                      <w:hideMark/>
                    </w:tcPr>
                  </w:tcPrChange>
                </w:tcPr>
                <w:p w14:paraId="6EB3C740" w14:textId="77777777" w:rsidR="00CD27F1" w:rsidRPr="00CD27F1" w:rsidRDefault="00CD27F1" w:rsidP="00CD27F1">
                  <w:pPr>
                    <w:overflowPunct/>
                    <w:autoSpaceDE/>
                    <w:autoSpaceDN/>
                    <w:adjustRightInd/>
                    <w:spacing w:before="0"/>
                    <w:jc w:val="center"/>
                    <w:textAlignment w:val="auto"/>
                    <w:rPr>
                      <w:ins w:id="435" w:author="Level, Vincent" w:date="2025-01-22T14:29:00Z"/>
                      <w:rFonts w:ascii="Calibri" w:hAnsi="Calibri" w:cs="Calibri"/>
                      <w:color w:val="000000"/>
                      <w:szCs w:val="22"/>
                      <w:lang w:eastAsia="fr-FR"/>
                    </w:rPr>
                  </w:pPr>
                  <w:proofErr w:type="spellStart"/>
                  <w:proofErr w:type="gramStart"/>
                  <w:ins w:id="436" w:author="Level, Vincent" w:date="2025-01-22T14:29:00Z">
                    <w:r w:rsidRPr="00CD27F1">
                      <w:rPr>
                        <w:rFonts w:ascii="Calibri" w:eastAsia="PMingLiU" w:hAnsi="Calibri" w:cs="Calibri"/>
                        <w:color w:val="000000"/>
                        <w:szCs w:val="22"/>
                        <w:lang w:eastAsia="fr-FR"/>
                      </w:rPr>
                      <w:t>degre</w:t>
                    </w:r>
                    <w:proofErr w:type="gramEnd"/>
                    <w:r w:rsidRPr="00CD27F1">
                      <w:rPr>
                        <w:rFonts w:ascii="Calibri" w:eastAsia="PMingLiU" w:hAnsi="Calibri" w:cs="Calibri"/>
                        <w:color w:val="000000"/>
                        <w:szCs w:val="22"/>
                        <w:lang w:eastAsia="fr-FR"/>
                      </w:rPr>
                      <w:t>_choc_id</w:t>
                    </w:r>
                    <w:proofErr w:type="spellEnd"/>
                  </w:ins>
                </w:p>
              </w:tc>
              <w:tc>
                <w:tcPr>
                  <w:tcW w:w="2346" w:type="dxa"/>
                  <w:tcBorders>
                    <w:top w:val="nil"/>
                    <w:left w:val="nil"/>
                    <w:bottom w:val="single" w:sz="4" w:space="0" w:color="auto"/>
                    <w:right w:val="nil"/>
                  </w:tcBorders>
                  <w:shd w:val="clear" w:color="auto" w:fill="auto"/>
                  <w:noWrap/>
                  <w:vAlign w:val="bottom"/>
                  <w:hideMark/>
                  <w:tcPrChange w:id="437" w:author="Level, Vincent" w:date="2025-01-22T14:29:00Z">
                    <w:tcPr>
                      <w:tcW w:w="2020" w:type="dxa"/>
                      <w:tcBorders>
                        <w:top w:val="nil"/>
                        <w:left w:val="nil"/>
                        <w:bottom w:val="single" w:sz="4" w:space="0" w:color="auto"/>
                        <w:right w:val="nil"/>
                      </w:tcBorders>
                      <w:shd w:val="clear" w:color="auto" w:fill="auto"/>
                      <w:noWrap/>
                      <w:vAlign w:val="bottom"/>
                      <w:hideMark/>
                    </w:tcPr>
                  </w:tcPrChange>
                </w:tcPr>
                <w:p w14:paraId="01EFE7DA" w14:textId="77777777" w:rsidR="00CD27F1" w:rsidRPr="00CD27F1" w:rsidRDefault="00CD27F1" w:rsidP="00CD27F1">
                  <w:pPr>
                    <w:overflowPunct/>
                    <w:autoSpaceDE/>
                    <w:autoSpaceDN/>
                    <w:adjustRightInd/>
                    <w:spacing w:before="0"/>
                    <w:jc w:val="center"/>
                    <w:textAlignment w:val="auto"/>
                    <w:rPr>
                      <w:ins w:id="438" w:author="Level, Vincent" w:date="2025-01-22T14:29:00Z"/>
                      <w:rFonts w:ascii="Calibri" w:hAnsi="Calibri" w:cs="Calibri"/>
                      <w:color w:val="000000"/>
                      <w:szCs w:val="22"/>
                      <w:lang w:eastAsia="fr-FR"/>
                    </w:rPr>
                  </w:pPr>
                  <w:proofErr w:type="gramStart"/>
                  <w:ins w:id="439" w:author="Level, Vincent" w:date="2025-01-22T14:29:00Z">
                    <w:r w:rsidRPr="00CD27F1">
                      <w:rPr>
                        <w:rFonts w:ascii="Calibri" w:hAnsi="Calibri" w:cs="Calibri"/>
                        <w:color w:val="000000"/>
                        <w:szCs w:val="22"/>
                        <w:lang w:eastAsia="fr-FR"/>
                      </w:rPr>
                      <w:t>SPEL;USER</w:t>
                    </w:r>
                    <w:proofErr w:type="gramEnd"/>
                  </w:ins>
                </w:p>
              </w:tc>
              <w:tc>
                <w:tcPr>
                  <w:tcW w:w="1701" w:type="dxa"/>
                  <w:tcBorders>
                    <w:top w:val="nil"/>
                    <w:left w:val="single" w:sz="8" w:space="0" w:color="auto"/>
                    <w:bottom w:val="single" w:sz="4" w:space="0" w:color="auto"/>
                    <w:right w:val="single" w:sz="8" w:space="0" w:color="auto"/>
                  </w:tcBorders>
                  <w:shd w:val="clear" w:color="auto" w:fill="auto"/>
                  <w:noWrap/>
                  <w:vAlign w:val="bottom"/>
                  <w:hideMark/>
                  <w:tcPrChange w:id="440" w:author="Level, Vincent" w:date="2025-01-22T14:29:00Z">
                    <w:tcPr>
                      <w:tcW w:w="1420" w:type="dxa"/>
                      <w:tcBorders>
                        <w:top w:val="nil"/>
                        <w:left w:val="single" w:sz="8" w:space="0" w:color="auto"/>
                        <w:bottom w:val="single" w:sz="4" w:space="0" w:color="auto"/>
                        <w:right w:val="single" w:sz="8" w:space="0" w:color="auto"/>
                      </w:tcBorders>
                      <w:shd w:val="clear" w:color="auto" w:fill="auto"/>
                      <w:noWrap/>
                      <w:vAlign w:val="bottom"/>
                      <w:hideMark/>
                    </w:tcPr>
                  </w:tcPrChange>
                </w:tcPr>
                <w:p w14:paraId="6B9E4493" w14:textId="77777777" w:rsidR="00CD27F1" w:rsidRPr="00CD27F1" w:rsidRDefault="00CD27F1" w:rsidP="00CD27F1">
                  <w:pPr>
                    <w:overflowPunct/>
                    <w:autoSpaceDE/>
                    <w:autoSpaceDN/>
                    <w:adjustRightInd/>
                    <w:spacing w:before="0"/>
                    <w:jc w:val="center"/>
                    <w:textAlignment w:val="auto"/>
                    <w:rPr>
                      <w:ins w:id="441" w:author="Level, Vincent" w:date="2025-01-22T14:29:00Z"/>
                      <w:rFonts w:ascii="Calibri" w:hAnsi="Calibri" w:cs="Calibri"/>
                      <w:color w:val="000000"/>
                      <w:szCs w:val="22"/>
                      <w:lang w:eastAsia="fr-FR"/>
                    </w:rPr>
                  </w:pPr>
                  <w:ins w:id="442" w:author="Level, Vincent" w:date="2025-01-22T14:29:00Z">
                    <w:r w:rsidRPr="00CD27F1">
                      <w:rPr>
                        <w:rFonts w:ascii="Calibri" w:hAnsi="Calibri" w:cs="Calibri"/>
                        <w:color w:val="000000"/>
                        <w:szCs w:val="22"/>
                        <w:lang w:eastAsia="fr-FR"/>
                      </w:rPr>
                      <w:t>First</w:t>
                    </w:r>
                  </w:ins>
                </w:p>
              </w:tc>
            </w:tr>
            <w:tr w:rsidR="00CD27F1" w:rsidRPr="00CD27F1" w14:paraId="68800D30" w14:textId="77777777" w:rsidTr="00CD27F1">
              <w:trPr>
                <w:trHeight w:val="300"/>
                <w:ins w:id="443" w:author="Level, Vincent" w:date="2025-01-22T14:29:00Z"/>
                <w:trPrChange w:id="444" w:author="Level, Vincent" w:date="2025-01-22T14:29:00Z">
                  <w:trPr>
                    <w:trHeight w:val="300"/>
                  </w:trPr>
                </w:trPrChange>
              </w:trPr>
              <w:tc>
                <w:tcPr>
                  <w:tcW w:w="1200" w:type="dxa"/>
                  <w:tcBorders>
                    <w:top w:val="nil"/>
                    <w:left w:val="single" w:sz="8" w:space="0" w:color="auto"/>
                    <w:bottom w:val="single" w:sz="4" w:space="0" w:color="auto"/>
                    <w:right w:val="nil"/>
                  </w:tcBorders>
                  <w:shd w:val="clear" w:color="auto" w:fill="auto"/>
                  <w:noWrap/>
                  <w:vAlign w:val="bottom"/>
                  <w:hideMark/>
                  <w:tcPrChange w:id="445" w:author="Level, Vincent" w:date="2025-01-22T14:29:00Z">
                    <w:tcPr>
                      <w:tcW w:w="1200" w:type="dxa"/>
                      <w:tcBorders>
                        <w:top w:val="nil"/>
                        <w:left w:val="single" w:sz="8" w:space="0" w:color="auto"/>
                        <w:bottom w:val="single" w:sz="4" w:space="0" w:color="auto"/>
                        <w:right w:val="nil"/>
                      </w:tcBorders>
                      <w:shd w:val="clear" w:color="auto" w:fill="auto"/>
                      <w:noWrap/>
                      <w:vAlign w:val="bottom"/>
                      <w:hideMark/>
                    </w:tcPr>
                  </w:tcPrChange>
                </w:tcPr>
                <w:p w14:paraId="3A20576F" w14:textId="77777777" w:rsidR="00CD27F1" w:rsidRPr="00CD27F1" w:rsidRDefault="00CD27F1" w:rsidP="00CD27F1">
                  <w:pPr>
                    <w:overflowPunct/>
                    <w:autoSpaceDE/>
                    <w:autoSpaceDN/>
                    <w:adjustRightInd/>
                    <w:spacing w:before="0"/>
                    <w:jc w:val="center"/>
                    <w:textAlignment w:val="auto"/>
                    <w:rPr>
                      <w:ins w:id="446" w:author="Level, Vincent" w:date="2025-01-22T14:29:00Z"/>
                      <w:rFonts w:ascii="Calibri" w:hAnsi="Calibri" w:cs="Calibri"/>
                      <w:color w:val="000000"/>
                      <w:szCs w:val="22"/>
                      <w:lang w:eastAsia="fr-FR"/>
                    </w:rPr>
                  </w:pPr>
                  <w:ins w:id="447" w:author="Level, Vincent" w:date="2025-01-22T14:29:00Z">
                    <w:r w:rsidRPr="00CD27F1">
                      <w:rPr>
                        <w:rFonts w:ascii="Calibri" w:hAnsi="Calibri" w:cs="Calibri"/>
                        <w:color w:val="000000"/>
                        <w:szCs w:val="22"/>
                        <w:lang w:eastAsia="fr-FR"/>
                      </w:rPr>
                      <w:t>12</w:t>
                    </w:r>
                  </w:ins>
                </w:p>
              </w:tc>
              <w:tc>
                <w:tcPr>
                  <w:tcW w:w="1900" w:type="dxa"/>
                  <w:tcBorders>
                    <w:top w:val="nil"/>
                    <w:left w:val="single" w:sz="8" w:space="0" w:color="auto"/>
                    <w:bottom w:val="single" w:sz="4" w:space="0" w:color="auto"/>
                    <w:right w:val="single" w:sz="8" w:space="0" w:color="auto"/>
                  </w:tcBorders>
                  <w:shd w:val="clear" w:color="auto" w:fill="auto"/>
                  <w:noWrap/>
                  <w:vAlign w:val="bottom"/>
                  <w:hideMark/>
                  <w:tcPrChange w:id="448" w:author="Level, Vincent" w:date="2025-01-22T14:29:00Z">
                    <w:tcPr>
                      <w:tcW w:w="1900" w:type="dxa"/>
                      <w:tcBorders>
                        <w:top w:val="nil"/>
                        <w:left w:val="single" w:sz="8" w:space="0" w:color="auto"/>
                        <w:bottom w:val="single" w:sz="4" w:space="0" w:color="auto"/>
                        <w:right w:val="single" w:sz="8" w:space="0" w:color="auto"/>
                      </w:tcBorders>
                      <w:shd w:val="clear" w:color="auto" w:fill="auto"/>
                      <w:noWrap/>
                      <w:vAlign w:val="bottom"/>
                      <w:hideMark/>
                    </w:tcPr>
                  </w:tcPrChange>
                </w:tcPr>
                <w:p w14:paraId="05C71658" w14:textId="77777777" w:rsidR="00CD27F1" w:rsidRPr="00CD27F1" w:rsidRDefault="00CD27F1" w:rsidP="00CD27F1">
                  <w:pPr>
                    <w:overflowPunct/>
                    <w:autoSpaceDE/>
                    <w:autoSpaceDN/>
                    <w:adjustRightInd/>
                    <w:spacing w:before="0"/>
                    <w:jc w:val="center"/>
                    <w:textAlignment w:val="auto"/>
                    <w:rPr>
                      <w:ins w:id="449" w:author="Level, Vincent" w:date="2025-01-22T14:29:00Z"/>
                      <w:rFonts w:ascii="Calibri" w:hAnsi="Calibri" w:cs="Calibri"/>
                      <w:color w:val="000000"/>
                      <w:szCs w:val="22"/>
                      <w:lang w:eastAsia="fr-FR"/>
                    </w:rPr>
                  </w:pPr>
                  <w:proofErr w:type="spellStart"/>
                  <w:proofErr w:type="gramStart"/>
                  <w:ins w:id="450" w:author="Level, Vincent" w:date="2025-01-22T14:29:00Z">
                    <w:r w:rsidRPr="00CD27F1">
                      <w:rPr>
                        <w:rFonts w:ascii="Calibri" w:eastAsia="PMingLiU" w:hAnsi="Calibri" w:cs="Calibri"/>
                        <w:color w:val="000000"/>
                        <w:szCs w:val="22"/>
                        <w:lang w:eastAsia="fr-FR"/>
                      </w:rPr>
                      <w:t>avec</w:t>
                    </w:r>
                    <w:proofErr w:type="gramEnd"/>
                    <w:r w:rsidRPr="00CD27F1">
                      <w:rPr>
                        <w:rFonts w:ascii="Calibri" w:eastAsia="PMingLiU" w:hAnsi="Calibri" w:cs="Calibri"/>
                        <w:color w:val="000000"/>
                        <w:szCs w:val="22"/>
                        <w:lang w:eastAsia="fr-FR"/>
                      </w:rPr>
                      <w:t>_plots_id</w:t>
                    </w:r>
                    <w:proofErr w:type="spellEnd"/>
                  </w:ins>
                </w:p>
              </w:tc>
              <w:tc>
                <w:tcPr>
                  <w:tcW w:w="2346" w:type="dxa"/>
                  <w:tcBorders>
                    <w:top w:val="nil"/>
                    <w:left w:val="nil"/>
                    <w:bottom w:val="single" w:sz="4" w:space="0" w:color="auto"/>
                    <w:right w:val="nil"/>
                  </w:tcBorders>
                  <w:shd w:val="clear" w:color="auto" w:fill="auto"/>
                  <w:noWrap/>
                  <w:vAlign w:val="bottom"/>
                  <w:hideMark/>
                  <w:tcPrChange w:id="451" w:author="Level, Vincent" w:date="2025-01-22T14:29:00Z">
                    <w:tcPr>
                      <w:tcW w:w="2020" w:type="dxa"/>
                      <w:tcBorders>
                        <w:top w:val="nil"/>
                        <w:left w:val="nil"/>
                        <w:bottom w:val="single" w:sz="4" w:space="0" w:color="auto"/>
                        <w:right w:val="nil"/>
                      </w:tcBorders>
                      <w:shd w:val="clear" w:color="auto" w:fill="auto"/>
                      <w:noWrap/>
                      <w:vAlign w:val="bottom"/>
                      <w:hideMark/>
                    </w:tcPr>
                  </w:tcPrChange>
                </w:tcPr>
                <w:p w14:paraId="41B0D95A" w14:textId="77777777" w:rsidR="00CD27F1" w:rsidRPr="00CD27F1" w:rsidRDefault="00CD27F1" w:rsidP="00CD27F1">
                  <w:pPr>
                    <w:overflowPunct/>
                    <w:autoSpaceDE/>
                    <w:autoSpaceDN/>
                    <w:adjustRightInd/>
                    <w:spacing w:before="0"/>
                    <w:jc w:val="center"/>
                    <w:textAlignment w:val="auto"/>
                    <w:rPr>
                      <w:ins w:id="452" w:author="Level, Vincent" w:date="2025-01-22T14:29:00Z"/>
                      <w:rFonts w:ascii="Calibri" w:hAnsi="Calibri" w:cs="Calibri"/>
                      <w:color w:val="000000"/>
                      <w:szCs w:val="22"/>
                      <w:lang w:eastAsia="fr-FR"/>
                    </w:rPr>
                  </w:pPr>
                  <w:proofErr w:type="gramStart"/>
                  <w:ins w:id="453" w:author="Level, Vincent" w:date="2025-01-22T14:29:00Z">
                    <w:r w:rsidRPr="00CD27F1">
                      <w:rPr>
                        <w:rFonts w:ascii="Calibri" w:hAnsi="Calibri" w:cs="Calibri"/>
                        <w:color w:val="000000"/>
                        <w:szCs w:val="22"/>
                        <w:lang w:eastAsia="fr-FR"/>
                      </w:rPr>
                      <w:t>SPEL;USER</w:t>
                    </w:r>
                    <w:proofErr w:type="gramEnd"/>
                  </w:ins>
                </w:p>
              </w:tc>
              <w:tc>
                <w:tcPr>
                  <w:tcW w:w="1701" w:type="dxa"/>
                  <w:tcBorders>
                    <w:top w:val="nil"/>
                    <w:left w:val="single" w:sz="8" w:space="0" w:color="auto"/>
                    <w:bottom w:val="single" w:sz="4" w:space="0" w:color="auto"/>
                    <w:right w:val="single" w:sz="8" w:space="0" w:color="auto"/>
                  </w:tcBorders>
                  <w:shd w:val="clear" w:color="auto" w:fill="auto"/>
                  <w:noWrap/>
                  <w:vAlign w:val="bottom"/>
                  <w:hideMark/>
                  <w:tcPrChange w:id="454" w:author="Level, Vincent" w:date="2025-01-22T14:29:00Z">
                    <w:tcPr>
                      <w:tcW w:w="1420" w:type="dxa"/>
                      <w:tcBorders>
                        <w:top w:val="nil"/>
                        <w:left w:val="single" w:sz="8" w:space="0" w:color="auto"/>
                        <w:bottom w:val="single" w:sz="4" w:space="0" w:color="auto"/>
                        <w:right w:val="single" w:sz="8" w:space="0" w:color="auto"/>
                      </w:tcBorders>
                      <w:shd w:val="clear" w:color="auto" w:fill="auto"/>
                      <w:noWrap/>
                      <w:vAlign w:val="bottom"/>
                      <w:hideMark/>
                    </w:tcPr>
                  </w:tcPrChange>
                </w:tcPr>
                <w:p w14:paraId="388F320E" w14:textId="77777777" w:rsidR="00CD27F1" w:rsidRPr="00CD27F1" w:rsidRDefault="00CD27F1" w:rsidP="00CD27F1">
                  <w:pPr>
                    <w:overflowPunct/>
                    <w:autoSpaceDE/>
                    <w:autoSpaceDN/>
                    <w:adjustRightInd/>
                    <w:spacing w:before="0"/>
                    <w:jc w:val="center"/>
                    <w:textAlignment w:val="auto"/>
                    <w:rPr>
                      <w:ins w:id="455" w:author="Level, Vincent" w:date="2025-01-22T14:29:00Z"/>
                      <w:rFonts w:ascii="Calibri" w:hAnsi="Calibri" w:cs="Calibri"/>
                      <w:color w:val="000000"/>
                      <w:szCs w:val="22"/>
                      <w:lang w:eastAsia="fr-FR"/>
                    </w:rPr>
                  </w:pPr>
                  <w:ins w:id="456" w:author="Level, Vincent" w:date="2025-01-22T14:29:00Z">
                    <w:r w:rsidRPr="00CD27F1">
                      <w:rPr>
                        <w:rFonts w:ascii="Calibri" w:hAnsi="Calibri" w:cs="Calibri"/>
                        <w:color w:val="000000"/>
                        <w:szCs w:val="22"/>
                        <w:lang w:eastAsia="fr-FR"/>
                      </w:rPr>
                      <w:t>First</w:t>
                    </w:r>
                  </w:ins>
                </w:p>
              </w:tc>
            </w:tr>
            <w:tr w:rsidR="00CD27F1" w:rsidRPr="00CD27F1" w14:paraId="2367E610" w14:textId="77777777" w:rsidTr="00CD27F1">
              <w:trPr>
                <w:trHeight w:val="315"/>
                <w:ins w:id="457" w:author="Level, Vincent" w:date="2025-01-22T14:29:00Z"/>
                <w:trPrChange w:id="458" w:author="Level, Vincent" w:date="2025-01-22T14:29:00Z">
                  <w:trPr>
                    <w:trHeight w:val="315"/>
                  </w:trPr>
                </w:trPrChange>
              </w:trPr>
              <w:tc>
                <w:tcPr>
                  <w:tcW w:w="1200" w:type="dxa"/>
                  <w:tcBorders>
                    <w:top w:val="nil"/>
                    <w:left w:val="single" w:sz="8" w:space="0" w:color="auto"/>
                    <w:bottom w:val="single" w:sz="8" w:space="0" w:color="auto"/>
                    <w:right w:val="nil"/>
                  </w:tcBorders>
                  <w:shd w:val="clear" w:color="auto" w:fill="auto"/>
                  <w:noWrap/>
                  <w:vAlign w:val="bottom"/>
                  <w:hideMark/>
                  <w:tcPrChange w:id="459" w:author="Level, Vincent" w:date="2025-01-22T14:29:00Z">
                    <w:tcPr>
                      <w:tcW w:w="1200" w:type="dxa"/>
                      <w:tcBorders>
                        <w:top w:val="nil"/>
                        <w:left w:val="single" w:sz="8" w:space="0" w:color="auto"/>
                        <w:bottom w:val="single" w:sz="8" w:space="0" w:color="auto"/>
                        <w:right w:val="nil"/>
                      </w:tcBorders>
                      <w:shd w:val="clear" w:color="auto" w:fill="auto"/>
                      <w:noWrap/>
                      <w:vAlign w:val="bottom"/>
                      <w:hideMark/>
                    </w:tcPr>
                  </w:tcPrChange>
                </w:tcPr>
                <w:p w14:paraId="1386DCEE" w14:textId="77777777" w:rsidR="00CD27F1" w:rsidRPr="00CD27F1" w:rsidRDefault="00CD27F1" w:rsidP="00CD27F1">
                  <w:pPr>
                    <w:overflowPunct/>
                    <w:autoSpaceDE/>
                    <w:autoSpaceDN/>
                    <w:adjustRightInd/>
                    <w:spacing w:before="0"/>
                    <w:jc w:val="center"/>
                    <w:textAlignment w:val="auto"/>
                    <w:rPr>
                      <w:ins w:id="460" w:author="Level, Vincent" w:date="2025-01-22T14:29:00Z"/>
                      <w:rFonts w:ascii="Calibri" w:hAnsi="Calibri" w:cs="Calibri"/>
                      <w:color w:val="000000"/>
                      <w:szCs w:val="22"/>
                      <w:lang w:eastAsia="fr-FR"/>
                    </w:rPr>
                  </w:pPr>
                  <w:ins w:id="461" w:author="Level, Vincent" w:date="2025-01-22T14:29:00Z">
                    <w:r w:rsidRPr="00CD27F1">
                      <w:rPr>
                        <w:rFonts w:ascii="Calibri" w:hAnsi="Calibri" w:cs="Calibri"/>
                        <w:color w:val="000000"/>
                        <w:szCs w:val="22"/>
                        <w:lang w:eastAsia="fr-FR"/>
                      </w:rPr>
                      <w:t>13</w:t>
                    </w:r>
                  </w:ins>
                </w:p>
              </w:tc>
              <w:tc>
                <w:tcPr>
                  <w:tcW w:w="1900" w:type="dxa"/>
                  <w:tcBorders>
                    <w:top w:val="nil"/>
                    <w:left w:val="single" w:sz="8" w:space="0" w:color="auto"/>
                    <w:bottom w:val="single" w:sz="8" w:space="0" w:color="auto"/>
                    <w:right w:val="single" w:sz="8" w:space="0" w:color="auto"/>
                  </w:tcBorders>
                  <w:shd w:val="clear" w:color="auto" w:fill="auto"/>
                  <w:noWrap/>
                  <w:vAlign w:val="bottom"/>
                  <w:hideMark/>
                  <w:tcPrChange w:id="462" w:author="Level, Vincent" w:date="2025-01-22T14:29:00Z">
                    <w:tcPr>
                      <w:tcW w:w="1900" w:type="dxa"/>
                      <w:tcBorders>
                        <w:top w:val="nil"/>
                        <w:left w:val="single" w:sz="8" w:space="0" w:color="auto"/>
                        <w:bottom w:val="single" w:sz="8" w:space="0" w:color="auto"/>
                        <w:right w:val="single" w:sz="8" w:space="0" w:color="auto"/>
                      </w:tcBorders>
                      <w:shd w:val="clear" w:color="auto" w:fill="auto"/>
                      <w:noWrap/>
                      <w:vAlign w:val="bottom"/>
                      <w:hideMark/>
                    </w:tcPr>
                  </w:tcPrChange>
                </w:tcPr>
                <w:p w14:paraId="37D65EEB" w14:textId="77777777" w:rsidR="00CD27F1" w:rsidRPr="00CD27F1" w:rsidRDefault="00CD27F1" w:rsidP="00CD27F1">
                  <w:pPr>
                    <w:overflowPunct/>
                    <w:autoSpaceDE/>
                    <w:autoSpaceDN/>
                    <w:adjustRightInd/>
                    <w:spacing w:before="0"/>
                    <w:jc w:val="center"/>
                    <w:textAlignment w:val="auto"/>
                    <w:rPr>
                      <w:ins w:id="463" w:author="Level, Vincent" w:date="2025-01-22T14:29:00Z"/>
                      <w:rFonts w:ascii="Calibri" w:hAnsi="Calibri" w:cs="Calibri"/>
                      <w:color w:val="000000"/>
                      <w:szCs w:val="22"/>
                      <w:lang w:eastAsia="fr-FR"/>
                    </w:rPr>
                  </w:pPr>
                  <w:proofErr w:type="spellStart"/>
                  <w:proofErr w:type="gramStart"/>
                  <w:ins w:id="464" w:author="Level, Vincent" w:date="2025-01-22T14:29:00Z">
                    <w:r w:rsidRPr="00CD27F1">
                      <w:rPr>
                        <w:rFonts w:ascii="Calibri" w:eastAsia="PMingLiU" w:hAnsi="Calibri" w:cs="Calibri"/>
                        <w:color w:val="000000"/>
                        <w:szCs w:val="22"/>
                        <w:lang w:eastAsia="fr-FR"/>
                      </w:rPr>
                      <w:t>avec</w:t>
                    </w:r>
                    <w:proofErr w:type="gramEnd"/>
                    <w:r w:rsidRPr="00CD27F1">
                      <w:rPr>
                        <w:rFonts w:ascii="Calibri" w:eastAsia="PMingLiU" w:hAnsi="Calibri" w:cs="Calibri"/>
                        <w:color w:val="000000"/>
                        <w:szCs w:val="22"/>
                        <w:lang w:eastAsia="fr-FR"/>
                      </w:rPr>
                      <w:t>_carlingage_id</w:t>
                    </w:r>
                    <w:proofErr w:type="spellEnd"/>
                  </w:ins>
                </w:p>
              </w:tc>
              <w:tc>
                <w:tcPr>
                  <w:tcW w:w="2346" w:type="dxa"/>
                  <w:tcBorders>
                    <w:top w:val="nil"/>
                    <w:left w:val="nil"/>
                    <w:bottom w:val="single" w:sz="8" w:space="0" w:color="auto"/>
                    <w:right w:val="nil"/>
                  </w:tcBorders>
                  <w:shd w:val="clear" w:color="auto" w:fill="auto"/>
                  <w:noWrap/>
                  <w:vAlign w:val="bottom"/>
                  <w:hideMark/>
                  <w:tcPrChange w:id="465" w:author="Level, Vincent" w:date="2025-01-22T14:29:00Z">
                    <w:tcPr>
                      <w:tcW w:w="2020" w:type="dxa"/>
                      <w:tcBorders>
                        <w:top w:val="nil"/>
                        <w:left w:val="nil"/>
                        <w:bottom w:val="single" w:sz="8" w:space="0" w:color="auto"/>
                        <w:right w:val="nil"/>
                      </w:tcBorders>
                      <w:shd w:val="clear" w:color="auto" w:fill="auto"/>
                      <w:noWrap/>
                      <w:vAlign w:val="bottom"/>
                      <w:hideMark/>
                    </w:tcPr>
                  </w:tcPrChange>
                </w:tcPr>
                <w:p w14:paraId="360429A6" w14:textId="77777777" w:rsidR="00CD27F1" w:rsidRPr="00CD27F1" w:rsidRDefault="00CD27F1" w:rsidP="00CD27F1">
                  <w:pPr>
                    <w:overflowPunct/>
                    <w:autoSpaceDE/>
                    <w:autoSpaceDN/>
                    <w:adjustRightInd/>
                    <w:spacing w:before="0"/>
                    <w:jc w:val="center"/>
                    <w:textAlignment w:val="auto"/>
                    <w:rPr>
                      <w:ins w:id="466" w:author="Level, Vincent" w:date="2025-01-22T14:29:00Z"/>
                      <w:rFonts w:ascii="Calibri" w:hAnsi="Calibri" w:cs="Calibri"/>
                      <w:color w:val="000000"/>
                      <w:szCs w:val="22"/>
                      <w:lang w:eastAsia="fr-FR"/>
                    </w:rPr>
                  </w:pPr>
                  <w:proofErr w:type="gramStart"/>
                  <w:ins w:id="467" w:author="Level, Vincent" w:date="2025-01-22T14:29:00Z">
                    <w:r w:rsidRPr="00CD27F1">
                      <w:rPr>
                        <w:rFonts w:ascii="Calibri" w:hAnsi="Calibri" w:cs="Calibri"/>
                        <w:color w:val="000000"/>
                        <w:szCs w:val="22"/>
                        <w:lang w:eastAsia="fr-FR"/>
                      </w:rPr>
                      <w:t>SPEL;USER</w:t>
                    </w:r>
                    <w:proofErr w:type="gramEnd"/>
                  </w:ins>
                </w:p>
              </w:tc>
              <w:tc>
                <w:tcPr>
                  <w:tcW w:w="1701" w:type="dxa"/>
                  <w:tcBorders>
                    <w:top w:val="nil"/>
                    <w:left w:val="single" w:sz="8" w:space="0" w:color="auto"/>
                    <w:bottom w:val="single" w:sz="8" w:space="0" w:color="auto"/>
                    <w:right w:val="single" w:sz="8" w:space="0" w:color="auto"/>
                  </w:tcBorders>
                  <w:shd w:val="clear" w:color="auto" w:fill="auto"/>
                  <w:noWrap/>
                  <w:vAlign w:val="bottom"/>
                  <w:hideMark/>
                  <w:tcPrChange w:id="468" w:author="Level, Vincent" w:date="2025-01-22T14:29:00Z">
                    <w:tcPr>
                      <w:tcW w:w="1420" w:type="dxa"/>
                      <w:tcBorders>
                        <w:top w:val="nil"/>
                        <w:left w:val="single" w:sz="8" w:space="0" w:color="auto"/>
                        <w:bottom w:val="single" w:sz="8" w:space="0" w:color="auto"/>
                        <w:right w:val="single" w:sz="8" w:space="0" w:color="auto"/>
                      </w:tcBorders>
                      <w:shd w:val="clear" w:color="auto" w:fill="auto"/>
                      <w:noWrap/>
                      <w:vAlign w:val="bottom"/>
                      <w:hideMark/>
                    </w:tcPr>
                  </w:tcPrChange>
                </w:tcPr>
                <w:p w14:paraId="58BE9BB2" w14:textId="77777777" w:rsidR="00CD27F1" w:rsidRPr="00CD27F1" w:rsidRDefault="00CD27F1" w:rsidP="00CD27F1">
                  <w:pPr>
                    <w:overflowPunct/>
                    <w:autoSpaceDE/>
                    <w:autoSpaceDN/>
                    <w:adjustRightInd/>
                    <w:spacing w:before="0"/>
                    <w:jc w:val="center"/>
                    <w:textAlignment w:val="auto"/>
                    <w:rPr>
                      <w:ins w:id="469" w:author="Level, Vincent" w:date="2025-01-22T14:29:00Z"/>
                      <w:rFonts w:ascii="Calibri" w:hAnsi="Calibri" w:cs="Calibri"/>
                      <w:color w:val="000000"/>
                      <w:szCs w:val="22"/>
                      <w:lang w:eastAsia="fr-FR"/>
                    </w:rPr>
                  </w:pPr>
                  <w:ins w:id="470" w:author="Level, Vincent" w:date="2025-01-22T14:29:00Z">
                    <w:r w:rsidRPr="00CD27F1">
                      <w:rPr>
                        <w:rFonts w:ascii="Calibri" w:hAnsi="Calibri" w:cs="Calibri"/>
                        <w:color w:val="000000"/>
                        <w:szCs w:val="22"/>
                        <w:lang w:eastAsia="fr-FR"/>
                      </w:rPr>
                      <w:t>First</w:t>
                    </w:r>
                  </w:ins>
                </w:p>
              </w:tc>
            </w:tr>
          </w:tbl>
          <w:p w14:paraId="4F0A7D62" w14:textId="77777777" w:rsidR="00CD27F1" w:rsidRDefault="00CD27F1" w:rsidP="00ED1F73">
            <w:pPr>
              <w:spacing w:before="0"/>
              <w:jc w:val="both"/>
              <w:rPr>
                <w:rFonts w:ascii="Arial" w:hAnsi="Arial" w:cs="Arial"/>
                <w:sz w:val="20"/>
              </w:rPr>
            </w:pPr>
          </w:p>
          <w:p w14:paraId="6A2D831E" w14:textId="61484AB0" w:rsidR="00A15C22" w:rsidRDefault="00CD27F1" w:rsidP="006E2E0E">
            <w:pPr>
              <w:spacing w:before="0"/>
              <w:jc w:val="both"/>
              <w:rPr>
                <w:ins w:id="471" w:author="Level, Vincent" w:date="2025-01-22T14:50:00Z"/>
                <w:rFonts w:ascii="Arial" w:hAnsi="Arial" w:cs="Arial"/>
                <w:sz w:val="20"/>
              </w:rPr>
            </w:pPr>
            <w:ins w:id="472" w:author="Level, Vincent" w:date="2025-01-22T14:29:00Z">
              <w:r>
                <w:rPr>
                  <w:rFonts w:ascii="Arial" w:hAnsi="Arial" w:cs="Arial"/>
                  <w:sz w:val="20"/>
                </w:rPr>
                <w:t>La consol</w:t>
              </w:r>
            </w:ins>
            <w:ins w:id="473" w:author="Level, Vincent" w:date="2025-01-22T14:30:00Z">
              <w:r>
                <w:rPr>
                  <w:rFonts w:ascii="Arial" w:hAnsi="Arial" w:cs="Arial"/>
                  <w:sz w:val="20"/>
                </w:rPr>
                <w:t xml:space="preserve">idation des données sera effectuée pour chaque propriété en fonction de la valeur des colonnes </w:t>
              </w:r>
              <w:proofErr w:type="spellStart"/>
              <w:r>
                <w:rPr>
                  <w:rFonts w:ascii="Arial" w:hAnsi="Arial" w:cs="Arial"/>
                  <w:sz w:val="20"/>
                </w:rPr>
                <w:t>source_priority</w:t>
              </w:r>
              <w:proofErr w:type="spellEnd"/>
              <w:r>
                <w:rPr>
                  <w:rFonts w:ascii="Arial" w:hAnsi="Arial" w:cs="Arial"/>
                  <w:sz w:val="20"/>
                </w:rPr>
                <w:t xml:space="preserve"> et </w:t>
              </w:r>
              <w:proofErr w:type="spellStart"/>
              <w:r>
                <w:rPr>
                  <w:rFonts w:ascii="Arial" w:hAnsi="Arial" w:cs="Arial"/>
                  <w:sz w:val="20"/>
                </w:rPr>
                <w:t>display_mode</w:t>
              </w:r>
            </w:ins>
            <w:proofErr w:type="spellEnd"/>
            <w:ins w:id="474" w:author="Level, Vincent" w:date="2025-01-22T14:50:00Z">
              <w:r w:rsidR="00006184">
                <w:rPr>
                  <w:rFonts w:ascii="Arial" w:hAnsi="Arial" w:cs="Arial"/>
                  <w:sz w:val="20"/>
                </w:rPr>
                <w:t>.</w:t>
              </w:r>
            </w:ins>
          </w:p>
          <w:p w14:paraId="2D662BE3" w14:textId="4115D2FA" w:rsidR="00006184" w:rsidRDefault="00006184" w:rsidP="006E2E0E">
            <w:pPr>
              <w:spacing w:before="0"/>
              <w:jc w:val="both"/>
              <w:rPr>
                <w:ins w:id="475" w:author="Level, Vincent" w:date="2025-01-22T14:50:00Z"/>
                <w:rFonts w:ascii="Arial" w:hAnsi="Arial" w:cs="Arial"/>
                <w:sz w:val="20"/>
              </w:rPr>
            </w:pPr>
          </w:p>
          <w:p w14:paraId="5B0C521E" w14:textId="19BC275A" w:rsidR="00006184" w:rsidRDefault="00006184" w:rsidP="00006184">
            <w:pPr>
              <w:pStyle w:val="Paragraphedeliste"/>
              <w:spacing w:before="0"/>
              <w:ind w:left="0"/>
              <w:jc w:val="both"/>
              <w:rPr>
                <w:ins w:id="476" w:author="Level, Vincent" w:date="2025-01-22T14:50:00Z"/>
                <w:rFonts w:ascii="Arial" w:hAnsi="Arial" w:cs="Arial"/>
                <w:sz w:val="20"/>
              </w:rPr>
            </w:pPr>
            <w:ins w:id="477" w:author="Level, Vincent" w:date="2025-01-22T14:50:00Z">
              <w:r>
                <w:rPr>
                  <w:rFonts w:ascii="Arial" w:hAnsi="Arial" w:cs="Arial"/>
                  <w:sz w:val="20"/>
                </w:rPr>
                <w:t xml:space="preserve">La colonne </w:t>
              </w:r>
              <w:proofErr w:type="spellStart"/>
              <w:r>
                <w:rPr>
                  <w:rFonts w:ascii="Arial" w:hAnsi="Arial" w:cs="Arial"/>
                  <w:sz w:val="20"/>
                </w:rPr>
                <w:t>display_mode</w:t>
              </w:r>
              <w:proofErr w:type="spellEnd"/>
              <w:r>
                <w:rPr>
                  <w:rFonts w:ascii="Arial" w:hAnsi="Arial" w:cs="Arial"/>
                  <w:sz w:val="20"/>
                </w:rPr>
                <w:t xml:space="preserve"> pourra prendre pour valeur </w:t>
              </w:r>
              <w:r w:rsidRPr="00241F6D">
                <w:rPr>
                  <w:rFonts w:ascii="Arial" w:hAnsi="Arial" w:cs="Arial"/>
                  <w:b/>
                  <w:sz w:val="20"/>
                </w:rPr>
                <w:t>First</w:t>
              </w:r>
            </w:ins>
            <w:ins w:id="478" w:author="Level, Vincent" w:date="2025-01-22T15:57:00Z">
              <w:r w:rsidR="00FD09E3">
                <w:rPr>
                  <w:rFonts w:ascii="Arial" w:hAnsi="Arial" w:cs="Arial"/>
                  <w:b/>
                  <w:sz w:val="20"/>
                </w:rPr>
                <w:t xml:space="preserve">, </w:t>
              </w:r>
            </w:ins>
            <w:ins w:id="479" w:author="Level, Vincent" w:date="2025-01-22T14:50:00Z">
              <w:r w:rsidRPr="00241F6D">
                <w:rPr>
                  <w:rFonts w:ascii="Arial" w:hAnsi="Arial" w:cs="Arial"/>
                  <w:b/>
                  <w:sz w:val="20"/>
                </w:rPr>
                <w:t>All</w:t>
              </w:r>
            </w:ins>
            <w:ins w:id="480" w:author="Level, Vincent" w:date="2025-01-22T15:57:00Z">
              <w:r w:rsidR="00FD09E3">
                <w:rPr>
                  <w:rFonts w:ascii="Arial" w:hAnsi="Arial" w:cs="Arial"/>
                  <w:b/>
                  <w:sz w:val="20"/>
                </w:rPr>
                <w:t xml:space="preserve"> ou No</w:t>
              </w:r>
            </w:ins>
            <w:ins w:id="481" w:author="Level, Vincent" w:date="2025-01-22T14:51:00Z">
              <w:r>
                <w:rPr>
                  <w:rFonts w:ascii="Arial" w:hAnsi="Arial" w:cs="Arial"/>
                  <w:sz w:val="20"/>
                </w:rPr>
                <w:t>.</w:t>
              </w:r>
            </w:ins>
          </w:p>
          <w:p w14:paraId="5347547E" w14:textId="623E61D7" w:rsidR="006E2E0E" w:rsidRDefault="006E2E0E" w:rsidP="006E2E0E">
            <w:pPr>
              <w:spacing w:before="0"/>
              <w:jc w:val="both"/>
              <w:rPr>
                <w:ins w:id="482" w:author="Level, Vincent" w:date="2025-01-22T15:58:00Z"/>
                <w:rFonts w:ascii="Arial" w:hAnsi="Arial" w:cs="Arial"/>
                <w:sz w:val="20"/>
              </w:rPr>
            </w:pPr>
          </w:p>
          <w:p w14:paraId="0E3C4D26" w14:textId="7A4BEE9E" w:rsidR="00FD09E3" w:rsidRDefault="00FD09E3" w:rsidP="006E2E0E">
            <w:pPr>
              <w:spacing w:before="0"/>
              <w:jc w:val="both"/>
              <w:rPr>
                <w:ins w:id="483" w:author="Level, Vincent" w:date="2025-01-22T15:58:00Z"/>
                <w:rFonts w:ascii="Arial" w:hAnsi="Arial" w:cs="Arial"/>
                <w:sz w:val="20"/>
              </w:rPr>
            </w:pPr>
            <w:ins w:id="484" w:author="Level, Vincent" w:date="2025-01-22T15:58:00Z">
              <w:r>
                <w:rPr>
                  <w:rFonts w:ascii="Arial" w:hAnsi="Arial" w:cs="Arial"/>
                  <w:sz w:val="20"/>
                </w:rPr>
                <w:t xml:space="preserve">Les colonnes ayant une valeur de </w:t>
              </w:r>
              <w:proofErr w:type="spellStart"/>
              <w:r>
                <w:rPr>
                  <w:rFonts w:ascii="Arial" w:hAnsi="Arial" w:cs="Arial"/>
                  <w:sz w:val="20"/>
                </w:rPr>
                <w:t>display_mode</w:t>
              </w:r>
              <w:proofErr w:type="spellEnd"/>
              <w:r>
                <w:rPr>
                  <w:rFonts w:ascii="Arial" w:hAnsi="Arial" w:cs="Arial"/>
                  <w:sz w:val="20"/>
                </w:rPr>
                <w:t xml:space="preserve"> </w:t>
              </w:r>
            </w:ins>
            <w:ins w:id="485" w:author="Level, Vincent" w:date="2025-01-22T16:16:00Z">
              <w:r w:rsidR="000745AA">
                <w:rPr>
                  <w:rFonts w:ascii="Arial" w:hAnsi="Arial" w:cs="Arial"/>
                  <w:sz w:val="20"/>
                </w:rPr>
                <w:t xml:space="preserve">égale à </w:t>
              </w:r>
              <w:r w:rsidR="000745AA" w:rsidRPr="000745AA">
                <w:rPr>
                  <w:rFonts w:ascii="Arial" w:hAnsi="Arial" w:cs="Arial"/>
                  <w:b/>
                  <w:sz w:val="20"/>
                </w:rPr>
                <w:t>No</w:t>
              </w:r>
              <w:r w:rsidR="000745AA">
                <w:rPr>
                  <w:rFonts w:ascii="Arial" w:hAnsi="Arial" w:cs="Arial"/>
                  <w:sz w:val="20"/>
                </w:rPr>
                <w:t xml:space="preserve"> </w:t>
              </w:r>
            </w:ins>
            <w:ins w:id="486" w:author="Level, Vincent" w:date="2025-01-22T15:58:00Z">
              <w:r>
                <w:rPr>
                  <w:rFonts w:ascii="Arial" w:hAnsi="Arial" w:cs="Arial"/>
                  <w:sz w:val="20"/>
                </w:rPr>
                <w:t>ne seront :</w:t>
              </w:r>
            </w:ins>
          </w:p>
          <w:p w14:paraId="6A4248BF" w14:textId="64579045" w:rsidR="00FD09E3" w:rsidRDefault="00FD09E3" w:rsidP="00FD09E3">
            <w:pPr>
              <w:pStyle w:val="Paragraphedeliste"/>
              <w:numPr>
                <w:ilvl w:val="0"/>
                <w:numId w:val="21"/>
              </w:numPr>
              <w:spacing w:before="0"/>
              <w:jc w:val="both"/>
              <w:rPr>
                <w:ins w:id="487" w:author="Level, Vincent" w:date="2025-01-22T15:58:00Z"/>
                <w:rFonts w:ascii="Arial" w:hAnsi="Arial" w:cs="Arial"/>
                <w:sz w:val="20"/>
              </w:rPr>
            </w:pPr>
            <w:ins w:id="488" w:author="Level, Vincent" w:date="2025-01-22T15:59:00Z">
              <w:r>
                <w:rPr>
                  <w:rFonts w:ascii="Arial" w:hAnsi="Arial" w:cs="Arial"/>
                  <w:sz w:val="20"/>
                </w:rPr>
                <w:t>P</w:t>
              </w:r>
            </w:ins>
            <w:ins w:id="489" w:author="Level, Vincent" w:date="2025-01-22T15:58:00Z">
              <w:r>
                <w:rPr>
                  <w:rFonts w:ascii="Arial" w:hAnsi="Arial" w:cs="Arial"/>
                  <w:sz w:val="20"/>
                </w:rPr>
                <w:t xml:space="preserve">as alimentée dans la table </w:t>
              </w:r>
              <w:proofErr w:type="spellStart"/>
              <w:r>
                <w:rPr>
                  <w:rFonts w:ascii="Arial" w:hAnsi="Arial" w:cs="Arial"/>
                  <w:sz w:val="20"/>
                </w:rPr>
                <w:t>consolidated_objects</w:t>
              </w:r>
              <w:proofErr w:type="spellEnd"/>
              <w:r>
                <w:rPr>
                  <w:rFonts w:ascii="Arial" w:hAnsi="Arial" w:cs="Arial"/>
                  <w:sz w:val="20"/>
                </w:rPr>
                <w:t>.</w:t>
              </w:r>
            </w:ins>
          </w:p>
          <w:p w14:paraId="3115604A" w14:textId="0E469C68" w:rsidR="00FD09E3" w:rsidRDefault="00FD09E3" w:rsidP="00FD09E3">
            <w:pPr>
              <w:pStyle w:val="Paragraphedeliste"/>
              <w:numPr>
                <w:ilvl w:val="0"/>
                <w:numId w:val="21"/>
              </w:numPr>
              <w:spacing w:before="0"/>
              <w:jc w:val="both"/>
              <w:rPr>
                <w:ins w:id="490" w:author="Level, Vincent" w:date="2025-01-22T15:59:00Z"/>
                <w:rFonts w:ascii="Arial" w:hAnsi="Arial" w:cs="Arial"/>
                <w:sz w:val="20"/>
              </w:rPr>
            </w:pPr>
            <w:ins w:id="491" w:author="Level, Vincent" w:date="2025-01-22T15:58:00Z">
              <w:r>
                <w:rPr>
                  <w:rFonts w:ascii="Arial" w:hAnsi="Arial" w:cs="Arial"/>
                  <w:sz w:val="20"/>
                </w:rPr>
                <w:t>Pas affich</w:t>
              </w:r>
            </w:ins>
            <w:ins w:id="492" w:author="Level, Vincent" w:date="2025-01-22T15:59:00Z">
              <w:r>
                <w:rPr>
                  <w:rFonts w:ascii="Arial" w:hAnsi="Arial" w:cs="Arial"/>
                  <w:sz w:val="20"/>
                </w:rPr>
                <w:t>ée dans l’IHM.</w:t>
              </w:r>
            </w:ins>
          </w:p>
          <w:p w14:paraId="45EB067E" w14:textId="29A8A1D2" w:rsidR="00FD09E3" w:rsidRPr="00FD09E3" w:rsidRDefault="00FD09E3" w:rsidP="00FD09E3">
            <w:pPr>
              <w:pStyle w:val="Paragraphedeliste"/>
              <w:numPr>
                <w:ilvl w:val="0"/>
                <w:numId w:val="21"/>
              </w:numPr>
              <w:spacing w:before="0"/>
              <w:jc w:val="both"/>
              <w:rPr>
                <w:ins w:id="493" w:author="Level, Vincent" w:date="2025-01-22T15:58:00Z"/>
                <w:rFonts w:ascii="Arial" w:hAnsi="Arial" w:cs="Arial"/>
                <w:sz w:val="20"/>
              </w:rPr>
            </w:pPr>
            <w:ins w:id="494" w:author="Level, Vincent" w:date="2025-01-22T15:59:00Z">
              <w:r>
                <w:rPr>
                  <w:rFonts w:ascii="Arial" w:hAnsi="Arial" w:cs="Arial"/>
                  <w:sz w:val="20"/>
                </w:rPr>
                <w:t xml:space="preserve">Pas exportée dans le </w:t>
              </w:r>
              <w:proofErr w:type="spellStart"/>
              <w:r>
                <w:rPr>
                  <w:rFonts w:ascii="Arial" w:hAnsi="Arial" w:cs="Arial"/>
                  <w:sz w:val="20"/>
                </w:rPr>
                <w:t>json</w:t>
              </w:r>
              <w:proofErr w:type="spellEnd"/>
              <w:r>
                <w:rPr>
                  <w:rFonts w:ascii="Arial" w:hAnsi="Arial" w:cs="Arial"/>
                  <w:sz w:val="20"/>
                </w:rPr>
                <w:t xml:space="preserve"> de mise à jour des CAO.</w:t>
              </w:r>
            </w:ins>
          </w:p>
          <w:p w14:paraId="536B4581" w14:textId="77777777" w:rsidR="00FD09E3" w:rsidRDefault="00FD09E3" w:rsidP="006E2E0E">
            <w:pPr>
              <w:spacing w:before="0"/>
              <w:jc w:val="both"/>
              <w:rPr>
                <w:ins w:id="495" w:author="Level, Vincent" w:date="2025-01-22T14:32:00Z"/>
                <w:rFonts w:ascii="Arial" w:hAnsi="Arial" w:cs="Arial"/>
                <w:sz w:val="20"/>
              </w:rPr>
            </w:pPr>
          </w:p>
          <w:p w14:paraId="666BF96F" w14:textId="64D3D4CE" w:rsidR="006E2E0E" w:rsidDel="006E2E0E" w:rsidRDefault="006E2E0E" w:rsidP="006E2E0E">
            <w:pPr>
              <w:spacing w:before="0"/>
              <w:jc w:val="both"/>
              <w:rPr>
                <w:del w:id="496" w:author="Level, Vincent" w:date="2025-01-22T14:33:00Z"/>
                <w:rFonts w:ascii="Arial" w:hAnsi="Arial" w:cs="Arial"/>
                <w:sz w:val="20"/>
              </w:rPr>
            </w:pPr>
            <w:ins w:id="497" w:author="Level, Vincent" w:date="2025-01-22T14:33:00Z">
              <w:r>
                <w:rPr>
                  <w:rFonts w:ascii="Arial" w:hAnsi="Arial" w:cs="Arial"/>
                  <w:sz w:val="20"/>
                </w:rPr>
                <w:t>Le fonctionnement de la consolidation sera le suivant :</w:t>
              </w:r>
            </w:ins>
          </w:p>
          <w:p w14:paraId="6F0BF5A7" w14:textId="2C01035E" w:rsidR="00A15C22" w:rsidRPr="006E2E0E" w:rsidRDefault="006E2E0E" w:rsidP="00006184">
            <w:pPr>
              <w:pStyle w:val="Paragraphedeliste"/>
              <w:numPr>
                <w:ilvl w:val="0"/>
                <w:numId w:val="21"/>
              </w:numPr>
              <w:spacing w:before="0"/>
              <w:jc w:val="both"/>
              <w:rPr>
                <w:rFonts w:ascii="Arial" w:hAnsi="Arial" w:cs="Arial"/>
                <w:sz w:val="20"/>
              </w:rPr>
            </w:pPr>
            <w:ins w:id="498" w:author="Level, Vincent" w:date="2025-01-22T14:34:00Z">
              <w:r w:rsidRPr="006E2E0E">
                <w:rPr>
                  <w:rFonts w:ascii="Arial" w:hAnsi="Arial" w:cs="Arial"/>
                  <w:sz w:val="20"/>
                </w:rPr>
                <w:t xml:space="preserve">Si une valeur est présente dans la colonne </w:t>
              </w:r>
              <w:proofErr w:type="spellStart"/>
              <w:r w:rsidRPr="006E2E0E">
                <w:rPr>
                  <w:rFonts w:ascii="Arial" w:hAnsi="Arial" w:cs="Arial"/>
                  <w:sz w:val="20"/>
                </w:rPr>
                <w:t>source_priority</w:t>
              </w:r>
              <w:proofErr w:type="spellEnd"/>
              <w:r w:rsidRPr="006E2E0E">
                <w:rPr>
                  <w:rFonts w:ascii="Arial" w:hAnsi="Arial" w:cs="Arial"/>
                  <w:sz w:val="20"/>
                </w:rPr>
                <w:t xml:space="preserve"> pour la propriété à consolider. Alors </w:t>
              </w:r>
            </w:ins>
            <w:r w:rsidR="00A15C22" w:rsidRPr="006E2E0E">
              <w:rPr>
                <w:rFonts w:ascii="Arial" w:hAnsi="Arial" w:cs="Arial"/>
                <w:sz w:val="20"/>
              </w:rPr>
              <w:t xml:space="preserve">on regardera pour chaque </w:t>
            </w:r>
            <w:r w:rsidR="003C565B" w:rsidRPr="006E2E0E">
              <w:rPr>
                <w:rFonts w:ascii="Arial" w:hAnsi="Arial" w:cs="Arial"/>
                <w:sz w:val="20"/>
              </w:rPr>
              <w:t xml:space="preserve">occurrence du </w:t>
            </w:r>
            <w:r w:rsidR="00A15C22" w:rsidRPr="006E2E0E">
              <w:rPr>
                <w:rFonts w:ascii="Arial" w:hAnsi="Arial" w:cs="Arial"/>
                <w:sz w:val="20"/>
              </w:rPr>
              <w:t xml:space="preserve">repère fonctionnel </w:t>
            </w:r>
            <w:r w:rsidR="003C565B" w:rsidRPr="006E2E0E">
              <w:rPr>
                <w:rFonts w:ascii="Arial" w:hAnsi="Arial" w:cs="Arial"/>
                <w:sz w:val="20"/>
              </w:rPr>
              <w:t xml:space="preserve">en cours de traitement </w:t>
            </w:r>
            <w:r w:rsidR="00A15C22" w:rsidRPr="006E2E0E">
              <w:rPr>
                <w:rFonts w:ascii="Arial" w:hAnsi="Arial" w:cs="Arial"/>
                <w:sz w:val="20"/>
              </w:rPr>
              <w:t xml:space="preserve">si celui-ci dispose </w:t>
            </w:r>
            <w:r w:rsidR="003C565B" w:rsidRPr="006E2E0E">
              <w:rPr>
                <w:rFonts w:ascii="Arial" w:hAnsi="Arial" w:cs="Arial"/>
                <w:sz w:val="20"/>
              </w:rPr>
              <w:t xml:space="preserve">dans la table </w:t>
            </w:r>
            <w:proofErr w:type="spellStart"/>
            <w:r w:rsidR="003C565B" w:rsidRPr="006E2E0E">
              <w:rPr>
                <w:rFonts w:ascii="Arial" w:hAnsi="Arial" w:cs="Arial"/>
                <w:sz w:val="20"/>
              </w:rPr>
              <w:t>objects_from_cao</w:t>
            </w:r>
            <w:proofErr w:type="spellEnd"/>
            <w:r w:rsidR="003C565B" w:rsidRPr="006E2E0E">
              <w:rPr>
                <w:rFonts w:ascii="Arial" w:hAnsi="Arial" w:cs="Arial"/>
                <w:sz w:val="20"/>
              </w:rPr>
              <w:t xml:space="preserve"> </w:t>
            </w:r>
            <w:del w:id="499" w:author="Level, Vincent" w:date="2025-01-22T14:35:00Z">
              <w:r w:rsidR="00A15C22" w:rsidRPr="006E2E0E" w:rsidDel="006E2E0E">
                <w:rPr>
                  <w:rFonts w:ascii="Arial" w:hAnsi="Arial" w:cs="Arial"/>
                  <w:sz w:val="20"/>
                </w:rPr>
                <w:delText>d’une source PID</w:delText>
              </w:r>
            </w:del>
            <w:ins w:id="500" w:author="Level, Vincent" w:date="2025-01-22T14:35:00Z">
              <w:r>
                <w:rPr>
                  <w:rFonts w:ascii="Arial" w:hAnsi="Arial" w:cs="Arial"/>
                  <w:sz w:val="20"/>
                </w:rPr>
                <w:t>de la source définie comme prioritaire</w:t>
              </w:r>
            </w:ins>
            <w:r w:rsidR="00A15C22" w:rsidRPr="006E2E0E">
              <w:rPr>
                <w:rFonts w:ascii="Arial" w:hAnsi="Arial" w:cs="Arial"/>
                <w:sz w:val="20"/>
              </w:rPr>
              <w:t>.</w:t>
            </w:r>
          </w:p>
          <w:p w14:paraId="7958CD88" w14:textId="20B3374E" w:rsidR="006E2E0E" w:rsidRDefault="006E2E0E" w:rsidP="00A15C22">
            <w:pPr>
              <w:pStyle w:val="Paragraphedeliste"/>
              <w:numPr>
                <w:ilvl w:val="1"/>
                <w:numId w:val="11"/>
              </w:numPr>
              <w:spacing w:before="0"/>
              <w:jc w:val="both"/>
              <w:rPr>
                <w:ins w:id="501" w:author="Level, Vincent" w:date="2025-01-22T14:36:00Z"/>
                <w:rFonts w:ascii="Arial" w:hAnsi="Arial" w:cs="Arial"/>
                <w:sz w:val="20"/>
              </w:rPr>
            </w:pPr>
            <w:ins w:id="502" w:author="Level, Vincent" w:date="2025-01-22T14:37:00Z">
              <w:r>
                <w:rPr>
                  <w:rFonts w:ascii="Arial" w:hAnsi="Arial" w:cs="Arial"/>
                  <w:sz w:val="20"/>
                </w:rPr>
                <w:t xml:space="preserve">Si oui, </w:t>
              </w:r>
            </w:ins>
          </w:p>
          <w:p w14:paraId="08F1B52F" w14:textId="6FA5D085" w:rsidR="006E2E0E" w:rsidRDefault="006E2E0E" w:rsidP="006E2E0E">
            <w:pPr>
              <w:pStyle w:val="Paragraphedeliste"/>
              <w:numPr>
                <w:ilvl w:val="2"/>
                <w:numId w:val="11"/>
              </w:numPr>
              <w:spacing w:before="0"/>
              <w:jc w:val="both"/>
              <w:rPr>
                <w:ins w:id="503" w:author="Level, Vincent" w:date="2025-01-22T14:37:00Z"/>
                <w:rFonts w:ascii="Arial" w:hAnsi="Arial" w:cs="Arial"/>
                <w:sz w:val="20"/>
              </w:rPr>
            </w:pPr>
            <w:ins w:id="504" w:author="Level, Vincent" w:date="2025-01-22T14:36:00Z">
              <w:r>
                <w:rPr>
                  <w:rFonts w:ascii="Arial" w:hAnsi="Arial" w:cs="Arial"/>
                  <w:sz w:val="20"/>
                </w:rPr>
                <w:t>Si</w:t>
              </w:r>
            </w:ins>
            <w:ins w:id="505" w:author="Level, Vincent" w:date="2025-01-22T14:37:00Z">
              <w:r>
                <w:rPr>
                  <w:rFonts w:ascii="Arial" w:hAnsi="Arial" w:cs="Arial"/>
                  <w:sz w:val="20"/>
                </w:rPr>
                <w:t xml:space="preserve"> la colonne </w:t>
              </w:r>
              <w:proofErr w:type="spellStart"/>
              <w:r>
                <w:rPr>
                  <w:rFonts w:ascii="Arial" w:hAnsi="Arial" w:cs="Arial"/>
                  <w:sz w:val="20"/>
                </w:rPr>
                <w:t>display</w:t>
              </w:r>
            </w:ins>
            <w:ins w:id="506" w:author="Level, Vincent" w:date="2025-01-22T14:45:00Z">
              <w:r w:rsidR="00006184">
                <w:rPr>
                  <w:rFonts w:ascii="Arial" w:hAnsi="Arial" w:cs="Arial"/>
                  <w:sz w:val="20"/>
                </w:rPr>
                <w:t>_mode</w:t>
              </w:r>
            </w:ins>
            <w:proofErr w:type="spellEnd"/>
            <w:ins w:id="507" w:author="Level, Vincent" w:date="2025-01-22T14:37:00Z">
              <w:r>
                <w:rPr>
                  <w:rFonts w:ascii="Arial" w:hAnsi="Arial" w:cs="Arial"/>
                  <w:sz w:val="20"/>
                </w:rPr>
                <w:t xml:space="preserve"> </w:t>
              </w:r>
            </w:ins>
            <w:ins w:id="508" w:author="Level, Vincent" w:date="2025-01-22T14:45:00Z">
              <w:r w:rsidR="00006184">
                <w:rPr>
                  <w:rFonts w:ascii="Arial" w:hAnsi="Arial" w:cs="Arial"/>
                  <w:sz w:val="20"/>
                </w:rPr>
                <w:t>est</w:t>
              </w:r>
            </w:ins>
            <w:ins w:id="509" w:author="Level, Vincent" w:date="2025-01-22T14:37:00Z">
              <w:r>
                <w:rPr>
                  <w:rFonts w:ascii="Arial" w:hAnsi="Arial" w:cs="Arial"/>
                  <w:sz w:val="20"/>
                </w:rPr>
                <w:t xml:space="preserve"> </w:t>
              </w:r>
            </w:ins>
            <w:ins w:id="510" w:author="Level, Vincent" w:date="2025-01-22T14:45:00Z">
              <w:r w:rsidR="00006184">
                <w:rPr>
                  <w:rFonts w:ascii="Arial" w:hAnsi="Arial" w:cs="Arial"/>
                  <w:sz w:val="20"/>
                </w:rPr>
                <w:t>égale</w:t>
              </w:r>
            </w:ins>
            <w:ins w:id="511" w:author="Level, Vincent" w:date="2025-01-22T14:37:00Z">
              <w:r>
                <w:rPr>
                  <w:rFonts w:ascii="Arial" w:hAnsi="Arial" w:cs="Arial"/>
                  <w:sz w:val="20"/>
                </w:rPr>
                <w:t xml:space="preserve"> à </w:t>
              </w:r>
              <w:r w:rsidRPr="00006184">
                <w:rPr>
                  <w:rFonts w:ascii="Arial" w:hAnsi="Arial" w:cs="Arial"/>
                  <w:b/>
                  <w:sz w:val="20"/>
                </w:rPr>
                <w:t>First</w:t>
              </w:r>
              <w:r>
                <w:rPr>
                  <w:rFonts w:ascii="Arial" w:hAnsi="Arial" w:cs="Arial"/>
                  <w:sz w:val="20"/>
                </w:rPr>
                <w:t>, alors :</w:t>
              </w:r>
            </w:ins>
          </w:p>
          <w:p w14:paraId="3D5DB521" w14:textId="3C33D292" w:rsidR="006E2E0E" w:rsidRDefault="006E2E0E" w:rsidP="006E2E0E">
            <w:pPr>
              <w:pStyle w:val="Paragraphedeliste"/>
              <w:numPr>
                <w:ilvl w:val="3"/>
                <w:numId w:val="11"/>
              </w:numPr>
              <w:spacing w:before="0"/>
              <w:jc w:val="both"/>
              <w:rPr>
                <w:ins w:id="512" w:author="Level, Vincent" w:date="2025-01-22T14:39:00Z"/>
                <w:rFonts w:ascii="Arial" w:hAnsi="Arial" w:cs="Arial"/>
                <w:sz w:val="20"/>
              </w:rPr>
            </w:pPr>
            <w:ins w:id="513" w:author="Level, Vincent" w:date="2025-01-22T14:37:00Z">
              <w:r>
                <w:rPr>
                  <w:rFonts w:ascii="Arial" w:hAnsi="Arial" w:cs="Arial"/>
                  <w:sz w:val="20"/>
                </w:rPr>
                <w:t>S</w:t>
              </w:r>
            </w:ins>
            <w:ins w:id="514" w:author="Level, Vincent" w:date="2025-01-22T14:38:00Z">
              <w:r>
                <w:rPr>
                  <w:rFonts w:ascii="Arial" w:hAnsi="Arial" w:cs="Arial"/>
                  <w:sz w:val="20"/>
                </w:rPr>
                <w:t>’il existe une seule occurrence pour le repère fonctionnel associé à la source prioritaire</w:t>
              </w:r>
            </w:ins>
            <w:ins w:id="515" w:author="Level, Vincent" w:date="2025-01-22T14:39:00Z">
              <w:r>
                <w:rPr>
                  <w:rFonts w:ascii="Arial" w:hAnsi="Arial" w:cs="Arial"/>
                  <w:sz w:val="20"/>
                </w:rPr>
                <w:t>,</w:t>
              </w:r>
            </w:ins>
            <w:ins w:id="516" w:author="Level, Vincent" w:date="2025-01-22T14:38:00Z">
              <w:r>
                <w:rPr>
                  <w:rFonts w:ascii="Arial" w:hAnsi="Arial" w:cs="Arial"/>
                  <w:sz w:val="20"/>
                </w:rPr>
                <w:t xml:space="preserve"> alors la propriété consolidée sera égale à </w:t>
              </w:r>
            </w:ins>
            <w:ins w:id="517" w:author="Level, Vincent" w:date="2025-01-22T14:39:00Z">
              <w:r>
                <w:rPr>
                  <w:rFonts w:ascii="Arial" w:hAnsi="Arial" w:cs="Arial"/>
                  <w:sz w:val="20"/>
                </w:rPr>
                <w:t>la valeur de cette occurrence.</w:t>
              </w:r>
            </w:ins>
          </w:p>
          <w:p w14:paraId="2B21EC3A" w14:textId="57EC26AE" w:rsidR="006E2E0E" w:rsidRDefault="006E2E0E" w:rsidP="006E2E0E">
            <w:pPr>
              <w:pStyle w:val="Paragraphedeliste"/>
              <w:numPr>
                <w:ilvl w:val="3"/>
                <w:numId w:val="11"/>
              </w:numPr>
              <w:spacing w:before="0"/>
              <w:jc w:val="both"/>
              <w:rPr>
                <w:ins w:id="518" w:author="Level, Vincent" w:date="2025-01-22T14:42:00Z"/>
                <w:rFonts w:ascii="Arial" w:hAnsi="Arial" w:cs="Arial"/>
                <w:sz w:val="20"/>
              </w:rPr>
            </w:pPr>
            <w:ins w:id="519" w:author="Level, Vincent" w:date="2025-01-22T14:39:00Z">
              <w:r>
                <w:rPr>
                  <w:rFonts w:ascii="Arial" w:hAnsi="Arial" w:cs="Arial"/>
                  <w:sz w:val="20"/>
                </w:rPr>
                <w:t>S’il existe plusieurs occ</w:t>
              </w:r>
            </w:ins>
            <w:ins w:id="520" w:author="Level, Vincent" w:date="2025-01-22T14:47:00Z">
              <w:r w:rsidR="00006184">
                <w:rPr>
                  <w:rFonts w:ascii="Arial" w:hAnsi="Arial" w:cs="Arial"/>
                  <w:sz w:val="20"/>
                </w:rPr>
                <w:t>u</w:t>
              </w:r>
            </w:ins>
            <w:ins w:id="521" w:author="Level, Vincent" w:date="2025-01-22T14:39:00Z">
              <w:r>
                <w:rPr>
                  <w:rFonts w:ascii="Arial" w:hAnsi="Arial" w:cs="Arial"/>
                  <w:sz w:val="20"/>
                </w:rPr>
                <w:t>rrence</w:t>
              </w:r>
            </w:ins>
            <w:ins w:id="522" w:author="Level, Vincent" w:date="2025-01-22T14:47:00Z">
              <w:r w:rsidR="00006184">
                <w:rPr>
                  <w:rFonts w:ascii="Arial" w:hAnsi="Arial" w:cs="Arial"/>
                  <w:sz w:val="20"/>
                </w:rPr>
                <w:t>s</w:t>
              </w:r>
            </w:ins>
            <w:ins w:id="523" w:author="Level, Vincent" w:date="2025-01-22T14:39:00Z">
              <w:r>
                <w:rPr>
                  <w:rFonts w:ascii="Arial" w:hAnsi="Arial" w:cs="Arial"/>
                  <w:sz w:val="20"/>
                </w:rPr>
                <w:t xml:space="preserve"> pour le repère fonctionnel associé à </w:t>
              </w:r>
            </w:ins>
            <w:ins w:id="524" w:author="Level, Vincent" w:date="2025-01-22T14:40:00Z">
              <w:r>
                <w:rPr>
                  <w:rFonts w:ascii="Arial" w:hAnsi="Arial" w:cs="Arial"/>
                  <w:sz w:val="20"/>
                </w:rPr>
                <w:t>l</w:t>
              </w:r>
            </w:ins>
            <w:ins w:id="525" w:author="Level, Vincent" w:date="2025-01-22T14:39:00Z">
              <w:r>
                <w:rPr>
                  <w:rFonts w:ascii="Arial" w:hAnsi="Arial" w:cs="Arial"/>
                  <w:sz w:val="20"/>
                </w:rPr>
                <w:t xml:space="preserve">a source prioritaire </w:t>
              </w:r>
            </w:ins>
            <w:ins w:id="526" w:author="Level, Vincent" w:date="2025-01-22T14:40:00Z">
              <w:r w:rsidRPr="00006184">
                <w:rPr>
                  <w:rFonts w:ascii="Arial" w:hAnsi="Arial" w:cs="Arial"/>
                  <w:b/>
                  <w:sz w:val="20"/>
                </w:rPr>
                <w:t>avec des valeurs différentes</w:t>
              </w:r>
              <w:r>
                <w:rPr>
                  <w:rFonts w:ascii="Arial" w:hAnsi="Arial" w:cs="Arial"/>
                  <w:sz w:val="20"/>
                </w:rPr>
                <w:t xml:space="preserve"> pour la propriété en cours de consolidation, </w:t>
              </w:r>
            </w:ins>
            <w:ins w:id="527" w:author="Level, Vincent" w:date="2025-01-22T14:39:00Z">
              <w:r>
                <w:rPr>
                  <w:rFonts w:ascii="Arial" w:hAnsi="Arial" w:cs="Arial"/>
                  <w:sz w:val="20"/>
                </w:rPr>
                <w:t>alors la pr</w:t>
              </w:r>
            </w:ins>
            <w:ins w:id="528" w:author="Level, Vincent" w:date="2025-01-22T14:40:00Z">
              <w:r>
                <w:rPr>
                  <w:rFonts w:ascii="Arial" w:hAnsi="Arial" w:cs="Arial"/>
                  <w:sz w:val="20"/>
                </w:rPr>
                <w:t xml:space="preserve">opriété consolidée sera égale </w:t>
              </w:r>
              <w:proofErr w:type="gramStart"/>
              <w:r>
                <w:rPr>
                  <w:rFonts w:ascii="Arial" w:hAnsi="Arial" w:cs="Arial"/>
                  <w:sz w:val="20"/>
                </w:rPr>
                <w:t xml:space="preserve">à la </w:t>
              </w:r>
            </w:ins>
            <w:ins w:id="529" w:author="Level, Vincent" w:date="2025-01-22T14:42:00Z">
              <w:r w:rsidR="00006184">
                <w:rPr>
                  <w:rFonts w:ascii="Arial" w:hAnsi="Arial" w:cs="Arial"/>
                  <w:sz w:val="20"/>
                </w:rPr>
                <w:t>valeur associé</w:t>
              </w:r>
              <w:proofErr w:type="gramEnd"/>
              <w:r w:rsidR="00006184">
                <w:rPr>
                  <w:rFonts w:ascii="Arial" w:hAnsi="Arial" w:cs="Arial"/>
                  <w:sz w:val="20"/>
                </w:rPr>
                <w:t xml:space="preserve"> à </w:t>
              </w:r>
              <w:proofErr w:type="spellStart"/>
              <w:r w:rsidR="00006184">
                <w:rPr>
                  <w:rFonts w:ascii="Arial" w:hAnsi="Arial" w:cs="Arial"/>
                  <w:sz w:val="20"/>
                </w:rPr>
                <w:t>l’id</w:t>
              </w:r>
              <w:proofErr w:type="spellEnd"/>
              <w:r w:rsidR="00006184">
                <w:rPr>
                  <w:rFonts w:ascii="Arial" w:hAnsi="Arial" w:cs="Arial"/>
                  <w:sz w:val="20"/>
                </w:rPr>
                <w:t xml:space="preserve"> le plus petit parmi les </w:t>
              </w:r>
              <w:proofErr w:type="spellStart"/>
              <w:r w:rsidR="00006184">
                <w:rPr>
                  <w:rFonts w:ascii="Arial" w:hAnsi="Arial" w:cs="Arial"/>
                  <w:sz w:val="20"/>
                </w:rPr>
                <w:t>occurences</w:t>
              </w:r>
            </w:ins>
            <w:proofErr w:type="spellEnd"/>
            <w:ins w:id="530" w:author="Level, Vincent" w:date="2025-01-22T14:41:00Z">
              <w:r>
                <w:rPr>
                  <w:rFonts w:ascii="Arial" w:hAnsi="Arial" w:cs="Arial"/>
                  <w:sz w:val="20"/>
                </w:rPr>
                <w:t>.</w:t>
              </w:r>
            </w:ins>
          </w:p>
          <w:p w14:paraId="12A098FD" w14:textId="175DDF15" w:rsidR="00006184" w:rsidRDefault="00006184" w:rsidP="00006184">
            <w:pPr>
              <w:pStyle w:val="Paragraphedeliste"/>
              <w:numPr>
                <w:ilvl w:val="2"/>
                <w:numId w:val="11"/>
              </w:numPr>
              <w:spacing w:before="0"/>
              <w:jc w:val="both"/>
              <w:rPr>
                <w:ins w:id="531" w:author="Level, Vincent" w:date="2025-01-22T14:43:00Z"/>
                <w:rFonts w:ascii="Arial" w:hAnsi="Arial" w:cs="Arial"/>
                <w:sz w:val="20"/>
              </w:rPr>
            </w:pPr>
            <w:ins w:id="532" w:author="Level, Vincent" w:date="2025-01-22T14:43:00Z">
              <w:r>
                <w:rPr>
                  <w:rFonts w:ascii="Arial" w:hAnsi="Arial" w:cs="Arial"/>
                  <w:sz w:val="20"/>
                </w:rPr>
                <w:t xml:space="preserve">Si la colonne display </w:t>
              </w:r>
            </w:ins>
            <w:ins w:id="533" w:author="Level, Vincent" w:date="2025-01-22T14:45:00Z">
              <w:r>
                <w:rPr>
                  <w:rFonts w:ascii="Arial" w:hAnsi="Arial" w:cs="Arial"/>
                  <w:sz w:val="20"/>
                </w:rPr>
                <w:t>est</w:t>
              </w:r>
            </w:ins>
            <w:ins w:id="534" w:author="Level, Vincent" w:date="2025-01-22T14:43:00Z">
              <w:r>
                <w:rPr>
                  <w:rFonts w:ascii="Arial" w:hAnsi="Arial" w:cs="Arial"/>
                  <w:sz w:val="20"/>
                </w:rPr>
                <w:t xml:space="preserve"> </w:t>
              </w:r>
            </w:ins>
            <w:ins w:id="535" w:author="Level, Vincent" w:date="2025-01-22T14:45:00Z">
              <w:r>
                <w:rPr>
                  <w:rFonts w:ascii="Arial" w:hAnsi="Arial" w:cs="Arial"/>
                  <w:sz w:val="20"/>
                </w:rPr>
                <w:t>égale</w:t>
              </w:r>
            </w:ins>
            <w:ins w:id="536" w:author="Level, Vincent" w:date="2025-01-22T14:43:00Z">
              <w:r>
                <w:rPr>
                  <w:rFonts w:ascii="Arial" w:hAnsi="Arial" w:cs="Arial"/>
                  <w:sz w:val="20"/>
                </w:rPr>
                <w:t xml:space="preserve"> à </w:t>
              </w:r>
              <w:r w:rsidRPr="00006184">
                <w:rPr>
                  <w:rFonts w:ascii="Arial" w:hAnsi="Arial" w:cs="Arial"/>
                  <w:b/>
                  <w:sz w:val="20"/>
                </w:rPr>
                <w:t>All</w:t>
              </w:r>
              <w:r>
                <w:rPr>
                  <w:rFonts w:ascii="Arial" w:hAnsi="Arial" w:cs="Arial"/>
                  <w:sz w:val="20"/>
                </w:rPr>
                <w:t>, alors :</w:t>
              </w:r>
            </w:ins>
          </w:p>
          <w:p w14:paraId="3619DF47" w14:textId="77777777" w:rsidR="00006184" w:rsidRDefault="00006184" w:rsidP="00006184">
            <w:pPr>
              <w:pStyle w:val="Paragraphedeliste"/>
              <w:numPr>
                <w:ilvl w:val="3"/>
                <w:numId w:val="11"/>
              </w:numPr>
              <w:spacing w:before="0"/>
              <w:jc w:val="both"/>
              <w:rPr>
                <w:ins w:id="537" w:author="Level, Vincent" w:date="2025-01-22T14:43:00Z"/>
                <w:rFonts w:ascii="Arial" w:hAnsi="Arial" w:cs="Arial"/>
                <w:sz w:val="20"/>
              </w:rPr>
            </w:pPr>
            <w:ins w:id="538" w:author="Level, Vincent" w:date="2025-01-22T14:43:00Z">
              <w:r>
                <w:rPr>
                  <w:rFonts w:ascii="Arial" w:hAnsi="Arial" w:cs="Arial"/>
                  <w:sz w:val="20"/>
                </w:rPr>
                <w:t xml:space="preserve">S’il existe une seule occurrence pour le repère </w:t>
              </w:r>
              <w:r>
                <w:rPr>
                  <w:rFonts w:ascii="Arial" w:hAnsi="Arial" w:cs="Arial"/>
                  <w:sz w:val="20"/>
                </w:rPr>
                <w:lastRenderedPageBreak/>
                <w:t>fonctionnel associé à la source prioritaire, alors la propriété consolidée sera égale à la valeur de cette occurrence.</w:t>
              </w:r>
            </w:ins>
          </w:p>
          <w:p w14:paraId="19977791" w14:textId="1CCEC8A8" w:rsidR="00006184" w:rsidRDefault="00006184" w:rsidP="00006184">
            <w:pPr>
              <w:pStyle w:val="Paragraphedeliste"/>
              <w:numPr>
                <w:ilvl w:val="3"/>
                <w:numId w:val="11"/>
              </w:numPr>
              <w:spacing w:before="0"/>
              <w:jc w:val="both"/>
              <w:rPr>
                <w:ins w:id="539" w:author="Level, Vincent" w:date="2025-01-22T14:43:00Z"/>
                <w:rFonts w:ascii="Arial" w:hAnsi="Arial" w:cs="Arial"/>
                <w:sz w:val="20"/>
              </w:rPr>
            </w:pPr>
            <w:ins w:id="540" w:author="Level, Vincent" w:date="2025-01-22T14:43:00Z">
              <w:r>
                <w:rPr>
                  <w:rFonts w:ascii="Arial" w:hAnsi="Arial" w:cs="Arial"/>
                  <w:sz w:val="20"/>
                </w:rPr>
                <w:t>S’il existe plusieurs occ</w:t>
              </w:r>
            </w:ins>
            <w:ins w:id="541" w:author="Level, Vincent" w:date="2025-01-22T14:47:00Z">
              <w:r>
                <w:rPr>
                  <w:rFonts w:ascii="Arial" w:hAnsi="Arial" w:cs="Arial"/>
                  <w:sz w:val="20"/>
                </w:rPr>
                <w:t>u</w:t>
              </w:r>
            </w:ins>
            <w:ins w:id="542" w:author="Level, Vincent" w:date="2025-01-22T14:43:00Z">
              <w:r>
                <w:rPr>
                  <w:rFonts w:ascii="Arial" w:hAnsi="Arial" w:cs="Arial"/>
                  <w:sz w:val="20"/>
                </w:rPr>
                <w:t>rrence</w:t>
              </w:r>
            </w:ins>
            <w:ins w:id="543" w:author="Level, Vincent" w:date="2025-01-22T14:47:00Z">
              <w:r>
                <w:rPr>
                  <w:rFonts w:ascii="Arial" w:hAnsi="Arial" w:cs="Arial"/>
                  <w:sz w:val="20"/>
                </w:rPr>
                <w:t>s</w:t>
              </w:r>
            </w:ins>
            <w:ins w:id="544" w:author="Level, Vincent" w:date="2025-01-22T14:43:00Z">
              <w:r>
                <w:rPr>
                  <w:rFonts w:ascii="Arial" w:hAnsi="Arial" w:cs="Arial"/>
                  <w:sz w:val="20"/>
                </w:rPr>
                <w:t xml:space="preserve"> pour le repère fonctionnel associé à la source prioritaire </w:t>
              </w:r>
              <w:r w:rsidRPr="00006184">
                <w:rPr>
                  <w:rFonts w:ascii="Arial" w:hAnsi="Arial" w:cs="Arial"/>
                  <w:b/>
                  <w:sz w:val="20"/>
                </w:rPr>
                <w:t>avec des valeurs différentes</w:t>
              </w:r>
              <w:r>
                <w:rPr>
                  <w:rFonts w:ascii="Arial" w:hAnsi="Arial" w:cs="Arial"/>
                  <w:sz w:val="20"/>
                </w:rPr>
                <w:t xml:space="preserve"> pour la propriété en cours de consolidation, alors la propriété consolidée sera égale </w:t>
              </w:r>
            </w:ins>
            <w:ins w:id="545" w:author="Level, Vincent" w:date="2025-01-22T14:44:00Z">
              <w:r>
                <w:rPr>
                  <w:rFonts w:ascii="Arial" w:hAnsi="Arial" w:cs="Arial"/>
                  <w:sz w:val="20"/>
                </w:rPr>
                <w:t>la concaténation des valeur</w:t>
              </w:r>
            </w:ins>
            <w:ins w:id="546" w:author="Level, Vincent" w:date="2025-01-22T14:43:00Z">
              <w:r>
                <w:rPr>
                  <w:rFonts w:ascii="Arial" w:hAnsi="Arial" w:cs="Arial"/>
                  <w:sz w:val="20"/>
                </w:rPr>
                <w:t>s</w:t>
              </w:r>
            </w:ins>
            <w:ins w:id="547" w:author="Level, Vincent" w:date="2025-01-22T14:44:00Z">
              <w:r>
                <w:rPr>
                  <w:rFonts w:ascii="Arial" w:hAnsi="Arial" w:cs="Arial"/>
                  <w:sz w:val="20"/>
                </w:rPr>
                <w:t xml:space="preserve"> distinctes triées par ordre alphabétique</w:t>
              </w:r>
            </w:ins>
            <w:ins w:id="548" w:author="Level, Vincent" w:date="2025-01-22T14:43:00Z">
              <w:r>
                <w:rPr>
                  <w:rFonts w:ascii="Arial" w:hAnsi="Arial" w:cs="Arial"/>
                  <w:sz w:val="20"/>
                </w:rPr>
                <w:t>.</w:t>
              </w:r>
            </w:ins>
          </w:p>
          <w:p w14:paraId="1A965D16" w14:textId="0743F117" w:rsidR="00006184" w:rsidRDefault="00006184" w:rsidP="00006184">
            <w:pPr>
              <w:pStyle w:val="Paragraphedeliste"/>
              <w:numPr>
                <w:ilvl w:val="1"/>
                <w:numId w:val="11"/>
              </w:numPr>
              <w:spacing w:before="0"/>
              <w:jc w:val="both"/>
              <w:rPr>
                <w:ins w:id="549" w:author="Level, Vincent" w:date="2025-01-22T14:45:00Z"/>
                <w:rFonts w:ascii="Arial" w:hAnsi="Arial" w:cs="Arial"/>
                <w:sz w:val="20"/>
              </w:rPr>
            </w:pPr>
            <w:ins w:id="550" w:author="Level, Vincent" w:date="2025-01-22T14:44:00Z">
              <w:r>
                <w:rPr>
                  <w:rFonts w:ascii="Arial" w:hAnsi="Arial" w:cs="Arial"/>
                  <w:sz w:val="20"/>
                </w:rPr>
                <w:t>Si non,</w:t>
              </w:r>
            </w:ins>
          </w:p>
          <w:p w14:paraId="5484A545" w14:textId="2B58ED77" w:rsidR="00006184" w:rsidRDefault="00006184" w:rsidP="00006184">
            <w:pPr>
              <w:pStyle w:val="Paragraphedeliste"/>
              <w:numPr>
                <w:ilvl w:val="2"/>
                <w:numId w:val="11"/>
              </w:numPr>
              <w:spacing w:before="0"/>
              <w:jc w:val="both"/>
              <w:rPr>
                <w:ins w:id="551" w:author="Level, Vincent" w:date="2025-01-22T14:45:00Z"/>
                <w:rFonts w:ascii="Arial" w:hAnsi="Arial" w:cs="Arial"/>
                <w:sz w:val="20"/>
              </w:rPr>
            </w:pPr>
            <w:ins w:id="552" w:author="Level, Vincent" w:date="2025-01-22T14:45:00Z">
              <w:r>
                <w:rPr>
                  <w:rFonts w:ascii="Arial" w:hAnsi="Arial" w:cs="Arial"/>
                  <w:sz w:val="20"/>
                </w:rPr>
                <w:t xml:space="preserve">Si la colonne </w:t>
              </w:r>
              <w:proofErr w:type="spellStart"/>
              <w:r>
                <w:rPr>
                  <w:rFonts w:ascii="Arial" w:hAnsi="Arial" w:cs="Arial"/>
                  <w:sz w:val="20"/>
                </w:rPr>
                <w:t>display_mode</w:t>
              </w:r>
              <w:proofErr w:type="spellEnd"/>
              <w:r>
                <w:rPr>
                  <w:rFonts w:ascii="Arial" w:hAnsi="Arial" w:cs="Arial"/>
                  <w:sz w:val="20"/>
                </w:rPr>
                <w:t xml:space="preserve"> est renseignée et égale à </w:t>
              </w:r>
              <w:r w:rsidRPr="00006184">
                <w:rPr>
                  <w:rFonts w:ascii="Arial" w:hAnsi="Arial" w:cs="Arial"/>
                  <w:b/>
                  <w:sz w:val="20"/>
                </w:rPr>
                <w:t>First</w:t>
              </w:r>
              <w:r>
                <w:rPr>
                  <w:rFonts w:ascii="Arial" w:hAnsi="Arial" w:cs="Arial"/>
                  <w:sz w:val="20"/>
                </w:rPr>
                <w:t xml:space="preserve"> alors :</w:t>
              </w:r>
            </w:ins>
          </w:p>
          <w:p w14:paraId="0D9AB5F1" w14:textId="2615BB9D" w:rsidR="00006184" w:rsidRDefault="00006184" w:rsidP="00006184">
            <w:pPr>
              <w:pStyle w:val="Paragraphedeliste"/>
              <w:numPr>
                <w:ilvl w:val="3"/>
                <w:numId w:val="11"/>
              </w:numPr>
              <w:spacing w:before="0"/>
              <w:jc w:val="both"/>
              <w:rPr>
                <w:ins w:id="553" w:author="Level, Vincent" w:date="2025-01-22T14:46:00Z"/>
                <w:rFonts w:ascii="Arial" w:hAnsi="Arial" w:cs="Arial"/>
                <w:sz w:val="20"/>
              </w:rPr>
            </w:pPr>
            <w:ins w:id="554" w:author="Level, Vincent" w:date="2025-01-22T14:46:00Z">
              <w:r>
                <w:rPr>
                  <w:rFonts w:ascii="Arial" w:hAnsi="Arial" w:cs="Arial"/>
                  <w:sz w:val="20"/>
                </w:rPr>
                <w:t>S’il existe une seule occurrence pour le repère fonctionnel, alors la propriété consolidée sera égale à la valeur de cette occurrence.</w:t>
              </w:r>
            </w:ins>
          </w:p>
          <w:p w14:paraId="51EFB6A3" w14:textId="0B5506A2" w:rsidR="00006184" w:rsidRDefault="00006184" w:rsidP="00006184">
            <w:pPr>
              <w:pStyle w:val="Paragraphedeliste"/>
              <w:numPr>
                <w:ilvl w:val="3"/>
                <w:numId w:val="11"/>
              </w:numPr>
              <w:spacing w:before="0"/>
              <w:jc w:val="both"/>
              <w:rPr>
                <w:ins w:id="555" w:author="Level, Vincent" w:date="2025-01-22T14:46:00Z"/>
                <w:rFonts w:ascii="Arial" w:hAnsi="Arial" w:cs="Arial"/>
                <w:sz w:val="20"/>
              </w:rPr>
            </w:pPr>
            <w:ins w:id="556" w:author="Level, Vincent" w:date="2025-01-22T14:46:00Z">
              <w:r>
                <w:rPr>
                  <w:rFonts w:ascii="Arial" w:hAnsi="Arial" w:cs="Arial"/>
                  <w:sz w:val="20"/>
                </w:rPr>
                <w:t>S’il existe plusieurs occ</w:t>
              </w:r>
            </w:ins>
            <w:ins w:id="557" w:author="Level, Vincent" w:date="2025-01-22T14:47:00Z">
              <w:r>
                <w:rPr>
                  <w:rFonts w:ascii="Arial" w:hAnsi="Arial" w:cs="Arial"/>
                  <w:sz w:val="20"/>
                </w:rPr>
                <w:t>u</w:t>
              </w:r>
            </w:ins>
            <w:ins w:id="558" w:author="Level, Vincent" w:date="2025-01-22T14:46:00Z">
              <w:r>
                <w:rPr>
                  <w:rFonts w:ascii="Arial" w:hAnsi="Arial" w:cs="Arial"/>
                  <w:sz w:val="20"/>
                </w:rPr>
                <w:t>rrence</w:t>
              </w:r>
            </w:ins>
            <w:ins w:id="559" w:author="Level, Vincent" w:date="2025-01-22T14:47:00Z">
              <w:r>
                <w:rPr>
                  <w:rFonts w:ascii="Arial" w:hAnsi="Arial" w:cs="Arial"/>
                  <w:sz w:val="20"/>
                </w:rPr>
                <w:t>s</w:t>
              </w:r>
            </w:ins>
            <w:ins w:id="560" w:author="Level, Vincent" w:date="2025-01-22T14:46:00Z">
              <w:r>
                <w:rPr>
                  <w:rFonts w:ascii="Arial" w:hAnsi="Arial" w:cs="Arial"/>
                  <w:sz w:val="20"/>
                </w:rPr>
                <w:t xml:space="preserve"> pour le repère fonctionnel </w:t>
              </w:r>
              <w:r w:rsidRPr="00006184">
                <w:rPr>
                  <w:rFonts w:ascii="Arial" w:hAnsi="Arial" w:cs="Arial"/>
                  <w:b/>
                  <w:sz w:val="20"/>
                </w:rPr>
                <w:t>avec des valeurs différentes</w:t>
              </w:r>
              <w:r>
                <w:rPr>
                  <w:rFonts w:ascii="Arial" w:hAnsi="Arial" w:cs="Arial"/>
                  <w:sz w:val="20"/>
                </w:rPr>
                <w:t xml:space="preserve"> pour la propriété en cours de consolidation, alors la propriété consolidée sera égale </w:t>
              </w:r>
              <w:proofErr w:type="gramStart"/>
              <w:r>
                <w:rPr>
                  <w:rFonts w:ascii="Arial" w:hAnsi="Arial" w:cs="Arial"/>
                  <w:sz w:val="20"/>
                </w:rPr>
                <w:t>à la valeur associé</w:t>
              </w:r>
              <w:proofErr w:type="gramEnd"/>
              <w:r>
                <w:rPr>
                  <w:rFonts w:ascii="Arial" w:hAnsi="Arial" w:cs="Arial"/>
                  <w:sz w:val="20"/>
                </w:rPr>
                <w:t xml:space="preserve"> à </w:t>
              </w:r>
              <w:proofErr w:type="spellStart"/>
              <w:r>
                <w:rPr>
                  <w:rFonts w:ascii="Arial" w:hAnsi="Arial" w:cs="Arial"/>
                  <w:sz w:val="20"/>
                </w:rPr>
                <w:t>l’id</w:t>
              </w:r>
              <w:proofErr w:type="spellEnd"/>
              <w:r>
                <w:rPr>
                  <w:rFonts w:ascii="Arial" w:hAnsi="Arial" w:cs="Arial"/>
                  <w:sz w:val="20"/>
                </w:rPr>
                <w:t xml:space="preserve"> le plus petit parmi les </w:t>
              </w:r>
              <w:proofErr w:type="spellStart"/>
              <w:r>
                <w:rPr>
                  <w:rFonts w:ascii="Arial" w:hAnsi="Arial" w:cs="Arial"/>
                  <w:sz w:val="20"/>
                </w:rPr>
                <w:t>occurences</w:t>
              </w:r>
              <w:proofErr w:type="spellEnd"/>
              <w:r>
                <w:rPr>
                  <w:rFonts w:ascii="Arial" w:hAnsi="Arial" w:cs="Arial"/>
                  <w:sz w:val="20"/>
                </w:rPr>
                <w:t>.</w:t>
              </w:r>
            </w:ins>
          </w:p>
          <w:p w14:paraId="190DD7E1" w14:textId="4A82287F" w:rsidR="00006184" w:rsidRDefault="00006184" w:rsidP="00006184">
            <w:pPr>
              <w:pStyle w:val="Paragraphedeliste"/>
              <w:numPr>
                <w:ilvl w:val="2"/>
                <w:numId w:val="11"/>
              </w:numPr>
              <w:spacing w:before="0"/>
              <w:jc w:val="both"/>
              <w:rPr>
                <w:ins w:id="561" w:author="Level, Vincent" w:date="2025-01-22T14:46:00Z"/>
                <w:rFonts w:ascii="Arial" w:hAnsi="Arial" w:cs="Arial"/>
                <w:sz w:val="20"/>
              </w:rPr>
            </w:pPr>
            <w:ins w:id="562" w:author="Level, Vincent" w:date="2025-01-22T14:46:00Z">
              <w:r>
                <w:rPr>
                  <w:rFonts w:ascii="Arial" w:hAnsi="Arial" w:cs="Arial"/>
                  <w:sz w:val="20"/>
                </w:rPr>
                <w:t xml:space="preserve">Si la colonne </w:t>
              </w:r>
              <w:proofErr w:type="spellStart"/>
              <w:r>
                <w:rPr>
                  <w:rFonts w:ascii="Arial" w:hAnsi="Arial" w:cs="Arial"/>
                  <w:sz w:val="20"/>
                </w:rPr>
                <w:t>display_mode</w:t>
              </w:r>
              <w:proofErr w:type="spellEnd"/>
              <w:r>
                <w:rPr>
                  <w:rFonts w:ascii="Arial" w:hAnsi="Arial" w:cs="Arial"/>
                  <w:sz w:val="20"/>
                </w:rPr>
                <w:t xml:space="preserve"> est renseignée et égale à </w:t>
              </w:r>
            </w:ins>
            <w:ins w:id="563" w:author="Level, Vincent" w:date="2025-01-22T14:47:00Z">
              <w:r w:rsidRPr="00006184">
                <w:rPr>
                  <w:rFonts w:ascii="Arial" w:hAnsi="Arial" w:cs="Arial"/>
                  <w:b/>
                  <w:sz w:val="20"/>
                </w:rPr>
                <w:t>All</w:t>
              </w:r>
            </w:ins>
            <w:ins w:id="564" w:author="Level, Vincent" w:date="2025-01-22T14:46:00Z">
              <w:r>
                <w:rPr>
                  <w:rFonts w:ascii="Arial" w:hAnsi="Arial" w:cs="Arial"/>
                  <w:sz w:val="20"/>
                </w:rPr>
                <w:t xml:space="preserve"> alors :</w:t>
              </w:r>
            </w:ins>
          </w:p>
          <w:p w14:paraId="6186AE32" w14:textId="78A5213B" w:rsidR="00006184" w:rsidRDefault="00006184" w:rsidP="00006184">
            <w:pPr>
              <w:pStyle w:val="Paragraphedeliste"/>
              <w:numPr>
                <w:ilvl w:val="3"/>
                <w:numId w:val="11"/>
              </w:numPr>
              <w:spacing w:before="0"/>
              <w:jc w:val="both"/>
              <w:rPr>
                <w:ins w:id="565" w:author="Level, Vincent" w:date="2025-01-22T14:46:00Z"/>
                <w:rFonts w:ascii="Arial" w:hAnsi="Arial" w:cs="Arial"/>
                <w:sz w:val="20"/>
              </w:rPr>
            </w:pPr>
            <w:ins w:id="566" w:author="Level, Vincent" w:date="2025-01-22T14:46:00Z">
              <w:r>
                <w:rPr>
                  <w:rFonts w:ascii="Arial" w:hAnsi="Arial" w:cs="Arial"/>
                  <w:sz w:val="20"/>
                </w:rPr>
                <w:t>S’il existe une seule occurrence pour le repère fonctionnel, alors la propriété consolidée sera égale à la valeur de cette occurrence.</w:t>
              </w:r>
            </w:ins>
          </w:p>
          <w:p w14:paraId="2ACB3CFE" w14:textId="4F1268C7" w:rsidR="00006184" w:rsidRPr="00006184" w:rsidRDefault="00006184" w:rsidP="00006184">
            <w:pPr>
              <w:pStyle w:val="Paragraphedeliste"/>
              <w:numPr>
                <w:ilvl w:val="3"/>
                <w:numId w:val="11"/>
              </w:numPr>
              <w:spacing w:before="0"/>
              <w:jc w:val="both"/>
              <w:rPr>
                <w:rFonts w:ascii="Arial" w:hAnsi="Arial" w:cs="Arial"/>
                <w:sz w:val="20"/>
              </w:rPr>
            </w:pPr>
            <w:ins w:id="567" w:author="Level, Vincent" w:date="2025-01-22T14:46:00Z">
              <w:r>
                <w:rPr>
                  <w:rFonts w:ascii="Arial" w:hAnsi="Arial" w:cs="Arial"/>
                  <w:sz w:val="20"/>
                </w:rPr>
                <w:t xml:space="preserve">S’il existe plusieurs </w:t>
              </w:r>
              <w:proofErr w:type="spellStart"/>
              <w:r>
                <w:rPr>
                  <w:rFonts w:ascii="Arial" w:hAnsi="Arial" w:cs="Arial"/>
                  <w:sz w:val="20"/>
                </w:rPr>
                <w:t>occrrence</w:t>
              </w:r>
              <w:proofErr w:type="spellEnd"/>
              <w:r>
                <w:rPr>
                  <w:rFonts w:ascii="Arial" w:hAnsi="Arial" w:cs="Arial"/>
                  <w:sz w:val="20"/>
                </w:rPr>
                <w:t xml:space="preserve"> pour le repère fonctionnel associé </w:t>
              </w:r>
              <w:r w:rsidRPr="00006184">
                <w:rPr>
                  <w:rFonts w:ascii="Arial" w:hAnsi="Arial" w:cs="Arial"/>
                  <w:b/>
                  <w:sz w:val="20"/>
                </w:rPr>
                <w:t>avec des valeurs différentes</w:t>
              </w:r>
              <w:r>
                <w:rPr>
                  <w:rFonts w:ascii="Arial" w:hAnsi="Arial" w:cs="Arial"/>
                  <w:sz w:val="20"/>
                </w:rPr>
                <w:t xml:space="preserve"> pour la propriété en cours de consolidation, alors la propriété consolidée sera égale la concaténation des valeurs distinctes triées par ordre alphabétique.</w:t>
              </w:r>
            </w:ins>
          </w:p>
          <w:p w14:paraId="46AFAF49" w14:textId="77777777" w:rsidR="006B4BE1" w:rsidRDefault="006B4BE1" w:rsidP="006B4BE1">
            <w:pPr>
              <w:spacing w:before="0"/>
              <w:jc w:val="both"/>
              <w:rPr>
                <w:rFonts w:ascii="Arial" w:hAnsi="Arial" w:cs="Arial"/>
                <w:sz w:val="20"/>
              </w:rPr>
            </w:pPr>
          </w:p>
          <w:p w14:paraId="2FCC17C5" w14:textId="579D54A6" w:rsidR="0077307F" w:rsidRDefault="006B4BE1" w:rsidP="006B4BE1">
            <w:pPr>
              <w:spacing w:before="0"/>
              <w:jc w:val="both"/>
              <w:rPr>
                <w:ins w:id="568" w:author="Level, Vincent" w:date="2025-01-16T11:25:00Z"/>
                <w:rFonts w:ascii="Arial" w:hAnsi="Arial" w:cs="Arial"/>
                <w:sz w:val="20"/>
              </w:rPr>
            </w:pPr>
            <w:r>
              <w:rPr>
                <w:rFonts w:ascii="Arial" w:hAnsi="Arial" w:cs="Arial"/>
                <w:sz w:val="20"/>
              </w:rPr>
              <w:t xml:space="preserve">Si une propriété n’est pas présente dans </w:t>
            </w:r>
            <w:del w:id="569" w:author="Level, Vincent" w:date="2025-01-22T14:51:00Z">
              <w:r w:rsidDel="00A01280">
                <w:rPr>
                  <w:rFonts w:ascii="Arial" w:hAnsi="Arial" w:cs="Arial"/>
                  <w:sz w:val="20"/>
                </w:rPr>
                <w:delText>le fichier de</w:delText>
              </w:r>
            </w:del>
            <w:ins w:id="570" w:author="Level, Vincent" w:date="2025-01-22T14:51:00Z">
              <w:r w:rsidR="00A01280">
                <w:rPr>
                  <w:rFonts w:ascii="Arial" w:hAnsi="Arial" w:cs="Arial"/>
                  <w:sz w:val="20"/>
                </w:rPr>
                <w:t>la tab</w:t>
              </w:r>
            </w:ins>
            <w:ins w:id="571" w:author="Level, Vincent" w:date="2025-01-22T14:52:00Z">
              <w:r w:rsidR="00A01280">
                <w:rPr>
                  <w:rFonts w:ascii="Arial" w:hAnsi="Arial" w:cs="Arial"/>
                  <w:sz w:val="20"/>
                </w:rPr>
                <w:t>le de</w:t>
              </w:r>
            </w:ins>
            <w:r>
              <w:rPr>
                <w:rFonts w:ascii="Arial" w:hAnsi="Arial" w:cs="Arial"/>
                <w:sz w:val="20"/>
              </w:rPr>
              <w:t xml:space="preserve"> paramétrage alors il n’y aura pas de consolidation pour cette propriété</w:t>
            </w:r>
            <w:ins w:id="572" w:author="Level, Vincent" w:date="2025-01-16T11:24:00Z">
              <w:r w:rsidR="0077307F">
                <w:rPr>
                  <w:rFonts w:ascii="Arial" w:hAnsi="Arial" w:cs="Arial"/>
                  <w:sz w:val="20"/>
                </w:rPr>
                <w:t xml:space="preserve"> à l’exception des colo</w:t>
              </w:r>
            </w:ins>
            <w:ins w:id="573" w:author="Level, Vincent" w:date="2025-01-16T11:25:00Z">
              <w:r w:rsidR="0077307F">
                <w:rPr>
                  <w:rFonts w:ascii="Arial" w:hAnsi="Arial" w:cs="Arial"/>
                  <w:sz w:val="20"/>
                </w:rPr>
                <w:t>nnes :</w:t>
              </w:r>
            </w:ins>
          </w:p>
          <w:p w14:paraId="5CE44F0C" w14:textId="6604C65C" w:rsidR="006B4BE1" w:rsidRDefault="0077307F" w:rsidP="0077307F">
            <w:pPr>
              <w:pStyle w:val="Paragraphedeliste"/>
              <w:numPr>
                <w:ilvl w:val="0"/>
                <w:numId w:val="11"/>
              </w:numPr>
              <w:spacing w:before="0"/>
              <w:jc w:val="both"/>
              <w:rPr>
                <w:ins w:id="574" w:author="Level, Vincent" w:date="2025-01-16T11:25:00Z"/>
                <w:rFonts w:ascii="Arial" w:hAnsi="Arial" w:cs="Arial"/>
                <w:sz w:val="20"/>
              </w:rPr>
            </w:pPr>
            <w:proofErr w:type="spellStart"/>
            <w:proofErr w:type="gramStart"/>
            <w:ins w:id="575" w:author="Level, Vincent" w:date="2025-01-16T11:25:00Z">
              <w:r>
                <w:rPr>
                  <w:rFonts w:ascii="Arial" w:hAnsi="Arial" w:cs="Arial"/>
                  <w:sz w:val="20"/>
                </w:rPr>
                <w:t>creation</w:t>
              </w:r>
              <w:proofErr w:type="gramEnd"/>
              <w:r>
                <w:rPr>
                  <w:rFonts w:ascii="Arial" w:hAnsi="Arial" w:cs="Arial"/>
                  <w:sz w:val="20"/>
                </w:rPr>
                <w:t>_date</w:t>
              </w:r>
              <w:proofErr w:type="spellEnd"/>
              <w:r>
                <w:rPr>
                  <w:rFonts w:ascii="Arial" w:hAnsi="Arial" w:cs="Arial"/>
                  <w:sz w:val="20"/>
                </w:rPr>
                <w:t xml:space="preserve"> qui ne sera jamais modifiée une fois l’objet consolidé créé.</w:t>
              </w:r>
            </w:ins>
          </w:p>
          <w:p w14:paraId="603A9DD9" w14:textId="19A35716" w:rsidR="0077307F" w:rsidRDefault="0077307F" w:rsidP="0077307F">
            <w:pPr>
              <w:pStyle w:val="Paragraphedeliste"/>
              <w:numPr>
                <w:ilvl w:val="0"/>
                <w:numId w:val="11"/>
              </w:numPr>
              <w:spacing w:before="0"/>
              <w:jc w:val="both"/>
              <w:rPr>
                <w:ins w:id="576" w:author="Level, Vincent" w:date="2025-01-16T11:27:00Z"/>
                <w:rFonts w:ascii="Arial" w:hAnsi="Arial" w:cs="Arial"/>
                <w:sz w:val="20"/>
              </w:rPr>
            </w:pPr>
            <w:proofErr w:type="spellStart"/>
            <w:proofErr w:type="gramStart"/>
            <w:ins w:id="577" w:author="Level, Vincent" w:date="2025-01-16T11:26:00Z">
              <w:r>
                <w:rPr>
                  <w:rFonts w:ascii="Arial" w:hAnsi="Arial" w:cs="Arial"/>
                  <w:sz w:val="20"/>
                </w:rPr>
                <w:t>d</w:t>
              </w:r>
            </w:ins>
            <w:ins w:id="578" w:author="Level, Vincent" w:date="2025-01-16T11:25:00Z">
              <w:r>
                <w:rPr>
                  <w:rFonts w:ascii="Arial" w:hAnsi="Arial" w:cs="Arial"/>
                  <w:sz w:val="20"/>
                </w:rPr>
                <w:t>ate</w:t>
              </w:r>
              <w:proofErr w:type="gramEnd"/>
              <w:r>
                <w:rPr>
                  <w:rFonts w:ascii="Arial" w:hAnsi="Arial" w:cs="Arial"/>
                  <w:sz w:val="20"/>
                </w:rPr>
                <w:t>_last_modified</w:t>
              </w:r>
            </w:ins>
            <w:proofErr w:type="spellEnd"/>
            <w:ins w:id="579" w:author="Level, Vincent" w:date="2025-01-16T11:26:00Z">
              <w:r>
                <w:rPr>
                  <w:rFonts w:ascii="Arial" w:hAnsi="Arial" w:cs="Arial"/>
                  <w:sz w:val="20"/>
                </w:rPr>
                <w:t xml:space="preserve"> qui sera mis à jour si une des propriétés de l’objet consolidé est modifi</w:t>
              </w:r>
            </w:ins>
            <w:ins w:id="580" w:author="Level, Vincent" w:date="2025-01-16T11:27:00Z">
              <w:r>
                <w:rPr>
                  <w:rFonts w:ascii="Arial" w:hAnsi="Arial" w:cs="Arial"/>
                  <w:sz w:val="20"/>
                </w:rPr>
                <w:t>ée.</w:t>
              </w:r>
            </w:ins>
          </w:p>
          <w:p w14:paraId="2A50AC27" w14:textId="22020727" w:rsidR="0077307F" w:rsidRPr="00D223CF" w:rsidRDefault="0077307F" w:rsidP="00F60439">
            <w:pPr>
              <w:pStyle w:val="Paragraphedeliste"/>
              <w:numPr>
                <w:ilvl w:val="0"/>
                <w:numId w:val="11"/>
              </w:numPr>
              <w:spacing w:before="0"/>
              <w:jc w:val="both"/>
              <w:rPr>
                <w:rFonts w:ascii="Arial" w:hAnsi="Arial" w:cs="Arial"/>
                <w:sz w:val="20"/>
              </w:rPr>
            </w:pPr>
            <w:proofErr w:type="spellStart"/>
            <w:proofErr w:type="gramStart"/>
            <w:ins w:id="581" w:author="Level, Vincent" w:date="2025-01-16T11:27:00Z">
              <w:r w:rsidRPr="00F60439">
                <w:rPr>
                  <w:rFonts w:ascii="Arial" w:hAnsi="Arial" w:cs="Arial"/>
                  <w:sz w:val="20"/>
                </w:rPr>
                <w:t>date</w:t>
              </w:r>
              <w:proofErr w:type="gramEnd"/>
              <w:r w:rsidRPr="00F60439">
                <w:rPr>
                  <w:rFonts w:ascii="Arial" w:hAnsi="Arial" w:cs="Arial"/>
                  <w:sz w:val="20"/>
                </w:rPr>
                <w:t>_last_modified_dc</w:t>
              </w:r>
              <w:proofErr w:type="spellEnd"/>
              <w:r w:rsidRPr="00F60439">
                <w:rPr>
                  <w:rFonts w:ascii="Arial" w:hAnsi="Arial" w:cs="Arial"/>
                  <w:sz w:val="20"/>
                </w:rPr>
                <w:t xml:space="preserve"> qui sera mis à jour si celle-ci est antérieure à la </w:t>
              </w:r>
              <w:proofErr w:type="spellStart"/>
              <w:r w:rsidRPr="00F60439">
                <w:rPr>
                  <w:rFonts w:ascii="Arial" w:hAnsi="Arial" w:cs="Arial"/>
                  <w:sz w:val="20"/>
                </w:rPr>
                <w:t>date</w:t>
              </w:r>
            </w:ins>
            <w:ins w:id="582" w:author="Level, Vincent" w:date="2025-01-16T11:28:00Z">
              <w:r w:rsidRPr="00F60439">
                <w:rPr>
                  <w:rFonts w:ascii="Arial" w:hAnsi="Arial" w:cs="Arial"/>
                  <w:sz w:val="20"/>
                </w:rPr>
                <w:t>_last_modified_dc</w:t>
              </w:r>
              <w:proofErr w:type="spellEnd"/>
              <w:r w:rsidRPr="00F60439">
                <w:rPr>
                  <w:rFonts w:ascii="Arial" w:hAnsi="Arial" w:cs="Arial"/>
                  <w:sz w:val="20"/>
                </w:rPr>
                <w:t xml:space="preserve"> présente sur une </w:t>
              </w:r>
              <w:r w:rsidRPr="0059328B">
                <w:rPr>
                  <w:rFonts w:ascii="Arial" w:hAnsi="Arial" w:cs="Arial"/>
                  <w:sz w:val="20"/>
                </w:rPr>
                <w:t xml:space="preserve">occurrence </w:t>
              </w:r>
              <w:r w:rsidRPr="00BE7DE3">
                <w:rPr>
                  <w:rFonts w:ascii="Arial" w:hAnsi="Arial" w:cs="Arial"/>
                  <w:sz w:val="20"/>
                </w:rPr>
                <w:t>active (</w:t>
              </w:r>
              <w:proofErr w:type="spellStart"/>
              <w:r w:rsidRPr="00BE7DE3">
                <w:rPr>
                  <w:rFonts w:ascii="Arial" w:hAnsi="Arial" w:cs="Arial"/>
                  <w:sz w:val="20"/>
                </w:rPr>
                <w:t>status</w:t>
              </w:r>
              <w:proofErr w:type="spellEnd"/>
              <w:r w:rsidRPr="00BE7DE3">
                <w:rPr>
                  <w:rFonts w:ascii="Arial" w:hAnsi="Arial" w:cs="Arial"/>
                  <w:sz w:val="20"/>
                </w:rPr>
                <w:t> </w:t>
              </w:r>
              <w:r w:rsidRPr="00CD0C34">
                <w:rPr>
                  <w:rFonts w:ascii="Arial" w:hAnsi="Arial" w:cs="Arial"/>
                  <w:sz w:val="20"/>
                </w:rPr>
                <w:t xml:space="preserve">!= D) dans la table </w:t>
              </w:r>
              <w:proofErr w:type="spellStart"/>
              <w:r w:rsidRPr="00CD0C34">
                <w:rPr>
                  <w:rFonts w:ascii="Arial" w:hAnsi="Arial" w:cs="Arial"/>
                  <w:sz w:val="20"/>
                </w:rPr>
                <w:t>object</w:t>
              </w:r>
            </w:ins>
            <w:ins w:id="583" w:author="Level, Vincent" w:date="2025-01-16T11:29:00Z">
              <w:r w:rsidRPr="00146EEB">
                <w:rPr>
                  <w:rFonts w:ascii="Arial" w:hAnsi="Arial" w:cs="Arial"/>
                  <w:sz w:val="20"/>
                </w:rPr>
                <w:t>s_from_cao</w:t>
              </w:r>
              <w:proofErr w:type="spellEnd"/>
              <w:r w:rsidR="0023123C" w:rsidRPr="00146EEB">
                <w:rPr>
                  <w:rFonts w:ascii="Arial" w:hAnsi="Arial" w:cs="Arial"/>
                  <w:sz w:val="20"/>
                </w:rPr>
                <w:t xml:space="preserve">. </w:t>
              </w:r>
              <w:r w:rsidR="0023123C" w:rsidRPr="00C03873">
                <w:rPr>
                  <w:rFonts w:ascii="Arial" w:hAnsi="Arial" w:cs="Arial"/>
                  <w:sz w:val="20"/>
                </w:rPr>
                <w:t>Ceci signifiera que l</w:t>
              </w:r>
              <w:r w:rsidR="0023123C" w:rsidRPr="00B62FC2">
                <w:rPr>
                  <w:rFonts w:ascii="Arial" w:hAnsi="Arial" w:cs="Arial"/>
                  <w:sz w:val="20"/>
                </w:rPr>
                <w:t xml:space="preserve">ors de l’import des données depuis les CAO une incohérence a été détectée entre </w:t>
              </w:r>
            </w:ins>
            <w:ins w:id="584" w:author="Level, Vincent" w:date="2025-01-16T11:30:00Z">
              <w:r w:rsidR="0023123C" w:rsidRPr="002F3E37">
                <w:rPr>
                  <w:rFonts w:ascii="Arial" w:hAnsi="Arial" w:cs="Arial"/>
                  <w:sz w:val="20"/>
                </w:rPr>
                <w:t>la valeur issue de la CAO et celle présente dans la double co</w:t>
              </w:r>
              <w:r w:rsidR="0023123C" w:rsidRPr="00285A0B">
                <w:rPr>
                  <w:rFonts w:ascii="Arial" w:hAnsi="Arial" w:cs="Arial"/>
                  <w:sz w:val="20"/>
                </w:rPr>
                <w:t>dif</w:t>
              </w:r>
            </w:ins>
            <w:ins w:id="585" w:author="Level, Vincent" w:date="2025-01-16T11:31:00Z">
              <w:r w:rsidR="0023123C" w:rsidRPr="00285A0B">
                <w:rPr>
                  <w:rFonts w:ascii="Arial" w:hAnsi="Arial" w:cs="Arial"/>
                  <w:sz w:val="20"/>
                </w:rPr>
                <w:t xml:space="preserve">ication pour une </w:t>
              </w:r>
              <w:r w:rsidR="0023123C" w:rsidRPr="006C6CB0">
                <w:rPr>
                  <w:rFonts w:ascii="Arial" w:hAnsi="Arial" w:cs="Arial"/>
                  <w:sz w:val="20"/>
                </w:rPr>
                <w:t>ou des propriétés pilotées par l’</w:t>
              </w:r>
              <w:r w:rsidR="0023123C" w:rsidRPr="00257F4E">
                <w:rPr>
                  <w:rFonts w:ascii="Arial" w:hAnsi="Arial" w:cs="Arial"/>
                  <w:sz w:val="20"/>
                </w:rPr>
                <w:t xml:space="preserve">application (code fournisseurs, facteur de choc, degré de choc, avec plots et/ou avec </w:t>
              </w:r>
              <w:proofErr w:type="spellStart"/>
              <w:r w:rsidR="0023123C" w:rsidRPr="00257F4E">
                <w:rPr>
                  <w:rFonts w:ascii="Arial" w:hAnsi="Arial" w:cs="Arial"/>
                  <w:sz w:val="20"/>
                </w:rPr>
                <w:t>carlingage</w:t>
              </w:r>
              <w:proofErr w:type="spellEnd"/>
              <w:r w:rsidR="0023123C" w:rsidRPr="00257F4E">
                <w:rPr>
                  <w:rFonts w:ascii="Arial" w:hAnsi="Arial" w:cs="Arial"/>
                  <w:sz w:val="20"/>
                </w:rPr>
                <w:t>).</w:t>
              </w:r>
            </w:ins>
            <w:ins w:id="586" w:author="Level, Vincent" w:date="2025-01-16T11:29:00Z">
              <w:r w:rsidR="0023123C" w:rsidRPr="00D223CF">
                <w:rPr>
                  <w:rFonts w:ascii="Arial" w:hAnsi="Arial" w:cs="Arial"/>
                  <w:sz w:val="20"/>
                </w:rPr>
                <w:t xml:space="preserve"> </w:t>
              </w:r>
            </w:ins>
          </w:p>
          <w:p w14:paraId="2CC538D3" w14:textId="65E373B9" w:rsidR="006B4BE1" w:rsidRDefault="006B4BE1" w:rsidP="00ED1F73">
            <w:pPr>
              <w:spacing w:before="0"/>
              <w:jc w:val="both"/>
              <w:rPr>
                <w:rFonts w:ascii="Arial" w:hAnsi="Arial" w:cs="Arial"/>
                <w:sz w:val="20"/>
              </w:rPr>
            </w:pPr>
          </w:p>
          <w:p w14:paraId="0DF106AF" w14:textId="492AE008" w:rsidR="006B4BE1" w:rsidRDefault="006B4BE1" w:rsidP="00ED1F73">
            <w:pPr>
              <w:spacing w:before="0"/>
              <w:jc w:val="both"/>
              <w:rPr>
                <w:ins w:id="587" w:author="Level, Vincent" w:date="2025-01-22T14:52:00Z"/>
                <w:rFonts w:ascii="Arial" w:hAnsi="Arial" w:cs="Arial"/>
                <w:sz w:val="20"/>
              </w:rPr>
            </w:pPr>
            <w:r>
              <w:rPr>
                <w:rFonts w:ascii="Arial" w:hAnsi="Arial" w:cs="Arial"/>
                <w:sz w:val="20"/>
              </w:rPr>
              <w:t>Si pour une propriété présente dans l</w:t>
            </w:r>
            <w:ins w:id="588" w:author="Level, Vincent" w:date="2025-01-22T16:22:00Z">
              <w:r w:rsidR="00AE57EC">
                <w:rPr>
                  <w:rFonts w:ascii="Arial" w:hAnsi="Arial" w:cs="Arial"/>
                  <w:sz w:val="20"/>
                </w:rPr>
                <w:t>a</w:t>
              </w:r>
            </w:ins>
            <w:del w:id="589" w:author="Level, Vincent" w:date="2025-01-22T16:22:00Z">
              <w:r w:rsidDel="00AE57EC">
                <w:rPr>
                  <w:rFonts w:ascii="Arial" w:hAnsi="Arial" w:cs="Arial"/>
                  <w:sz w:val="20"/>
                </w:rPr>
                <w:delText>e</w:delText>
              </w:r>
            </w:del>
            <w:r>
              <w:rPr>
                <w:rFonts w:ascii="Arial" w:hAnsi="Arial" w:cs="Arial"/>
                <w:sz w:val="20"/>
              </w:rPr>
              <w:t xml:space="preserve"> </w:t>
            </w:r>
            <w:del w:id="590" w:author="Level, Vincent" w:date="2025-01-22T14:52:00Z">
              <w:r w:rsidDel="00A01280">
                <w:rPr>
                  <w:rFonts w:ascii="Arial" w:hAnsi="Arial" w:cs="Arial"/>
                  <w:sz w:val="20"/>
                </w:rPr>
                <w:delText>fichier</w:delText>
              </w:r>
            </w:del>
            <w:ins w:id="591" w:author="Level, Vincent" w:date="2025-01-22T14:52:00Z">
              <w:r w:rsidR="00A01280">
                <w:rPr>
                  <w:rFonts w:ascii="Arial" w:hAnsi="Arial" w:cs="Arial"/>
                  <w:sz w:val="20"/>
                </w:rPr>
                <w:t>table de paramétrage</w:t>
              </w:r>
            </w:ins>
            <w:r>
              <w:rPr>
                <w:rFonts w:ascii="Arial" w:hAnsi="Arial" w:cs="Arial"/>
                <w:sz w:val="20"/>
              </w:rPr>
              <w:t>, les sources devant être utilisées pour la consolidation n’existent pas pour le repère fonctionnel en cours de traitement alors la valeur consolidée sera vide.</w:t>
            </w:r>
          </w:p>
          <w:p w14:paraId="1EF83449" w14:textId="77777777" w:rsidR="006B4BE1" w:rsidRDefault="006B4BE1" w:rsidP="00ED1F73">
            <w:pPr>
              <w:spacing w:before="0"/>
              <w:jc w:val="both"/>
              <w:rPr>
                <w:rFonts w:ascii="Arial" w:hAnsi="Arial" w:cs="Arial"/>
                <w:sz w:val="20"/>
              </w:rPr>
            </w:pPr>
          </w:p>
          <w:p w14:paraId="0E506808" w14:textId="1F19DB5D" w:rsidR="006B4BE1" w:rsidRDefault="006B4BE1" w:rsidP="00ED1F73">
            <w:pPr>
              <w:spacing w:before="0"/>
              <w:jc w:val="both"/>
              <w:rPr>
                <w:rFonts w:ascii="Arial" w:hAnsi="Arial" w:cs="Arial"/>
                <w:sz w:val="20"/>
              </w:rPr>
            </w:pPr>
            <w:r w:rsidRPr="006B4BE1">
              <w:rPr>
                <w:rFonts w:ascii="Arial" w:hAnsi="Arial" w:cs="Arial"/>
                <w:i/>
                <w:sz w:val="20"/>
                <w:u w:val="single"/>
              </w:rPr>
              <w:t>Exemple :</w:t>
            </w:r>
            <w:r>
              <w:rPr>
                <w:rFonts w:ascii="Arial" w:hAnsi="Arial" w:cs="Arial"/>
                <w:sz w:val="20"/>
              </w:rPr>
              <w:t xml:space="preserve"> repère fonctionnel avec une source PID et pour la propriété lot consolidation définie comme devant se baser uniquement sur les sources SM3D et SPEL =&gt; Lot consolidé = vide.</w:t>
            </w:r>
          </w:p>
          <w:p w14:paraId="1DB85E67" w14:textId="4D64A132" w:rsidR="006B4BE1" w:rsidDel="00A01280" w:rsidRDefault="006B4BE1" w:rsidP="00ED1F73">
            <w:pPr>
              <w:spacing w:before="0"/>
              <w:jc w:val="both"/>
              <w:rPr>
                <w:del w:id="592" w:author="Level, Vincent" w:date="2025-01-22T14:32:00Z"/>
                <w:rFonts w:ascii="Arial" w:hAnsi="Arial" w:cs="Arial"/>
                <w:sz w:val="20"/>
              </w:rPr>
            </w:pPr>
          </w:p>
          <w:p w14:paraId="2888E557" w14:textId="04E0DD6E" w:rsidR="00A01280" w:rsidRDefault="00A01280" w:rsidP="00ED1F73">
            <w:pPr>
              <w:spacing w:before="0"/>
              <w:jc w:val="both"/>
              <w:rPr>
                <w:ins w:id="593" w:author="Level, Vincent" w:date="2025-01-22T14:53:00Z"/>
                <w:rFonts w:ascii="Arial" w:hAnsi="Arial" w:cs="Arial"/>
                <w:sz w:val="20"/>
              </w:rPr>
            </w:pPr>
            <w:ins w:id="594" w:author="Level, Vincent" w:date="2025-01-22T14:53:00Z">
              <w:r>
                <w:rPr>
                  <w:rFonts w:ascii="Arial" w:hAnsi="Arial" w:cs="Arial"/>
                  <w:sz w:val="20"/>
                </w:rPr>
                <w:t>Si pour une propriété la valeur associée à l’occurrence devant être utilisée pour la consolidation est égale à vide alors la priorité consolidée ser</w:t>
              </w:r>
            </w:ins>
            <w:ins w:id="595" w:author="Level, Vincent" w:date="2025-01-22T14:54:00Z">
              <w:r>
                <w:rPr>
                  <w:rFonts w:ascii="Arial" w:hAnsi="Arial" w:cs="Arial"/>
                  <w:sz w:val="20"/>
                </w:rPr>
                <w:t>a également égale à vide. On ne regardera pas si une valeur est renseignée sur une autre source.</w:t>
              </w:r>
            </w:ins>
          </w:p>
          <w:p w14:paraId="073AB3D4" w14:textId="77777777" w:rsidR="00A01280" w:rsidRDefault="00A01280" w:rsidP="00ED1F73">
            <w:pPr>
              <w:spacing w:before="0"/>
              <w:jc w:val="both"/>
              <w:rPr>
                <w:ins w:id="596" w:author="Level, Vincent" w:date="2025-01-22T14:53:00Z"/>
                <w:rFonts w:ascii="Arial" w:hAnsi="Arial" w:cs="Arial"/>
                <w:sz w:val="20"/>
              </w:rPr>
            </w:pPr>
          </w:p>
          <w:p w14:paraId="604A92B3" w14:textId="104C1BD1" w:rsidR="00A15C22" w:rsidRPr="00AC4666" w:rsidDel="006E2E0E" w:rsidRDefault="00A15C22" w:rsidP="00ED1F73">
            <w:pPr>
              <w:spacing w:before="0"/>
              <w:jc w:val="both"/>
              <w:rPr>
                <w:del w:id="597" w:author="Level, Vincent" w:date="2025-01-22T14:32:00Z"/>
                <w:rFonts w:ascii="Arial" w:hAnsi="Arial" w:cs="Arial"/>
                <w:i/>
                <w:sz w:val="20"/>
                <w:u w:val="single"/>
              </w:rPr>
            </w:pPr>
            <w:del w:id="598" w:author="Level, Vincent" w:date="2025-01-22T14:32:00Z">
              <w:r w:rsidRPr="00AC4666" w:rsidDel="006E2E0E">
                <w:rPr>
                  <w:rFonts w:ascii="Arial" w:hAnsi="Arial" w:cs="Arial"/>
                  <w:i/>
                  <w:sz w:val="20"/>
                  <w:u w:val="single"/>
                </w:rPr>
                <w:delText>Exemple de paramétrage</w:delText>
              </w:r>
              <w:r w:rsidDel="006E2E0E">
                <w:rPr>
                  <w:rFonts w:ascii="Arial" w:hAnsi="Arial" w:cs="Arial"/>
                  <w:i/>
                  <w:sz w:val="20"/>
                  <w:u w:val="single"/>
                </w:rPr>
                <w:delText> </w:delText>
              </w:r>
              <w:r w:rsidRPr="00AC4666" w:rsidDel="006E2E0E">
                <w:rPr>
                  <w:rFonts w:ascii="Arial" w:hAnsi="Arial" w:cs="Arial"/>
                  <w:i/>
                  <w:sz w:val="20"/>
                  <w:u w:val="single"/>
                </w:rPr>
                <w:delText>:</w:delText>
              </w:r>
            </w:del>
          </w:p>
          <w:p w14:paraId="72A55422" w14:textId="574D053E" w:rsidR="00A15C22" w:rsidRDefault="00A15C22" w:rsidP="00ED1F73">
            <w:pPr>
              <w:spacing w:before="0"/>
              <w:jc w:val="both"/>
              <w:rPr>
                <w:rFonts w:ascii="Arial" w:hAnsi="Arial" w:cs="Arial"/>
                <w:sz w:val="20"/>
              </w:rPr>
            </w:pPr>
            <w:del w:id="599" w:author="Level, Vincent" w:date="2025-01-22T14:32:00Z">
              <w:r w:rsidDel="006E2E0E">
                <w:rPr>
                  <w:noProof/>
                </w:rPr>
                <w:lastRenderedPageBreak/>
                <w:drawing>
                  <wp:inline distT="0" distB="0" distL="0" distR="0" wp14:anchorId="179C865D" wp14:editId="40CF0745">
                    <wp:extent cx="2457907" cy="320618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4241" cy="3214443"/>
                            </a:xfrm>
                            <a:prstGeom prst="rect">
                              <a:avLst/>
                            </a:prstGeom>
                          </pic:spPr>
                        </pic:pic>
                      </a:graphicData>
                    </a:graphic>
                  </wp:inline>
                </w:drawing>
              </w:r>
            </w:del>
          </w:p>
          <w:p w14:paraId="27EABAEA" w14:textId="320E88DD" w:rsidR="001179B6" w:rsidRPr="004A4584" w:rsidRDefault="001179B6" w:rsidP="00ED1F73">
            <w:pPr>
              <w:spacing w:before="0"/>
              <w:jc w:val="both"/>
              <w:rPr>
                <w:rFonts w:ascii="Arial" w:hAnsi="Arial" w:cs="Arial"/>
                <w:sz w:val="20"/>
              </w:rPr>
            </w:pPr>
          </w:p>
        </w:tc>
      </w:tr>
      <w:tr w:rsidR="00FA11F5" w:rsidRPr="008D681B" w14:paraId="2E70036D" w14:textId="77777777" w:rsidTr="00ED1F73">
        <w:trPr>
          <w:trHeight w:val="225"/>
        </w:trPr>
        <w:tc>
          <w:tcPr>
            <w:tcW w:w="709" w:type="pct"/>
            <w:tcBorders>
              <w:top w:val="single" w:sz="4" w:space="0" w:color="auto"/>
              <w:left w:val="single" w:sz="4" w:space="0" w:color="auto"/>
              <w:bottom w:val="single" w:sz="4" w:space="0" w:color="auto"/>
              <w:right w:val="single" w:sz="4" w:space="0" w:color="auto"/>
            </w:tcBorders>
            <w:vAlign w:val="center"/>
          </w:tcPr>
          <w:p w14:paraId="2B8980B9" w14:textId="43DE5C3D" w:rsidR="00FA11F5" w:rsidRPr="004A4584" w:rsidRDefault="00C104EE" w:rsidP="00ED1F73">
            <w:pPr>
              <w:pStyle w:val="NORMALDI"/>
              <w:spacing w:before="0"/>
              <w:ind w:left="0"/>
              <w:jc w:val="center"/>
              <w:rPr>
                <w:rFonts w:cs="Arial"/>
                <w:color w:val="272C31"/>
                <w:szCs w:val="22"/>
              </w:rPr>
            </w:pPr>
            <w:r w:rsidRPr="004A4584">
              <w:rPr>
                <w:rFonts w:cs="Arial"/>
                <w:color w:val="272C31"/>
                <w:szCs w:val="22"/>
              </w:rPr>
              <w:lastRenderedPageBreak/>
              <w:t>RG-</w:t>
            </w:r>
            <w:r>
              <w:rPr>
                <w:rFonts w:cs="Arial"/>
                <w:color w:val="272C31"/>
                <w:szCs w:val="22"/>
              </w:rPr>
              <w:t>00</w:t>
            </w:r>
            <w:r w:rsidRPr="004A4584">
              <w:rPr>
                <w:rFonts w:cs="Arial"/>
                <w:color w:val="272C31"/>
                <w:szCs w:val="22"/>
              </w:rPr>
              <w:t>-</w:t>
            </w:r>
            <w:r>
              <w:rPr>
                <w:rFonts w:cs="Arial"/>
                <w:color w:val="272C31"/>
                <w:szCs w:val="22"/>
              </w:rPr>
              <w:t>10</w:t>
            </w:r>
          </w:p>
        </w:tc>
        <w:tc>
          <w:tcPr>
            <w:tcW w:w="4291" w:type="pct"/>
            <w:tcBorders>
              <w:top w:val="single" w:sz="4" w:space="0" w:color="auto"/>
              <w:left w:val="single" w:sz="4" w:space="0" w:color="auto"/>
              <w:bottom w:val="single" w:sz="4" w:space="0" w:color="auto"/>
              <w:right w:val="single" w:sz="4" w:space="0" w:color="auto"/>
            </w:tcBorders>
            <w:vAlign w:val="center"/>
          </w:tcPr>
          <w:p w14:paraId="0046B48D" w14:textId="75C3A719" w:rsidR="00FA11F5" w:rsidRPr="00686CA1" w:rsidRDefault="001179B6" w:rsidP="00ED1F73">
            <w:pPr>
              <w:spacing w:before="0"/>
              <w:jc w:val="both"/>
              <w:rPr>
                <w:rFonts w:ascii="Arial" w:hAnsi="Arial" w:cs="Arial"/>
                <w:b/>
                <w:sz w:val="20"/>
                <w:u w:val="single"/>
              </w:rPr>
            </w:pPr>
            <w:r w:rsidRPr="00686CA1">
              <w:rPr>
                <w:rFonts w:ascii="Arial" w:hAnsi="Arial" w:cs="Arial"/>
                <w:b/>
                <w:sz w:val="20"/>
                <w:u w:val="single"/>
              </w:rPr>
              <w:t xml:space="preserve">Mise à jour de la table </w:t>
            </w:r>
            <w:proofErr w:type="spellStart"/>
            <w:r w:rsidRPr="00686CA1">
              <w:rPr>
                <w:rFonts w:ascii="Arial" w:hAnsi="Arial" w:cs="Arial"/>
                <w:b/>
                <w:sz w:val="20"/>
                <w:u w:val="single"/>
              </w:rPr>
              <w:t>consolidated_objects</w:t>
            </w:r>
            <w:proofErr w:type="spellEnd"/>
            <w:r w:rsidRPr="00686CA1">
              <w:rPr>
                <w:rFonts w:ascii="Arial" w:hAnsi="Arial" w:cs="Arial"/>
                <w:b/>
                <w:sz w:val="20"/>
                <w:u w:val="single"/>
              </w:rPr>
              <w:t> :</w:t>
            </w:r>
          </w:p>
          <w:p w14:paraId="33D50B3E" w14:textId="77777777" w:rsidR="001179B6" w:rsidRDefault="001179B6" w:rsidP="00ED1F73">
            <w:pPr>
              <w:spacing w:before="0"/>
              <w:jc w:val="both"/>
              <w:rPr>
                <w:rFonts w:ascii="Arial" w:hAnsi="Arial" w:cs="Arial"/>
                <w:sz w:val="20"/>
              </w:rPr>
            </w:pPr>
          </w:p>
          <w:p w14:paraId="7B52C3DD" w14:textId="33C2CE90" w:rsidR="001179B6" w:rsidRDefault="001179B6" w:rsidP="00ED1F73">
            <w:pPr>
              <w:spacing w:before="0"/>
              <w:jc w:val="both"/>
              <w:rPr>
                <w:rFonts w:ascii="Arial" w:hAnsi="Arial" w:cs="Arial"/>
                <w:sz w:val="20"/>
              </w:rPr>
            </w:pPr>
            <w:r>
              <w:rPr>
                <w:rFonts w:ascii="Arial" w:hAnsi="Arial" w:cs="Arial"/>
                <w:sz w:val="20"/>
              </w:rPr>
              <w:t>La table pourra être mise à jour de 3 manières différentes</w:t>
            </w:r>
            <w:r w:rsidR="00686CA1">
              <w:rPr>
                <w:rFonts w:ascii="Arial" w:hAnsi="Arial" w:cs="Arial"/>
                <w:sz w:val="20"/>
              </w:rPr>
              <w:t xml:space="preserve"> en fonction du nombre d’occurrence(s) existante(s) pour le repère fonctionnel</w:t>
            </w:r>
            <w:r w:rsidR="00E92C6C">
              <w:rPr>
                <w:rFonts w:ascii="Arial" w:hAnsi="Arial" w:cs="Arial"/>
                <w:sz w:val="20"/>
              </w:rPr>
              <w:t xml:space="preserve"> </w:t>
            </w:r>
            <w:r>
              <w:rPr>
                <w:rFonts w:ascii="Arial" w:hAnsi="Arial" w:cs="Arial"/>
                <w:sz w:val="20"/>
              </w:rPr>
              <w:t>:</w:t>
            </w:r>
          </w:p>
          <w:p w14:paraId="029437A4" w14:textId="77777777" w:rsidR="00836144" w:rsidRDefault="00836144" w:rsidP="00ED1F73">
            <w:pPr>
              <w:spacing w:before="0"/>
              <w:jc w:val="both"/>
              <w:rPr>
                <w:rFonts w:ascii="Arial" w:hAnsi="Arial" w:cs="Arial"/>
                <w:sz w:val="20"/>
              </w:rPr>
            </w:pPr>
          </w:p>
          <w:p w14:paraId="1BE98D36" w14:textId="1C14C0EC" w:rsidR="00686CA1" w:rsidRDefault="00686CA1" w:rsidP="00A11D01">
            <w:pPr>
              <w:pStyle w:val="Paragraphedeliste"/>
              <w:numPr>
                <w:ilvl w:val="0"/>
                <w:numId w:val="36"/>
              </w:numPr>
              <w:spacing w:before="0"/>
              <w:jc w:val="both"/>
              <w:rPr>
                <w:rFonts w:ascii="Arial" w:hAnsi="Arial" w:cs="Arial"/>
                <w:b/>
                <w:i/>
                <w:sz w:val="20"/>
                <w:u w:val="single"/>
              </w:rPr>
            </w:pPr>
            <w:r w:rsidRPr="00A11D01">
              <w:rPr>
                <w:rFonts w:ascii="Arial" w:hAnsi="Arial" w:cs="Arial"/>
                <w:b/>
                <w:i/>
                <w:sz w:val="20"/>
                <w:u w:val="single"/>
              </w:rPr>
              <w:t>1 seule ligne pour un repère fonctionnel :</w:t>
            </w:r>
          </w:p>
          <w:p w14:paraId="6339EB95" w14:textId="77777777" w:rsidR="002D000C" w:rsidRPr="002D000C" w:rsidRDefault="002D000C" w:rsidP="002D000C">
            <w:pPr>
              <w:spacing w:before="0"/>
              <w:jc w:val="both"/>
              <w:rPr>
                <w:rFonts w:ascii="Arial" w:hAnsi="Arial" w:cs="Arial"/>
                <w:sz w:val="20"/>
              </w:rPr>
            </w:pPr>
          </w:p>
          <w:p w14:paraId="106642B7" w14:textId="52C730A9" w:rsidR="00A11D01" w:rsidRPr="00A11D01" w:rsidRDefault="00A11D01" w:rsidP="00A11D01">
            <w:pPr>
              <w:pStyle w:val="Paragraphedeliste"/>
              <w:numPr>
                <w:ilvl w:val="1"/>
                <w:numId w:val="36"/>
              </w:numPr>
              <w:spacing w:before="0"/>
              <w:jc w:val="both"/>
              <w:rPr>
                <w:rFonts w:ascii="Arial" w:hAnsi="Arial" w:cs="Arial"/>
                <w:b/>
                <w:sz w:val="20"/>
              </w:rPr>
            </w:pPr>
            <w:proofErr w:type="gramStart"/>
            <w:r w:rsidRPr="00A11D01">
              <w:rPr>
                <w:rFonts w:ascii="Arial" w:hAnsi="Arial" w:cs="Arial"/>
                <w:b/>
                <w:sz w:val="20"/>
              </w:rPr>
              <w:t>Création  :</w:t>
            </w:r>
            <w:proofErr w:type="gramEnd"/>
          </w:p>
          <w:p w14:paraId="24CE49C4" w14:textId="29E89E0E" w:rsidR="00ED1F73" w:rsidRDefault="00E92C6C" w:rsidP="00E92C6C">
            <w:pPr>
              <w:pStyle w:val="Paragraphedeliste"/>
              <w:numPr>
                <w:ilvl w:val="2"/>
                <w:numId w:val="36"/>
              </w:numPr>
              <w:spacing w:before="0"/>
              <w:jc w:val="both"/>
              <w:rPr>
                <w:rFonts w:ascii="Arial" w:hAnsi="Arial" w:cs="Arial"/>
                <w:sz w:val="20"/>
              </w:rPr>
            </w:pPr>
            <w:r>
              <w:rPr>
                <w:rFonts w:ascii="Arial" w:hAnsi="Arial" w:cs="Arial"/>
                <w:sz w:val="20"/>
              </w:rPr>
              <w:t xml:space="preserve">Aucune ligne présente dans la table </w:t>
            </w:r>
            <w:proofErr w:type="spellStart"/>
            <w:r>
              <w:rPr>
                <w:rFonts w:ascii="Arial" w:hAnsi="Arial" w:cs="Arial"/>
                <w:sz w:val="20"/>
              </w:rPr>
              <w:t>consolidated_objects</w:t>
            </w:r>
            <w:proofErr w:type="spellEnd"/>
            <w:r>
              <w:rPr>
                <w:rFonts w:ascii="Arial" w:hAnsi="Arial" w:cs="Arial"/>
                <w:sz w:val="20"/>
              </w:rPr>
              <w:t xml:space="preserve"> pour le repère fonctionnel en cours de traitement =&gt; Création d’une nouvelle ligne avec alimentation de</w:t>
            </w:r>
            <w:r w:rsidR="00ED1F73">
              <w:rPr>
                <w:rFonts w:ascii="Arial" w:hAnsi="Arial" w:cs="Arial"/>
                <w:sz w:val="20"/>
              </w:rPr>
              <w:t>s</w:t>
            </w:r>
            <w:r>
              <w:rPr>
                <w:rFonts w:ascii="Arial" w:hAnsi="Arial" w:cs="Arial"/>
                <w:sz w:val="20"/>
              </w:rPr>
              <w:t xml:space="preserve"> colonne</w:t>
            </w:r>
            <w:r w:rsidR="00ED1F73">
              <w:rPr>
                <w:rFonts w:ascii="Arial" w:hAnsi="Arial" w:cs="Arial"/>
                <w:sz w:val="20"/>
              </w:rPr>
              <w:t>s :</w:t>
            </w:r>
          </w:p>
          <w:p w14:paraId="01DB5EE1" w14:textId="2D33D048" w:rsidR="00ED1F73" w:rsidRDefault="009814D5" w:rsidP="00ED1F73">
            <w:pPr>
              <w:pStyle w:val="Paragraphedeliste"/>
              <w:numPr>
                <w:ilvl w:val="3"/>
                <w:numId w:val="36"/>
              </w:numPr>
              <w:spacing w:before="0"/>
              <w:jc w:val="both"/>
              <w:rPr>
                <w:rFonts w:ascii="Arial" w:hAnsi="Arial" w:cs="Arial"/>
                <w:sz w:val="20"/>
              </w:rPr>
            </w:pPr>
            <w:proofErr w:type="spellStart"/>
            <w:proofErr w:type="gramStart"/>
            <w:r>
              <w:rPr>
                <w:rFonts w:ascii="Arial" w:hAnsi="Arial" w:cs="Arial"/>
                <w:sz w:val="20"/>
              </w:rPr>
              <w:t>c</w:t>
            </w:r>
            <w:r w:rsidR="00E92C6C">
              <w:rPr>
                <w:rFonts w:ascii="Arial" w:hAnsi="Arial" w:cs="Arial"/>
                <w:sz w:val="20"/>
              </w:rPr>
              <w:t>reation</w:t>
            </w:r>
            <w:proofErr w:type="gramEnd"/>
            <w:r w:rsidR="00E92C6C">
              <w:rPr>
                <w:rFonts w:ascii="Arial" w:hAnsi="Arial" w:cs="Arial"/>
                <w:sz w:val="20"/>
              </w:rPr>
              <w:t>_date</w:t>
            </w:r>
            <w:proofErr w:type="spellEnd"/>
          </w:p>
          <w:p w14:paraId="0CBED1BB" w14:textId="639B4AE9" w:rsidR="000C1121" w:rsidRDefault="006B4BE1" w:rsidP="000C1121">
            <w:pPr>
              <w:pStyle w:val="Paragraphedeliste"/>
              <w:numPr>
                <w:ilvl w:val="3"/>
                <w:numId w:val="36"/>
              </w:numPr>
              <w:spacing w:before="0"/>
              <w:jc w:val="both"/>
              <w:rPr>
                <w:rFonts w:ascii="Arial" w:hAnsi="Arial" w:cs="Arial"/>
                <w:sz w:val="20"/>
              </w:rPr>
            </w:pPr>
            <w:proofErr w:type="spellStart"/>
            <w:proofErr w:type="gramStart"/>
            <w:r>
              <w:rPr>
                <w:rFonts w:ascii="Arial" w:hAnsi="Arial" w:cs="Arial"/>
                <w:sz w:val="20"/>
              </w:rPr>
              <w:t>d</w:t>
            </w:r>
            <w:r w:rsidR="000C1121">
              <w:rPr>
                <w:rFonts w:ascii="Arial" w:hAnsi="Arial" w:cs="Arial"/>
                <w:sz w:val="20"/>
              </w:rPr>
              <w:t>ate</w:t>
            </w:r>
            <w:proofErr w:type="gramEnd"/>
            <w:r w:rsidR="009814D5">
              <w:rPr>
                <w:rFonts w:ascii="Arial" w:hAnsi="Arial" w:cs="Arial"/>
                <w:sz w:val="20"/>
              </w:rPr>
              <w:t>_</w:t>
            </w:r>
            <w:r w:rsidR="000C1121">
              <w:rPr>
                <w:rFonts w:ascii="Arial" w:hAnsi="Arial" w:cs="Arial"/>
                <w:sz w:val="20"/>
              </w:rPr>
              <w:t>last_modified</w:t>
            </w:r>
            <w:proofErr w:type="spellEnd"/>
          </w:p>
          <w:p w14:paraId="09D8A3E3" w14:textId="250F1E7A" w:rsidR="00A11D01" w:rsidRPr="000C1121" w:rsidRDefault="009814D5" w:rsidP="000C1121">
            <w:pPr>
              <w:pStyle w:val="Paragraphedeliste"/>
              <w:numPr>
                <w:ilvl w:val="3"/>
                <w:numId w:val="36"/>
              </w:numPr>
              <w:spacing w:before="0"/>
              <w:jc w:val="both"/>
              <w:rPr>
                <w:rFonts w:ascii="Arial" w:hAnsi="Arial" w:cs="Arial"/>
                <w:sz w:val="20"/>
              </w:rPr>
            </w:pPr>
            <w:proofErr w:type="spellStart"/>
            <w:proofErr w:type="gramStart"/>
            <w:r>
              <w:rPr>
                <w:rFonts w:ascii="Arial" w:hAnsi="Arial" w:cs="Arial"/>
                <w:sz w:val="20"/>
              </w:rPr>
              <w:t>s</w:t>
            </w:r>
            <w:r w:rsidR="00ED1F73" w:rsidRPr="000C1121">
              <w:rPr>
                <w:rFonts w:ascii="Arial" w:hAnsi="Arial" w:cs="Arial"/>
                <w:sz w:val="20"/>
              </w:rPr>
              <w:t>tatus</w:t>
            </w:r>
            <w:proofErr w:type="spellEnd"/>
            <w:proofErr w:type="gramEnd"/>
            <w:r w:rsidR="00ED1F73" w:rsidRPr="000C1121">
              <w:rPr>
                <w:rFonts w:ascii="Arial" w:hAnsi="Arial" w:cs="Arial"/>
                <w:sz w:val="20"/>
              </w:rPr>
              <w:t xml:space="preserve"> = A (</w:t>
            </w:r>
            <w:proofErr w:type="spellStart"/>
            <w:r w:rsidR="00ED1F73" w:rsidRPr="000C1121">
              <w:rPr>
                <w:rFonts w:ascii="Arial" w:hAnsi="Arial" w:cs="Arial"/>
                <w:sz w:val="20"/>
              </w:rPr>
              <w:t>Add</w:t>
            </w:r>
            <w:proofErr w:type="spellEnd"/>
            <w:r w:rsidR="00ED1F73" w:rsidRPr="000C1121">
              <w:rPr>
                <w:rFonts w:ascii="Arial" w:hAnsi="Arial" w:cs="Arial"/>
                <w:sz w:val="20"/>
              </w:rPr>
              <w:t>)</w:t>
            </w:r>
            <w:r w:rsidR="00E92C6C" w:rsidRPr="000C1121">
              <w:rPr>
                <w:rFonts w:ascii="Arial" w:hAnsi="Arial" w:cs="Arial"/>
                <w:sz w:val="20"/>
              </w:rPr>
              <w:t>.</w:t>
            </w:r>
          </w:p>
          <w:p w14:paraId="26C8D9BC" w14:textId="77777777" w:rsidR="009251FB" w:rsidRDefault="009251FB" w:rsidP="009251FB">
            <w:pPr>
              <w:pStyle w:val="Paragraphedeliste"/>
              <w:spacing w:before="0"/>
              <w:ind w:left="2160"/>
              <w:jc w:val="both"/>
              <w:rPr>
                <w:rFonts w:ascii="Arial" w:hAnsi="Arial" w:cs="Arial"/>
                <w:sz w:val="20"/>
              </w:rPr>
            </w:pPr>
          </w:p>
          <w:p w14:paraId="5713F47C" w14:textId="297B6FED" w:rsidR="00A11D01" w:rsidRPr="00A11D01" w:rsidRDefault="00A11D01" w:rsidP="00A11D01">
            <w:pPr>
              <w:pStyle w:val="Paragraphedeliste"/>
              <w:numPr>
                <w:ilvl w:val="1"/>
                <w:numId w:val="36"/>
              </w:numPr>
              <w:spacing w:before="0"/>
              <w:jc w:val="both"/>
              <w:rPr>
                <w:rFonts w:ascii="Arial" w:hAnsi="Arial" w:cs="Arial"/>
                <w:b/>
                <w:sz w:val="20"/>
              </w:rPr>
            </w:pPr>
            <w:r w:rsidRPr="00A11D01">
              <w:rPr>
                <w:rFonts w:ascii="Arial" w:hAnsi="Arial" w:cs="Arial"/>
                <w:b/>
                <w:sz w:val="20"/>
              </w:rPr>
              <w:t>Modification :</w:t>
            </w:r>
          </w:p>
          <w:p w14:paraId="3BB47122" w14:textId="13B4BB60" w:rsidR="00ED1F73" w:rsidRDefault="009814D5" w:rsidP="009251FB">
            <w:pPr>
              <w:pStyle w:val="Paragraphedeliste"/>
              <w:numPr>
                <w:ilvl w:val="2"/>
                <w:numId w:val="36"/>
              </w:numPr>
              <w:spacing w:before="0"/>
              <w:jc w:val="both"/>
              <w:rPr>
                <w:rFonts w:ascii="Arial" w:hAnsi="Arial" w:cs="Arial"/>
                <w:sz w:val="20"/>
              </w:rPr>
            </w:pPr>
            <w:r>
              <w:rPr>
                <w:rFonts w:ascii="Arial" w:hAnsi="Arial" w:cs="Arial"/>
                <w:sz w:val="20"/>
              </w:rPr>
              <w:t>Un r</w:t>
            </w:r>
            <w:r w:rsidR="00A11D01">
              <w:rPr>
                <w:rFonts w:ascii="Arial" w:hAnsi="Arial" w:cs="Arial"/>
                <w:sz w:val="20"/>
              </w:rPr>
              <w:t xml:space="preserve">epère fonctionnel présent dans la table </w:t>
            </w:r>
            <w:proofErr w:type="spellStart"/>
            <w:r w:rsidR="00A11D01">
              <w:rPr>
                <w:rFonts w:ascii="Arial" w:hAnsi="Arial" w:cs="Arial"/>
                <w:sz w:val="20"/>
              </w:rPr>
              <w:t>objects_from_cao</w:t>
            </w:r>
            <w:proofErr w:type="spellEnd"/>
            <w:r w:rsidR="00A11D01">
              <w:rPr>
                <w:rFonts w:ascii="Arial" w:hAnsi="Arial" w:cs="Arial"/>
                <w:sz w:val="20"/>
              </w:rPr>
              <w:t xml:space="preserve">, avec </w:t>
            </w:r>
            <w:r w:rsidR="00ED1F73">
              <w:rPr>
                <w:rFonts w:ascii="Arial" w:hAnsi="Arial" w:cs="Arial"/>
                <w:sz w:val="20"/>
              </w:rPr>
              <w:t xml:space="preserve">un statut différent de D (colonne </w:t>
            </w:r>
            <w:proofErr w:type="spellStart"/>
            <w:r w:rsidR="00ED1F73">
              <w:rPr>
                <w:rFonts w:ascii="Arial" w:hAnsi="Arial" w:cs="Arial"/>
                <w:sz w:val="20"/>
              </w:rPr>
              <w:t>status</w:t>
            </w:r>
            <w:proofErr w:type="spellEnd"/>
            <w:r w:rsidR="00ED1F73">
              <w:rPr>
                <w:rFonts w:ascii="Arial" w:hAnsi="Arial" w:cs="Arial"/>
                <w:sz w:val="20"/>
              </w:rPr>
              <w:t>)</w:t>
            </w:r>
            <w:r w:rsidR="00A11D01">
              <w:rPr>
                <w:rFonts w:ascii="Arial" w:hAnsi="Arial" w:cs="Arial"/>
                <w:sz w:val="20"/>
              </w:rPr>
              <w:t xml:space="preserve">, et présent dans la table </w:t>
            </w:r>
            <w:proofErr w:type="spellStart"/>
            <w:r w:rsidR="00A11D01">
              <w:rPr>
                <w:rFonts w:ascii="Arial" w:hAnsi="Arial" w:cs="Arial"/>
                <w:sz w:val="20"/>
              </w:rPr>
              <w:t>consolidated_objects</w:t>
            </w:r>
            <w:proofErr w:type="spellEnd"/>
            <w:r w:rsidR="00A11D01">
              <w:rPr>
                <w:rFonts w:ascii="Arial" w:hAnsi="Arial" w:cs="Arial"/>
                <w:sz w:val="20"/>
              </w:rPr>
              <w:t>, avec</w:t>
            </w:r>
            <w:r w:rsidR="00ED1F73">
              <w:rPr>
                <w:rFonts w:ascii="Arial" w:hAnsi="Arial" w:cs="Arial"/>
                <w:sz w:val="20"/>
              </w:rPr>
              <w:t xml:space="preserve"> un statut différent de D (colonne </w:t>
            </w:r>
            <w:proofErr w:type="spellStart"/>
            <w:r w:rsidR="00ED1F73">
              <w:rPr>
                <w:rFonts w:ascii="Arial" w:hAnsi="Arial" w:cs="Arial"/>
                <w:sz w:val="20"/>
              </w:rPr>
              <w:t>status</w:t>
            </w:r>
            <w:proofErr w:type="spellEnd"/>
            <w:r w:rsidR="00ED1F73">
              <w:rPr>
                <w:rFonts w:ascii="Arial" w:hAnsi="Arial" w:cs="Arial"/>
                <w:sz w:val="20"/>
              </w:rPr>
              <w:t>)</w:t>
            </w:r>
            <w:r w:rsidR="00A11D01">
              <w:rPr>
                <w:rFonts w:ascii="Arial" w:hAnsi="Arial" w:cs="Arial"/>
                <w:sz w:val="20"/>
              </w:rPr>
              <w:t>, entrainera le recalcul de l’objet consolidé afin de prendre en compte</w:t>
            </w:r>
            <w:r w:rsidR="00E92C6C">
              <w:rPr>
                <w:rFonts w:ascii="Arial" w:hAnsi="Arial" w:cs="Arial"/>
                <w:sz w:val="20"/>
              </w:rPr>
              <w:t xml:space="preserve"> les modifications</w:t>
            </w:r>
            <w:r w:rsidR="009251FB">
              <w:rPr>
                <w:rFonts w:ascii="Arial" w:hAnsi="Arial" w:cs="Arial"/>
                <w:sz w:val="20"/>
              </w:rPr>
              <w:t>.</w:t>
            </w:r>
            <w:r w:rsidR="00ED1F73">
              <w:rPr>
                <w:rFonts w:ascii="Arial" w:hAnsi="Arial" w:cs="Arial"/>
                <w:sz w:val="20"/>
              </w:rPr>
              <w:t xml:space="preserve"> Mise à jour des colonnes :</w:t>
            </w:r>
          </w:p>
          <w:p w14:paraId="00046E64" w14:textId="59C844C9" w:rsidR="00A11D01" w:rsidRDefault="00EB0EF1" w:rsidP="00ED1F73">
            <w:pPr>
              <w:pStyle w:val="Paragraphedeliste"/>
              <w:numPr>
                <w:ilvl w:val="3"/>
                <w:numId w:val="36"/>
              </w:numPr>
              <w:spacing w:before="0"/>
              <w:jc w:val="both"/>
              <w:rPr>
                <w:rFonts w:ascii="Arial" w:hAnsi="Arial" w:cs="Arial"/>
                <w:sz w:val="20"/>
              </w:rPr>
            </w:pPr>
            <w:proofErr w:type="spellStart"/>
            <w:proofErr w:type="gramStart"/>
            <w:r>
              <w:rPr>
                <w:rFonts w:ascii="Arial" w:hAnsi="Arial" w:cs="Arial"/>
                <w:sz w:val="20"/>
              </w:rPr>
              <w:t>d</w:t>
            </w:r>
            <w:r w:rsidR="00ED1F73">
              <w:rPr>
                <w:rFonts w:ascii="Arial" w:hAnsi="Arial" w:cs="Arial"/>
                <w:sz w:val="20"/>
              </w:rPr>
              <w:t>ate</w:t>
            </w:r>
            <w:proofErr w:type="gramEnd"/>
            <w:r w:rsidR="00ED1F73">
              <w:rPr>
                <w:rFonts w:ascii="Arial" w:hAnsi="Arial" w:cs="Arial"/>
                <w:sz w:val="20"/>
              </w:rPr>
              <w:t>_last_modified</w:t>
            </w:r>
            <w:proofErr w:type="spellEnd"/>
          </w:p>
          <w:p w14:paraId="09894DB0" w14:textId="4B45182C" w:rsidR="00ED1F73" w:rsidRDefault="00EB0EF1" w:rsidP="000C1121">
            <w:pPr>
              <w:pStyle w:val="Paragraphedeliste"/>
              <w:numPr>
                <w:ilvl w:val="3"/>
                <w:numId w:val="36"/>
              </w:numPr>
              <w:spacing w:before="0"/>
              <w:jc w:val="both"/>
              <w:rPr>
                <w:ins w:id="600" w:author="Level, Vincent" w:date="2025-01-22T15:03:00Z"/>
                <w:rFonts w:ascii="Arial" w:hAnsi="Arial" w:cs="Arial"/>
                <w:sz w:val="20"/>
              </w:rPr>
            </w:pPr>
            <w:proofErr w:type="spellStart"/>
            <w:proofErr w:type="gramStart"/>
            <w:r>
              <w:rPr>
                <w:rFonts w:ascii="Arial" w:hAnsi="Arial" w:cs="Arial"/>
                <w:sz w:val="20"/>
              </w:rPr>
              <w:t>s</w:t>
            </w:r>
            <w:r w:rsidR="00ED1F73">
              <w:rPr>
                <w:rFonts w:ascii="Arial" w:hAnsi="Arial" w:cs="Arial"/>
                <w:sz w:val="20"/>
              </w:rPr>
              <w:t>tatus</w:t>
            </w:r>
            <w:proofErr w:type="spellEnd"/>
            <w:proofErr w:type="gramEnd"/>
            <w:r w:rsidR="00ED1F73">
              <w:rPr>
                <w:rFonts w:ascii="Arial" w:hAnsi="Arial" w:cs="Arial"/>
                <w:sz w:val="20"/>
              </w:rPr>
              <w:t xml:space="preserve"> = M (</w:t>
            </w:r>
            <w:proofErr w:type="spellStart"/>
            <w:r w:rsidR="00ED1F73">
              <w:rPr>
                <w:rFonts w:ascii="Arial" w:hAnsi="Arial" w:cs="Arial"/>
                <w:sz w:val="20"/>
              </w:rPr>
              <w:t>Modify</w:t>
            </w:r>
            <w:proofErr w:type="spellEnd"/>
            <w:r w:rsidR="00ED1F73">
              <w:rPr>
                <w:rFonts w:ascii="Arial" w:hAnsi="Arial" w:cs="Arial"/>
                <w:sz w:val="20"/>
              </w:rPr>
              <w:t>)</w:t>
            </w:r>
          </w:p>
          <w:p w14:paraId="34BD3211" w14:textId="22CA0F0C" w:rsidR="00380182" w:rsidRDefault="00380182" w:rsidP="000C1121">
            <w:pPr>
              <w:pStyle w:val="Paragraphedeliste"/>
              <w:numPr>
                <w:ilvl w:val="3"/>
                <w:numId w:val="36"/>
              </w:numPr>
              <w:spacing w:before="0"/>
              <w:jc w:val="both"/>
              <w:rPr>
                <w:ins w:id="601" w:author="Level, Vincent" w:date="2025-01-22T15:05:00Z"/>
                <w:rFonts w:ascii="Arial" w:hAnsi="Arial" w:cs="Arial"/>
                <w:sz w:val="20"/>
              </w:rPr>
            </w:pPr>
            <w:proofErr w:type="spellStart"/>
            <w:proofErr w:type="gramStart"/>
            <w:ins w:id="602" w:author="Level, Vincent" w:date="2025-01-22T15:03:00Z">
              <w:r w:rsidRPr="00380182">
                <w:rPr>
                  <w:rFonts w:ascii="Arial" w:hAnsi="Arial" w:cs="Arial"/>
                  <w:sz w:val="20"/>
                </w:rPr>
                <w:t>date</w:t>
              </w:r>
              <w:proofErr w:type="gramEnd"/>
              <w:r w:rsidRPr="00380182">
                <w:rPr>
                  <w:rFonts w:ascii="Arial" w:hAnsi="Arial" w:cs="Arial"/>
                  <w:sz w:val="20"/>
                </w:rPr>
                <w:t>_last_modified_</w:t>
              </w:r>
            </w:ins>
            <w:ins w:id="603" w:author="Level, Vincent" w:date="2025-01-22T15:04:00Z">
              <w:r w:rsidRPr="00380182">
                <w:rPr>
                  <w:rFonts w:ascii="Arial" w:hAnsi="Arial" w:cs="Arial"/>
                  <w:sz w:val="20"/>
                </w:rPr>
                <w:t>dc</w:t>
              </w:r>
              <w:proofErr w:type="spellEnd"/>
              <w:r w:rsidRPr="00380182">
                <w:rPr>
                  <w:rFonts w:ascii="Arial" w:hAnsi="Arial" w:cs="Arial"/>
                  <w:sz w:val="20"/>
                </w:rPr>
                <w:t xml:space="preserve"> si mise à j</w:t>
              </w:r>
              <w:r>
                <w:rPr>
                  <w:rFonts w:ascii="Arial" w:hAnsi="Arial" w:cs="Arial"/>
                  <w:sz w:val="20"/>
                </w:rPr>
                <w:t>our d’une pr</w:t>
              </w:r>
            </w:ins>
            <w:ins w:id="604" w:author="Level, Vincent" w:date="2025-01-22T15:05:00Z">
              <w:r>
                <w:rPr>
                  <w:rFonts w:ascii="Arial" w:hAnsi="Arial" w:cs="Arial"/>
                  <w:sz w:val="20"/>
                </w:rPr>
                <w:t>opriété pilotée par l’application</w:t>
              </w:r>
            </w:ins>
          </w:p>
          <w:p w14:paraId="6C9D9EBE" w14:textId="77777777" w:rsidR="009251FB" w:rsidRPr="00380182" w:rsidRDefault="009251FB" w:rsidP="009251FB">
            <w:pPr>
              <w:pStyle w:val="Paragraphedeliste"/>
              <w:spacing w:before="0"/>
              <w:ind w:left="2160"/>
              <w:jc w:val="both"/>
              <w:rPr>
                <w:rFonts w:ascii="Arial" w:hAnsi="Arial" w:cs="Arial"/>
                <w:sz w:val="20"/>
              </w:rPr>
            </w:pPr>
          </w:p>
          <w:p w14:paraId="221DB936" w14:textId="165D539A" w:rsidR="00A11D01" w:rsidRPr="00A11D01" w:rsidRDefault="00A11D01" w:rsidP="00A11D01">
            <w:pPr>
              <w:pStyle w:val="Paragraphedeliste"/>
              <w:numPr>
                <w:ilvl w:val="1"/>
                <w:numId w:val="36"/>
              </w:numPr>
              <w:spacing w:before="0"/>
              <w:jc w:val="both"/>
              <w:rPr>
                <w:rFonts w:ascii="Arial" w:hAnsi="Arial" w:cs="Arial"/>
                <w:b/>
                <w:sz w:val="20"/>
              </w:rPr>
            </w:pPr>
            <w:r w:rsidRPr="00A11D01">
              <w:rPr>
                <w:rFonts w:ascii="Arial" w:hAnsi="Arial" w:cs="Arial"/>
                <w:b/>
                <w:sz w:val="20"/>
              </w:rPr>
              <w:t>Suppression :</w:t>
            </w:r>
          </w:p>
          <w:p w14:paraId="609E2356" w14:textId="6264DC36" w:rsidR="00EB0EF1" w:rsidRDefault="00EB0EF1" w:rsidP="00EB0EF1">
            <w:pPr>
              <w:pStyle w:val="Paragraphedeliste"/>
              <w:numPr>
                <w:ilvl w:val="2"/>
                <w:numId w:val="36"/>
              </w:numPr>
              <w:spacing w:before="0"/>
              <w:jc w:val="both"/>
              <w:rPr>
                <w:rFonts w:ascii="Arial" w:hAnsi="Arial" w:cs="Arial"/>
                <w:sz w:val="20"/>
              </w:rPr>
            </w:pPr>
            <w:r>
              <w:rPr>
                <w:rFonts w:ascii="Arial" w:hAnsi="Arial" w:cs="Arial"/>
                <w:sz w:val="20"/>
              </w:rPr>
              <w:t>Un</w:t>
            </w:r>
            <w:r w:rsidR="00A11D01">
              <w:rPr>
                <w:rFonts w:ascii="Arial" w:hAnsi="Arial" w:cs="Arial"/>
                <w:sz w:val="20"/>
              </w:rPr>
              <w:t xml:space="preserve"> repère fonctionnel présent dans la table </w:t>
            </w:r>
            <w:proofErr w:type="spellStart"/>
            <w:r w:rsidR="00A11D01">
              <w:rPr>
                <w:rFonts w:ascii="Arial" w:hAnsi="Arial" w:cs="Arial"/>
                <w:sz w:val="20"/>
              </w:rPr>
              <w:t>objects_from_cao</w:t>
            </w:r>
            <w:proofErr w:type="spellEnd"/>
            <w:r w:rsidR="00A11D01">
              <w:rPr>
                <w:rFonts w:ascii="Arial" w:hAnsi="Arial" w:cs="Arial"/>
                <w:sz w:val="20"/>
              </w:rPr>
              <w:t>, avec</w:t>
            </w:r>
            <w:r w:rsidR="00ED1F73">
              <w:rPr>
                <w:rFonts w:ascii="Arial" w:hAnsi="Arial" w:cs="Arial"/>
                <w:sz w:val="20"/>
              </w:rPr>
              <w:t xml:space="preserve"> </w:t>
            </w:r>
            <w:proofErr w:type="gramStart"/>
            <w:r w:rsidR="00ED1F73">
              <w:rPr>
                <w:rFonts w:ascii="Arial" w:hAnsi="Arial" w:cs="Arial"/>
                <w:sz w:val="20"/>
              </w:rPr>
              <w:t>un statut égale</w:t>
            </w:r>
            <w:proofErr w:type="gramEnd"/>
            <w:r w:rsidR="00ED1F73">
              <w:rPr>
                <w:rFonts w:ascii="Arial" w:hAnsi="Arial" w:cs="Arial"/>
                <w:sz w:val="20"/>
              </w:rPr>
              <w:t xml:space="preserve"> à D</w:t>
            </w:r>
            <w:r w:rsidR="00A11D01">
              <w:rPr>
                <w:rFonts w:ascii="Arial" w:hAnsi="Arial" w:cs="Arial"/>
                <w:sz w:val="20"/>
              </w:rPr>
              <w:t xml:space="preserve">, et présent dans la table </w:t>
            </w:r>
            <w:proofErr w:type="spellStart"/>
            <w:r w:rsidR="00A11D01">
              <w:rPr>
                <w:rFonts w:ascii="Arial" w:hAnsi="Arial" w:cs="Arial"/>
                <w:sz w:val="20"/>
              </w:rPr>
              <w:t>consolidated_objects</w:t>
            </w:r>
            <w:proofErr w:type="spellEnd"/>
            <w:r w:rsidR="00A11D01">
              <w:rPr>
                <w:rFonts w:ascii="Arial" w:hAnsi="Arial" w:cs="Arial"/>
                <w:sz w:val="20"/>
              </w:rPr>
              <w:t>, avec</w:t>
            </w:r>
            <w:r w:rsidR="00ED1F73">
              <w:rPr>
                <w:rFonts w:ascii="Arial" w:hAnsi="Arial" w:cs="Arial"/>
                <w:sz w:val="20"/>
              </w:rPr>
              <w:t xml:space="preserve"> un statut différent de D</w:t>
            </w:r>
            <w:r w:rsidR="00A11D01">
              <w:rPr>
                <w:rFonts w:ascii="Arial" w:hAnsi="Arial" w:cs="Arial"/>
                <w:sz w:val="20"/>
              </w:rPr>
              <w:t xml:space="preserve">, entrainera </w:t>
            </w:r>
            <w:r w:rsidR="009251FB">
              <w:rPr>
                <w:rFonts w:ascii="Arial" w:hAnsi="Arial" w:cs="Arial"/>
                <w:sz w:val="20"/>
              </w:rPr>
              <w:t>l’archivage de l’objet consolidé.</w:t>
            </w:r>
            <w:r>
              <w:rPr>
                <w:rFonts w:ascii="Arial" w:hAnsi="Arial" w:cs="Arial"/>
                <w:sz w:val="20"/>
              </w:rPr>
              <w:t xml:space="preserve"> Mise à jour des colonnes :</w:t>
            </w:r>
          </w:p>
          <w:p w14:paraId="3EDC787F" w14:textId="77777777" w:rsidR="00EB0EF1" w:rsidRDefault="00EB0EF1" w:rsidP="00EB0EF1">
            <w:pPr>
              <w:pStyle w:val="Paragraphedeliste"/>
              <w:numPr>
                <w:ilvl w:val="3"/>
                <w:numId w:val="36"/>
              </w:numPr>
              <w:spacing w:before="0"/>
              <w:jc w:val="both"/>
              <w:rPr>
                <w:rFonts w:ascii="Arial" w:hAnsi="Arial" w:cs="Arial"/>
                <w:sz w:val="20"/>
              </w:rPr>
            </w:pPr>
            <w:proofErr w:type="spellStart"/>
            <w:proofErr w:type="gramStart"/>
            <w:r w:rsidRPr="00EB0EF1">
              <w:rPr>
                <w:rFonts w:ascii="Arial" w:hAnsi="Arial" w:cs="Arial"/>
                <w:sz w:val="20"/>
              </w:rPr>
              <w:t>date</w:t>
            </w:r>
            <w:proofErr w:type="gramEnd"/>
            <w:r w:rsidRPr="00EB0EF1">
              <w:rPr>
                <w:rFonts w:ascii="Arial" w:hAnsi="Arial" w:cs="Arial"/>
                <w:sz w:val="20"/>
              </w:rPr>
              <w:t>_last_modified</w:t>
            </w:r>
            <w:proofErr w:type="spellEnd"/>
          </w:p>
          <w:p w14:paraId="5817495C" w14:textId="4B19E6F6" w:rsidR="00A11D01" w:rsidRPr="00EB0EF1" w:rsidRDefault="00EB0EF1" w:rsidP="00EB0EF1">
            <w:pPr>
              <w:pStyle w:val="Paragraphedeliste"/>
              <w:numPr>
                <w:ilvl w:val="3"/>
                <w:numId w:val="36"/>
              </w:numPr>
              <w:spacing w:before="0"/>
              <w:jc w:val="both"/>
              <w:rPr>
                <w:rFonts w:ascii="Arial" w:hAnsi="Arial" w:cs="Arial"/>
                <w:sz w:val="20"/>
              </w:rPr>
            </w:pPr>
            <w:proofErr w:type="spellStart"/>
            <w:proofErr w:type="gramStart"/>
            <w:r w:rsidRPr="00EB0EF1">
              <w:rPr>
                <w:rFonts w:ascii="Arial" w:hAnsi="Arial" w:cs="Arial"/>
                <w:sz w:val="20"/>
              </w:rPr>
              <w:t>status</w:t>
            </w:r>
            <w:proofErr w:type="spellEnd"/>
            <w:proofErr w:type="gramEnd"/>
            <w:r w:rsidRPr="00EB0EF1">
              <w:rPr>
                <w:rFonts w:ascii="Arial" w:hAnsi="Arial" w:cs="Arial"/>
                <w:sz w:val="20"/>
              </w:rPr>
              <w:t xml:space="preserve"> = </w:t>
            </w:r>
            <w:r>
              <w:rPr>
                <w:rFonts w:ascii="Arial" w:hAnsi="Arial" w:cs="Arial"/>
                <w:sz w:val="20"/>
              </w:rPr>
              <w:t>D</w:t>
            </w:r>
            <w:r w:rsidRPr="00EB0EF1">
              <w:rPr>
                <w:rFonts w:ascii="Arial" w:hAnsi="Arial" w:cs="Arial"/>
                <w:sz w:val="20"/>
              </w:rPr>
              <w:t xml:space="preserve"> (</w:t>
            </w:r>
            <w:proofErr w:type="spellStart"/>
            <w:r>
              <w:rPr>
                <w:rFonts w:ascii="Arial" w:hAnsi="Arial" w:cs="Arial"/>
                <w:sz w:val="20"/>
              </w:rPr>
              <w:t>Delete</w:t>
            </w:r>
            <w:proofErr w:type="spellEnd"/>
            <w:r w:rsidRPr="00EB0EF1">
              <w:rPr>
                <w:rFonts w:ascii="Arial" w:hAnsi="Arial" w:cs="Arial"/>
                <w:sz w:val="20"/>
              </w:rPr>
              <w:t>)</w:t>
            </w:r>
          </w:p>
          <w:p w14:paraId="6905477A" w14:textId="77777777" w:rsidR="00A11D01" w:rsidRPr="00A11D01" w:rsidRDefault="00A11D01" w:rsidP="00A11D01">
            <w:pPr>
              <w:spacing w:before="0"/>
              <w:jc w:val="both"/>
              <w:rPr>
                <w:rFonts w:ascii="Arial" w:hAnsi="Arial" w:cs="Arial"/>
                <w:sz w:val="20"/>
              </w:rPr>
            </w:pPr>
          </w:p>
          <w:p w14:paraId="3F46C8A8" w14:textId="295A555A" w:rsidR="00686CA1" w:rsidRPr="00A11D01" w:rsidRDefault="00686CA1" w:rsidP="00A11D01">
            <w:pPr>
              <w:pStyle w:val="Paragraphedeliste"/>
              <w:numPr>
                <w:ilvl w:val="0"/>
                <w:numId w:val="36"/>
              </w:numPr>
              <w:spacing w:before="0"/>
              <w:jc w:val="both"/>
              <w:rPr>
                <w:rFonts w:ascii="Arial" w:hAnsi="Arial" w:cs="Arial"/>
                <w:b/>
                <w:i/>
                <w:sz w:val="20"/>
                <w:u w:val="single"/>
              </w:rPr>
            </w:pPr>
            <w:r w:rsidRPr="00A11D01">
              <w:rPr>
                <w:rFonts w:ascii="Arial" w:hAnsi="Arial" w:cs="Arial"/>
                <w:b/>
                <w:i/>
                <w:sz w:val="20"/>
                <w:u w:val="single"/>
              </w:rPr>
              <w:t>Plusieurs lignes pour un repère fonctionnel :</w:t>
            </w:r>
          </w:p>
          <w:p w14:paraId="1E7DAA5B" w14:textId="77777777" w:rsidR="00A11D01" w:rsidRPr="00A11D01" w:rsidRDefault="00A11D01" w:rsidP="00A11D01">
            <w:pPr>
              <w:pStyle w:val="Paragraphedeliste"/>
              <w:numPr>
                <w:ilvl w:val="1"/>
                <w:numId w:val="36"/>
              </w:numPr>
              <w:spacing w:before="0"/>
              <w:jc w:val="both"/>
              <w:rPr>
                <w:rFonts w:ascii="Arial" w:hAnsi="Arial" w:cs="Arial"/>
                <w:b/>
                <w:sz w:val="20"/>
              </w:rPr>
            </w:pPr>
            <w:proofErr w:type="gramStart"/>
            <w:r w:rsidRPr="00A11D01">
              <w:rPr>
                <w:rFonts w:ascii="Arial" w:hAnsi="Arial" w:cs="Arial"/>
                <w:b/>
                <w:sz w:val="20"/>
              </w:rPr>
              <w:t>Création  :</w:t>
            </w:r>
            <w:proofErr w:type="gramEnd"/>
          </w:p>
          <w:p w14:paraId="27AC5CFE" w14:textId="72126C8C" w:rsidR="005B7808" w:rsidRDefault="009251FB" w:rsidP="00A11D01">
            <w:pPr>
              <w:pStyle w:val="Paragraphedeliste"/>
              <w:numPr>
                <w:ilvl w:val="2"/>
                <w:numId w:val="36"/>
              </w:numPr>
              <w:spacing w:before="0"/>
              <w:jc w:val="both"/>
              <w:rPr>
                <w:rFonts w:ascii="Arial" w:hAnsi="Arial" w:cs="Arial"/>
                <w:sz w:val="20"/>
              </w:rPr>
            </w:pPr>
            <w:r>
              <w:rPr>
                <w:rFonts w:ascii="Arial" w:hAnsi="Arial" w:cs="Arial"/>
                <w:sz w:val="20"/>
              </w:rPr>
              <w:lastRenderedPageBreak/>
              <w:t>Aucune ligne</w:t>
            </w:r>
            <w:r w:rsidR="00ED1F73">
              <w:rPr>
                <w:rFonts w:ascii="Arial" w:hAnsi="Arial" w:cs="Arial"/>
                <w:sz w:val="20"/>
              </w:rPr>
              <w:t>,</w:t>
            </w:r>
            <w:r>
              <w:rPr>
                <w:rFonts w:ascii="Arial" w:hAnsi="Arial" w:cs="Arial"/>
                <w:sz w:val="20"/>
              </w:rPr>
              <w:t xml:space="preserve"> présente dans la table </w:t>
            </w:r>
            <w:proofErr w:type="spellStart"/>
            <w:r>
              <w:rPr>
                <w:rFonts w:ascii="Arial" w:hAnsi="Arial" w:cs="Arial"/>
                <w:sz w:val="20"/>
              </w:rPr>
              <w:t>consolidated_objects</w:t>
            </w:r>
            <w:proofErr w:type="spellEnd"/>
            <w:r>
              <w:rPr>
                <w:rFonts w:ascii="Arial" w:hAnsi="Arial" w:cs="Arial"/>
                <w:sz w:val="20"/>
              </w:rPr>
              <w:t xml:space="preserve"> pour le repère fonctionnel en cours de traitement =&gt; Création d’une nouvelle ligne avec alimentation de</w:t>
            </w:r>
            <w:r w:rsidR="005B7808">
              <w:rPr>
                <w:rFonts w:ascii="Arial" w:hAnsi="Arial" w:cs="Arial"/>
                <w:sz w:val="20"/>
              </w:rPr>
              <w:t>s</w:t>
            </w:r>
            <w:r>
              <w:rPr>
                <w:rFonts w:ascii="Arial" w:hAnsi="Arial" w:cs="Arial"/>
                <w:sz w:val="20"/>
              </w:rPr>
              <w:t xml:space="preserve"> colonne</w:t>
            </w:r>
            <w:r w:rsidR="005B7808">
              <w:rPr>
                <w:rFonts w:ascii="Arial" w:hAnsi="Arial" w:cs="Arial"/>
                <w:sz w:val="20"/>
              </w:rPr>
              <w:t>s :</w:t>
            </w:r>
          </w:p>
          <w:p w14:paraId="55FD3934" w14:textId="7F745ED6" w:rsidR="00A11D01" w:rsidRDefault="009251FB" w:rsidP="005B7808">
            <w:pPr>
              <w:pStyle w:val="Paragraphedeliste"/>
              <w:numPr>
                <w:ilvl w:val="3"/>
                <w:numId w:val="36"/>
              </w:numPr>
              <w:spacing w:before="0"/>
              <w:jc w:val="both"/>
              <w:rPr>
                <w:rFonts w:ascii="Arial" w:hAnsi="Arial" w:cs="Arial"/>
                <w:sz w:val="20"/>
              </w:rPr>
            </w:pPr>
            <w:proofErr w:type="spellStart"/>
            <w:proofErr w:type="gramStart"/>
            <w:r>
              <w:rPr>
                <w:rFonts w:ascii="Arial" w:hAnsi="Arial" w:cs="Arial"/>
                <w:sz w:val="20"/>
              </w:rPr>
              <w:t>creation</w:t>
            </w:r>
            <w:proofErr w:type="gramEnd"/>
            <w:r>
              <w:rPr>
                <w:rFonts w:ascii="Arial" w:hAnsi="Arial" w:cs="Arial"/>
                <w:sz w:val="20"/>
              </w:rPr>
              <w:t>_date</w:t>
            </w:r>
            <w:proofErr w:type="spellEnd"/>
            <w:r>
              <w:rPr>
                <w:rFonts w:ascii="Arial" w:hAnsi="Arial" w:cs="Arial"/>
                <w:sz w:val="20"/>
              </w:rPr>
              <w:t>.</w:t>
            </w:r>
          </w:p>
          <w:p w14:paraId="2E673D44" w14:textId="4419E99F" w:rsidR="00121360" w:rsidRDefault="00121360" w:rsidP="005B7808">
            <w:pPr>
              <w:pStyle w:val="Paragraphedeliste"/>
              <w:numPr>
                <w:ilvl w:val="3"/>
                <w:numId w:val="36"/>
              </w:numPr>
              <w:spacing w:before="0"/>
              <w:jc w:val="both"/>
              <w:rPr>
                <w:rFonts w:ascii="Arial" w:hAnsi="Arial" w:cs="Arial"/>
                <w:sz w:val="20"/>
              </w:rPr>
            </w:pPr>
            <w:proofErr w:type="spellStart"/>
            <w:proofErr w:type="gramStart"/>
            <w:r>
              <w:rPr>
                <w:rFonts w:ascii="Arial" w:hAnsi="Arial" w:cs="Arial"/>
                <w:sz w:val="20"/>
              </w:rPr>
              <w:t>date</w:t>
            </w:r>
            <w:proofErr w:type="gramEnd"/>
            <w:r>
              <w:rPr>
                <w:rFonts w:ascii="Arial" w:hAnsi="Arial" w:cs="Arial"/>
                <w:sz w:val="20"/>
              </w:rPr>
              <w:t>_last_modified</w:t>
            </w:r>
            <w:proofErr w:type="spellEnd"/>
          </w:p>
          <w:p w14:paraId="13F9FA51" w14:textId="7F6DA22D" w:rsidR="005B7808" w:rsidRDefault="005B7808" w:rsidP="005B7808">
            <w:pPr>
              <w:pStyle w:val="Paragraphedeliste"/>
              <w:numPr>
                <w:ilvl w:val="3"/>
                <w:numId w:val="36"/>
              </w:numPr>
              <w:spacing w:before="0"/>
              <w:jc w:val="both"/>
              <w:rPr>
                <w:rFonts w:ascii="Arial" w:hAnsi="Arial" w:cs="Arial"/>
                <w:sz w:val="20"/>
              </w:rPr>
            </w:pPr>
            <w:proofErr w:type="spellStart"/>
            <w:proofErr w:type="gramStart"/>
            <w:r>
              <w:rPr>
                <w:rFonts w:ascii="Arial" w:hAnsi="Arial" w:cs="Arial"/>
                <w:sz w:val="20"/>
              </w:rPr>
              <w:t>status</w:t>
            </w:r>
            <w:proofErr w:type="spellEnd"/>
            <w:proofErr w:type="gramEnd"/>
            <w:r>
              <w:rPr>
                <w:rFonts w:ascii="Arial" w:hAnsi="Arial" w:cs="Arial"/>
                <w:sz w:val="20"/>
              </w:rPr>
              <w:t xml:space="preserve"> = A.</w:t>
            </w:r>
          </w:p>
          <w:p w14:paraId="638C93DD" w14:textId="77777777" w:rsidR="009251FB" w:rsidRDefault="009251FB" w:rsidP="009251FB">
            <w:pPr>
              <w:pStyle w:val="Paragraphedeliste"/>
              <w:spacing w:before="0"/>
              <w:ind w:left="2160"/>
              <w:jc w:val="both"/>
              <w:rPr>
                <w:rFonts w:ascii="Arial" w:hAnsi="Arial" w:cs="Arial"/>
                <w:sz w:val="20"/>
              </w:rPr>
            </w:pPr>
          </w:p>
          <w:p w14:paraId="7FCD4DC4" w14:textId="77777777" w:rsidR="00A11D01" w:rsidRPr="00A11D01" w:rsidRDefault="00A11D01" w:rsidP="00A11D01">
            <w:pPr>
              <w:pStyle w:val="Paragraphedeliste"/>
              <w:numPr>
                <w:ilvl w:val="1"/>
                <w:numId w:val="36"/>
              </w:numPr>
              <w:spacing w:before="0"/>
              <w:jc w:val="both"/>
              <w:rPr>
                <w:rFonts w:ascii="Arial" w:hAnsi="Arial" w:cs="Arial"/>
                <w:b/>
                <w:sz w:val="20"/>
              </w:rPr>
            </w:pPr>
            <w:r w:rsidRPr="00A11D01">
              <w:rPr>
                <w:rFonts w:ascii="Arial" w:hAnsi="Arial" w:cs="Arial"/>
                <w:b/>
                <w:sz w:val="20"/>
              </w:rPr>
              <w:t>Modification :</w:t>
            </w:r>
          </w:p>
          <w:p w14:paraId="022D56C3" w14:textId="312453E0" w:rsidR="00A11D01" w:rsidRDefault="009251FB" w:rsidP="00A11D01">
            <w:pPr>
              <w:pStyle w:val="Paragraphedeliste"/>
              <w:numPr>
                <w:ilvl w:val="2"/>
                <w:numId w:val="36"/>
              </w:numPr>
              <w:spacing w:before="0"/>
              <w:jc w:val="both"/>
              <w:rPr>
                <w:rFonts w:ascii="Arial" w:hAnsi="Arial" w:cs="Arial"/>
                <w:sz w:val="20"/>
              </w:rPr>
            </w:pPr>
            <w:r>
              <w:rPr>
                <w:rFonts w:ascii="Arial" w:hAnsi="Arial" w:cs="Arial"/>
                <w:sz w:val="20"/>
              </w:rPr>
              <w:t>Le r</w:t>
            </w:r>
            <w:r w:rsidR="00A11D01">
              <w:rPr>
                <w:rFonts w:ascii="Arial" w:hAnsi="Arial" w:cs="Arial"/>
                <w:sz w:val="20"/>
              </w:rPr>
              <w:t>epère fonctionnel</w:t>
            </w:r>
            <w:r>
              <w:rPr>
                <w:rFonts w:ascii="Arial" w:hAnsi="Arial" w:cs="Arial"/>
                <w:sz w:val="20"/>
              </w:rPr>
              <w:t>,</w:t>
            </w:r>
            <w:r w:rsidR="00A11D01">
              <w:rPr>
                <w:rFonts w:ascii="Arial" w:hAnsi="Arial" w:cs="Arial"/>
                <w:sz w:val="20"/>
              </w:rPr>
              <w:t xml:space="preserve"> </w:t>
            </w:r>
            <w:r>
              <w:rPr>
                <w:rFonts w:ascii="Arial" w:hAnsi="Arial" w:cs="Arial"/>
                <w:sz w:val="20"/>
              </w:rPr>
              <w:t xml:space="preserve">en cours de traitement, est </w:t>
            </w:r>
            <w:r w:rsidR="00A11D01">
              <w:rPr>
                <w:rFonts w:ascii="Arial" w:hAnsi="Arial" w:cs="Arial"/>
                <w:sz w:val="20"/>
              </w:rPr>
              <w:t xml:space="preserve">présent dans la table </w:t>
            </w:r>
            <w:proofErr w:type="spellStart"/>
            <w:r w:rsidR="00A11D01">
              <w:rPr>
                <w:rFonts w:ascii="Arial" w:hAnsi="Arial" w:cs="Arial"/>
                <w:sz w:val="20"/>
              </w:rPr>
              <w:t>objects_from_cao</w:t>
            </w:r>
            <w:proofErr w:type="spellEnd"/>
            <w:r w:rsidR="00A11D01">
              <w:rPr>
                <w:rFonts w:ascii="Arial" w:hAnsi="Arial" w:cs="Arial"/>
                <w:sz w:val="20"/>
              </w:rPr>
              <w:t>, avec</w:t>
            </w:r>
            <w:r w:rsidR="00121360">
              <w:rPr>
                <w:rFonts w:ascii="Arial" w:hAnsi="Arial" w:cs="Arial"/>
                <w:sz w:val="20"/>
              </w:rPr>
              <w:t xml:space="preserve"> </w:t>
            </w:r>
            <w:r w:rsidR="005B7808">
              <w:rPr>
                <w:rFonts w:ascii="Arial" w:hAnsi="Arial" w:cs="Arial"/>
                <w:sz w:val="20"/>
              </w:rPr>
              <w:t>un statut différent de D</w:t>
            </w:r>
            <w:r w:rsidR="00A11D01">
              <w:rPr>
                <w:rFonts w:ascii="Arial" w:hAnsi="Arial" w:cs="Arial"/>
                <w:sz w:val="20"/>
              </w:rPr>
              <w:t xml:space="preserve">, et présent dans la table </w:t>
            </w:r>
            <w:proofErr w:type="spellStart"/>
            <w:r w:rsidR="00A11D01">
              <w:rPr>
                <w:rFonts w:ascii="Arial" w:hAnsi="Arial" w:cs="Arial"/>
                <w:sz w:val="20"/>
              </w:rPr>
              <w:t>consolidated_objects</w:t>
            </w:r>
            <w:proofErr w:type="spellEnd"/>
            <w:r w:rsidR="00A11D01">
              <w:rPr>
                <w:rFonts w:ascii="Arial" w:hAnsi="Arial" w:cs="Arial"/>
                <w:sz w:val="20"/>
              </w:rPr>
              <w:t xml:space="preserve">, avec </w:t>
            </w:r>
            <w:r w:rsidR="005B7808">
              <w:rPr>
                <w:rFonts w:ascii="Arial" w:hAnsi="Arial" w:cs="Arial"/>
                <w:sz w:val="20"/>
              </w:rPr>
              <w:t>un statut différent de D</w:t>
            </w:r>
            <w:r w:rsidR="00A11D01">
              <w:rPr>
                <w:rFonts w:ascii="Arial" w:hAnsi="Arial" w:cs="Arial"/>
                <w:sz w:val="20"/>
              </w:rPr>
              <w:t xml:space="preserve">, </w:t>
            </w:r>
            <w:r>
              <w:rPr>
                <w:rFonts w:ascii="Arial" w:hAnsi="Arial" w:cs="Arial"/>
                <w:sz w:val="20"/>
              </w:rPr>
              <w:t>alors on</w:t>
            </w:r>
            <w:r w:rsidR="00A11D01">
              <w:rPr>
                <w:rFonts w:ascii="Arial" w:hAnsi="Arial" w:cs="Arial"/>
                <w:sz w:val="20"/>
              </w:rPr>
              <w:t xml:space="preserve"> recalcul l’objet consolidé afin de prendre en compte</w:t>
            </w:r>
            <w:r>
              <w:rPr>
                <w:rFonts w:ascii="Arial" w:hAnsi="Arial" w:cs="Arial"/>
                <w:sz w:val="20"/>
              </w:rPr>
              <w:t xml:space="preserve"> </w:t>
            </w:r>
            <w:r w:rsidR="00A11D01">
              <w:rPr>
                <w:rFonts w:ascii="Arial" w:hAnsi="Arial" w:cs="Arial"/>
                <w:sz w:val="20"/>
              </w:rPr>
              <w:t>:</w:t>
            </w:r>
          </w:p>
          <w:p w14:paraId="20662260" w14:textId="49DEFBE9" w:rsidR="00A11D01" w:rsidRDefault="00A11D01" w:rsidP="00A11D01">
            <w:pPr>
              <w:pStyle w:val="Paragraphedeliste"/>
              <w:numPr>
                <w:ilvl w:val="3"/>
                <w:numId w:val="36"/>
              </w:numPr>
              <w:spacing w:before="0"/>
              <w:jc w:val="both"/>
              <w:rPr>
                <w:rFonts w:ascii="Arial" w:hAnsi="Arial" w:cs="Arial"/>
                <w:sz w:val="20"/>
              </w:rPr>
            </w:pPr>
            <w:r>
              <w:rPr>
                <w:rFonts w:ascii="Arial" w:hAnsi="Arial" w:cs="Arial"/>
                <w:sz w:val="20"/>
              </w:rPr>
              <w:t>L’ajout d’une nouvelle ligne sur une source déjà existante ou sur une nouvelle source.</w:t>
            </w:r>
          </w:p>
          <w:p w14:paraId="094184D0" w14:textId="77777777" w:rsidR="00A11D01" w:rsidRDefault="00A11D01" w:rsidP="00A11D01">
            <w:pPr>
              <w:pStyle w:val="Paragraphedeliste"/>
              <w:numPr>
                <w:ilvl w:val="3"/>
                <w:numId w:val="36"/>
              </w:numPr>
              <w:spacing w:before="0"/>
              <w:jc w:val="both"/>
              <w:rPr>
                <w:rFonts w:ascii="Arial" w:hAnsi="Arial" w:cs="Arial"/>
                <w:sz w:val="20"/>
              </w:rPr>
            </w:pPr>
            <w:r>
              <w:rPr>
                <w:rFonts w:ascii="Arial" w:hAnsi="Arial" w:cs="Arial"/>
                <w:sz w:val="20"/>
              </w:rPr>
              <w:t xml:space="preserve">La suppression d’une ligne sur une source déjà existante avec de multiples occurrences ou une unique </w:t>
            </w:r>
            <w:proofErr w:type="spellStart"/>
            <w:r>
              <w:rPr>
                <w:rFonts w:ascii="Arial" w:hAnsi="Arial" w:cs="Arial"/>
                <w:sz w:val="20"/>
              </w:rPr>
              <w:t>occurence</w:t>
            </w:r>
            <w:proofErr w:type="spellEnd"/>
            <w:r>
              <w:rPr>
                <w:rFonts w:ascii="Arial" w:hAnsi="Arial" w:cs="Arial"/>
                <w:sz w:val="20"/>
              </w:rPr>
              <w:t>.</w:t>
            </w:r>
          </w:p>
          <w:p w14:paraId="3190D211" w14:textId="2CDD869B" w:rsidR="00A11D01" w:rsidRDefault="00A11D01" w:rsidP="00A11D01">
            <w:pPr>
              <w:pStyle w:val="Paragraphedeliste"/>
              <w:numPr>
                <w:ilvl w:val="3"/>
                <w:numId w:val="36"/>
              </w:numPr>
              <w:spacing w:before="0"/>
              <w:jc w:val="both"/>
              <w:rPr>
                <w:rFonts w:ascii="Arial" w:hAnsi="Arial" w:cs="Arial"/>
                <w:sz w:val="20"/>
              </w:rPr>
            </w:pPr>
            <w:r>
              <w:rPr>
                <w:rFonts w:ascii="Arial" w:hAnsi="Arial" w:cs="Arial"/>
                <w:sz w:val="20"/>
              </w:rPr>
              <w:t>La modification des propriétés (hors propriétés pilotées par l’application).</w:t>
            </w:r>
          </w:p>
          <w:p w14:paraId="1BD799FD" w14:textId="7749E9D6" w:rsidR="00A11D01" w:rsidRDefault="00A11D01" w:rsidP="00A11D01">
            <w:pPr>
              <w:pStyle w:val="Paragraphedeliste"/>
              <w:numPr>
                <w:ilvl w:val="3"/>
                <w:numId w:val="36"/>
              </w:numPr>
              <w:spacing w:before="0"/>
              <w:jc w:val="both"/>
              <w:rPr>
                <w:rFonts w:ascii="Arial" w:hAnsi="Arial" w:cs="Arial"/>
                <w:sz w:val="20"/>
              </w:rPr>
            </w:pPr>
            <w:r>
              <w:rPr>
                <w:rFonts w:ascii="Arial" w:hAnsi="Arial" w:cs="Arial"/>
                <w:sz w:val="20"/>
              </w:rPr>
              <w:t>La modification du paramétrage des sources prioritaires et/ou de la prise en compte des valeurs (unique ou concaténée).</w:t>
            </w:r>
          </w:p>
          <w:p w14:paraId="699CADF3" w14:textId="7A7A814F" w:rsidR="00121360" w:rsidRDefault="00121360" w:rsidP="00121360">
            <w:pPr>
              <w:pStyle w:val="Paragraphedeliste"/>
              <w:numPr>
                <w:ilvl w:val="2"/>
                <w:numId w:val="36"/>
              </w:numPr>
              <w:spacing w:before="0"/>
              <w:jc w:val="both"/>
              <w:rPr>
                <w:rFonts w:ascii="Arial" w:hAnsi="Arial" w:cs="Arial"/>
                <w:sz w:val="20"/>
              </w:rPr>
            </w:pPr>
            <w:r>
              <w:rPr>
                <w:rFonts w:ascii="Arial" w:hAnsi="Arial" w:cs="Arial"/>
                <w:sz w:val="20"/>
              </w:rPr>
              <w:t>Mise à jour des colonnes :</w:t>
            </w:r>
          </w:p>
          <w:p w14:paraId="30887884" w14:textId="77777777" w:rsidR="00121360" w:rsidRDefault="00121360" w:rsidP="00121360">
            <w:pPr>
              <w:pStyle w:val="Paragraphedeliste"/>
              <w:numPr>
                <w:ilvl w:val="3"/>
                <w:numId w:val="36"/>
              </w:numPr>
              <w:spacing w:before="0"/>
              <w:jc w:val="both"/>
              <w:rPr>
                <w:rFonts w:ascii="Arial" w:hAnsi="Arial" w:cs="Arial"/>
                <w:sz w:val="20"/>
              </w:rPr>
            </w:pPr>
            <w:proofErr w:type="spellStart"/>
            <w:proofErr w:type="gramStart"/>
            <w:r>
              <w:rPr>
                <w:rFonts w:ascii="Arial" w:hAnsi="Arial" w:cs="Arial"/>
                <w:sz w:val="20"/>
              </w:rPr>
              <w:t>date</w:t>
            </w:r>
            <w:proofErr w:type="gramEnd"/>
            <w:r>
              <w:rPr>
                <w:rFonts w:ascii="Arial" w:hAnsi="Arial" w:cs="Arial"/>
                <w:sz w:val="20"/>
              </w:rPr>
              <w:t>_last_modified</w:t>
            </w:r>
            <w:proofErr w:type="spellEnd"/>
          </w:p>
          <w:p w14:paraId="48BFB699" w14:textId="399C104D" w:rsidR="00121360" w:rsidRDefault="00121360" w:rsidP="00121360">
            <w:pPr>
              <w:pStyle w:val="Paragraphedeliste"/>
              <w:numPr>
                <w:ilvl w:val="3"/>
                <w:numId w:val="36"/>
              </w:numPr>
              <w:spacing w:before="0"/>
              <w:jc w:val="both"/>
              <w:rPr>
                <w:rFonts w:ascii="Arial" w:hAnsi="Arial" w:cs="Arial"/>
                <w:sz w:val="20"/>
              </w:rPr>
            </w:pPr>
            <w:proofErr w:type="spellStart"/>
            <w:proofErr w:type="gramStart"/>
            <w:r>
              <w:rPr>
                <w:rFonts w:ascii="Arial" w:hAnsi="Arial" w:cs="Arial"/>
                <w:sz w:val="20"/>
              </w:rPr>
              <w:t>status</w:t>
            </w:r>
            <w:proofErr w:type="spellEnd"/>
            <w:proofErr w:type="gramEnd"/>
            <w:r>
              <w:rPr>
                <w:rFonts w:ascii="Arial" w:hAnsi="Arial" w:cs="Arial"/>
                <w:sz w:val="20"/>
              </w:rPr>
              <w:t xml:space="preserve"> = M.</w:t>
            </w:r>
          </w:p>
          <w:p w14:paraId="74B0C8A1" w14:textId="77777777" w:rsidR="00380182" w:rsidRDefault="00380182" w:rsidP="00380182">
            <w:pPr>
              <w:pStyle w:val="Paragraphedeliste"/>
              <w:numPr>
                <w:ilvl w:val="3"/>
                <w:numId w:val="36"/>
              </w:numPr>
              <w:spacing w:before="0"/>
              <w:jc w:val="both"/>
              <w:rPr>
                <w:ins w:id="605" w:author="Level, Vincent" w:date="2025-01-22T15:05:00Z"/>
                <w:rFonts w:ascii="Arial" w:hAnsi="Arial" w:cs="Arial"/>
                <w:sz w:val="20"/>
              </w:rPr>
            </w:pPr>
            <w:proofErr w:type="spellStart"/>
            <w:proofErr w:type="gramStart"/>
            <w:ins w:id="606" w:author="Level, Vincent" w:date="2025-01-22T15:03:00Z">
              <w:r w:rsidRPr="00380182">
                <w:rPr>
                  <w:rFonts w:ascii="Arial" w:hAnsi="Arial" w:cs="Arial"/>
                  <w:sz w:val="20"/>
                </w:rPr>
                <w:t>date</w:t>
              </w:r>
              <w:proofErr w:type="gramEnd"/>
              <w:r w:rsidRPr="00380182">
                <w:rPr>
                  <w:rFonts w:ascii="Arial" w:hAnsi="Arial" w:cs="Arial"/>
                  <w:sz w:val="20"/>
                </w:rPr>
                <w:t>_last_modified_</w:t>
              </w:r>
            </w:ins>
            <w:ins w:id="607" w:author="Level, Vincent" w:date="2025-01-22T15:04:00Z">
              <w:r w:rsidRPr="00380182">
                <w:rPr>
                  <w:rFonts w:ascii="Arial" w:hAnsi="Arial" w:cs="Arial"/>
                  <w:sz w:val="20"/>
                </w:rPr>
                <w:t>dc</w:t>
              </w:r>
              <w:proofErr w:type="spellEnd"/>
              <w:r w:rsidRPr="00380182">
                <w:rPr>
                  <w:rFonts w:ascii="Arial" w:hAnsi="Arial" w:cs="Arial"/>
                  <w:sz w:val="20"/>
                </w:rPr>
                <w:t xml:space="preserve"> si mise à j</w:t>
              </w:r>
              <w:r>
                <w:rPr>
                  <w:rFonts w:ascii="Arial" w:hAnsi="Arial" w:cs="Arial"/>
                  <w:sz w:val="20"/>
                </w:rPr>
                <w:t>our d’une pr</w:t>
              </w:r>
            </w:ins>
            <w:ins w:id="608" w:author="Level, Vincent" w:date="2025-01-22T15:05:00Z">
              <w:r>
                <w:rPr>
                  <w:rFonts w:ascii="Arial" w:hAnsi="Arial" w:cs="Arial"/>
                  <w:sz w:val="20"/>
                </w:rPr>
                <w:t>opriété pilotée par l’application</w:t>
              </w:r>
            </w:ins>
          </w:p>
          <w:p w14:paraId="448C3BF2" w14:textId="77777777" w:rsidR="00E92C6C" w:rsidRPr="00E92C6C" w:rsidRDefault="00E92C6C" w:rsidP="00E92C6C">
            <w:pPr>
              <w:spacing w:before="0"/>
              <w:jc w:val="both"/>
              <w:rPr>
                <w:rFonts w:ascii="Arial" w:hAnsi="Arial" w:cs="Arial"/>
                <w:sz w:val="20"/>
              </w:rPr>
            </w:pPr>
          </w:p>
          <w:p w14:paraId="393B4126" w14:textId="77777777" w:rsidR="00A11D01" w:rsidRPr="00A11D01" w:rsidRDefault="00A11D01" w:rsidP="00A11D01">
            <w:pPr>
              <w:pStyle w:val="Paragraphedeliste"/>
              <w:numPr>
                <w:ilvl w:val="1"/>
                <w:numId w:val="36"/>
              </w:numPr>
              <w:spacing w:before="0"/>
              <w:jc w:val="both"/>
              <w:rPr>
                <w:rFonts w:ascii="Arial" w:hAnsi="Arial" w:cs="Arial"/>
                <w:b/>
                <w:sz w:val="20"/>
              </w:rPr>
            </w:pPr>
            <w:r w:rsidRPr="00A11D01">
              <w:rPr>
                <w:rFonts w:ascii="Arial" w:hAnsi="Arial" w:cs="Arial"/>
                <w:b/>
                <w:sz w:val="20"/>
              </w:rPr>
              <w:t>Suppression :</w:t>
            </w:r>
          </w:p>
          <w:p w14:paraId="66C58239" w14:textId="6B854390" w:rsidR="00121360" w:rsidRDefault="009251FB" w:rsidP="00121360">
            <w:pPr>
              <w:pStyle w:val="Paragraphedeliste"/>
              <w:numPr>
                <w:ilvl w:val="2"/>
                <w:numId w:val="36"/>
              </w:numPr>
              <w:spacing w:before="0"/>
              <w:jc w:val="both"/>
              <w:rPr>
                <w:rFonts w:ascii="Arial" w:hAnsi="Arial" w:cs="Arial"/>
                <w:sz w:val="20"/>
              </w:rPr>
            </w:pPr>
            <w:r>
              <w:rPr>
                <w:rFonts w:ascii="Arial" w:hAnsi="Arial" w:cs="Arial"/>
                <w:sz w:val="20"/>
              </w:rPr>
              <w:t>Toutes les lignes associées au</w:t>
            </w:r>
            <w:r w:rsidR="00A11D01">
              <w:rPr>
                <w:rFonts w:ascii="Arial" w:hAnsi="Arial" w:cs="Arial"/>
                <w:sz w:val="20"/>
              </w:rPr>
              <w:t xml:space="preserve"> repère fonctionnel</w:t>
            </w:r>
            <w:r>
              <w:rPr>
                <w:rFonts w:ascii="Arial" w:hAnsi="Arial" w:cs="Arial"/>
                <w:sz w:val="20"/>
              </w:rPr>
              <w:t>,</w:t>
            </w:r>
            <w:r w:rsidR="00A11D01">
              <w:rPr>
                <w:rFonts w:ascii="Arial" w:hAnsi="Arial" w:cs="Arial"/>
                <w:sz w:val="20"/>
              </w:rPr>
              <w:t xml:space="preserve"> présent</w:t>
            </w:r>
            <w:r>
              <w:rPr>
                <w:rFonts w:ascii="Arial" w:hAnsi="Arial" w:cs="Arial"/>
                <w:sz w:val="20"/>
              </w:rPr>
              <w:t>es</w:t>
            </w:r>
            <w:r w:rsidR="00A11D01">
              <w:rPr>
                <w:rFonts w:ascii="Arial" w:hAnsi="Arial" w:cs="Arial"/>
                <w:sz w:val="20"/>
              </w:rPr>
              <w:t xml:space="preserve"> dans la table </w:t>
            </w:r>
            <w:proofErr w:type="spellStart"/>
            <w:r w:rsidR="00A11D01">
              <w:rPr>
                <w:rFonts w:ascii="Arial" w:hAnsi="Arial" w:cs="Arial"/>
                <w:sz w:val="20"/>
              </w:rPr>
              <w:t>objects_from_cao</w:t>
            </w:r>
            <w:proofErr w:type="spellEnd"/>
            <w:r w:rsidR="00A11D01">
              <w:rPr>
                <w:rFonts w:ascii="Arial" w:hAnsi="Arial" w:cs="Arial"/>
                <w:sz w:val="20"/>
              </w:rPr>
              <w:t xml:space="preserve">, </w:t>
            </w:r>
            <w:r w:rsidR="005B7808">
              <w:rPr>
                <w:rFonts w:ascii="Arial" w:hAnsi="Arial" w:cs="Arial"/>
                <w:sz w:val="20"/>
              </w:rPr>
              <w:t>sont archivées (</w:t>
            </w:r>
            <w:proofErr w:type="spellStart"/>
            <w:r w:rsidR="005B7808">
              <w:rPr>
                <w:rFonts w:ascii="Arial" w:hAnsi="Arial" w:cs="Arial"/>
                <w:sz w:val="20"/>
              </w:rPr>
              <w:t>status</w:t>
            </w:r>
            <w:proofErr w:type="spellEnd"/>
            <w:r w:rsidR="005B7808">
              <w:rPr>
                <w:rFonts w:ascii="Arial" w:hAnsi="Arial" w:cs="Arial"/>
                <w:sz w:val="20"/>
              </w:rPr>
              <w:t xml:space="preserve"> = D)</w:t>
            </w:r>
            <w:r>
              <w:rPr>
                <w:rFonts w:ascii="Arial" w:hAnsi="Arial" w:cs="Arial"/>
                <w:sz w:val="20"/>
              </w:rPr>
              <w:t xml:space="preserve"> alors que l’objet consolidé </w:t>
            </w:r>
            <w:r w:rsidR="005B7808">
              <w:rPr>
                <w:rFonts w:ascii="Arial" w:hAnsi="Arial" w:cs="Arial"/>
                <w:sz w:val="20"/>
              </w:rPr>
              <w:t>ne l’est pas (statut</w:t>
            </w:r>
            <w:proofErr w:type="gramStart"/>
            <w:r w:rsidR="005B7808">
              <w:rPr>
                <w:rFonts w:ascii="Arial" w:hAnsi="Arial" w:cs="Arial"/>
                <w:sz w:val="20"/>
              </w:rPr>
              <w:t> !=</w:t>
            </w:r>
            <w:proofErr w:type="gramEnd"/>
            <w:r w:rsidR="005B7808">
              <w:rPr>
                <w:rFonts w:ascii="Arial" w:hAnsi="Arial" w:cs="Arial"/>
                <w:sz w:val="20"/>
              </w:rPr>
              <w:t xml:space="preserve"> D) </w:t>
            </w:r>
            <w:r w:rsidR="00836144">
              <w:rPr>
                <w:rFonts w:ascii="Arial" w:hAnsi="Arial" w:cs="Arial"/>
                <w:sz w:val="20"/>
              </w:rPr>
              <w:t>=&gt; Archivage de l’objet consolidé</w:t>
            </w:r>
            <w:r w:rsidR="005B7808">
              <w:rPr>
                <w:rFonts w:ascii="Arial" w:hAnsi="Arial" w:cs="Arial"/>
                <w:sz w:val="20"/>
              </w:rPr>
              <w:t xml:space="preserve"> (</w:t>
            </w:r>
            <w:proofErr w:type="spellStart"/>
            <w:r w:rsidR="005B7808">
              <w:rPr>
                <w:rFonts w:ascii="Arial" w:hAnsi="Arial" w:cs="Arial"/>
                <w:sz w:val="20"/>
              </w:rPr>
              <w:t>status</w:t>
            </w:r>
            <w:proofErr w:type="spellEnd"/>
            <w:r w:rsidR="005B7808">
              <w:rPr>
                <w:rFonts w:ascii="Arial" w:hAnsi="Arial" w:cs="Arial"/>
                <w:sz w:val="20"/>
              </w:rPr>
              <w:t xml:space="preserve"> = D)</w:t>
            </w:r>
            <w:r w:rsidR="00836144">
              <w:rPr>
                <w:rFonts w:ascii="Arial" w:hAnsi="Arial" w:cs="Arial"/>
                <w:sz w:val="20"/>
              </w:rPr>
              <w:t>.</w:t>
            </w:r>
          </w:p>
          <w:p w14:paraId="197032A6" w14:textId="4691E9DC" w:rsidR="00121360" w:rsidRDefault="00121360" w:rsidP="00121360">
            <w:pPr>
              <w:pStyle w:val="Paragraphedeliste"/>
              <w:numPr>
                <w:ilvl w:val="2"/>
                <w:numId w:val="36"/>
              </w:numPr>
              <w:spacing w:before="0"/>
              <w:jc w:val="both"/>
              <w:rPr>
                <w:rFonts w:ascii="Arial" w:hAnsi="Arial" w:cs="Arial"/>
                <w:sz w:val="20"/>
              </w:rPr>
            </w:pPr>
            <w:r>
              <w:rPr>
                <w:rFonts w:ascii="Arial" w:hAnsi="Arial" w:cs="Arial"/>
                <w:sz w:val="20"/>
              </w:rPr>
              <w:t>Mise à jour des colonnes :</w:t>
            </w:r>
          </w:p>
          <w:p w14:paraId="0053C7C0" w14:textId="77777777" w:rsidR="00121360" w:rsidRDefault="00121360" w:rsidP="00121360">
            <w:pPr>
              <w:pStyle w:val="Paragraphedeliste"/>
              <w:numPr>
                <w:ilvl w:val="3"/>
                <w:numId w:val="36"/>
              </w:numPr>
              <w:spacing w:before="0"/>
              <w:jc w:val="both"/>
              <w:rPr>
                <w:rFonts w:ascii="Arial" w:hAnsi="Arial" w:cs="Arial"/>
                <w:sz w:val="20"/>
              </w:rPr>
            </w:pPr>
            <w:proofErr w:type="spellStart"/>
            <w:proofErr w:type="gramStart"/>
            <w:r>
              <w:rPr>
                <w:rFonts w:ascii="Arial" w:hAnsi="Arial" w:cs="Arial"/>
                <w:sz w:val="20"/>
              </w:rPr>
              <w:t>date</w:t>
            </w:r>
            <w:proofErr w:type="gramEnd"/>
            <w:r>
              <w:rPr>
                <w:rFonts w:ascii="Arial" w:hAnsi="Arial" w:cs="Arial"/>
                <w:sz w:val="20"/>
              </w:rPr>
              <w:t>_last_modified</w:t>
            </w:r>
            <w:proofErr w:type="spellEnd"/>
          </w:p>
          <w:p w14:paraId="313F1829" w14:textId="4D30FDCB" w:rsidR="00A11D01" w:rsidRPr="00121360" w:rsidRDefault="00121360" w:rsidP="00121360">
            <w:pPr>
              <w:pStyle w:val="Paragraphedeliste"/>
              <w:numPr>
                <w:ilvl w:val="3"/>
                <w:numId w:val="36"/>
              </w:numPr>
              <w:spacing w:before="0"/>
              <w:jc w:val="both"/>
              <w:rPr>
                <w:rFonts w:ascii="Arial" w:hAnsi="Arial" w:cs="Arial"/>
                <w:sz w:val="20"/>
              </w:rPr>
            </w:pPr>
            <w:proofErr w:type="spellStart"/>
            <w:proofErr w:type="gramStart"/>
            <w:r>
              <w:rPr>
                <w:rFonts w:ascii="Arial" w:hAnsi="Arial" w:cs="Arial"/>
                <w:sz w:val="20"/>
              </w:rPr>
              <w:t>status</w:t>
            </w:r>
            <w:proofErr w:type="spellEnd"/>
            <w:proofErr w:type="gramEnd"/>
            <w:r>
              <w:rPr>
                <w:rFonts w:ascii="Arial" w:hAnsi="Arial" w:cs="Arial"/>
                <w:sz w:val="20"/>
              </w:rPr>
              <w:t xml:space="preserve"> = D.</w:t>
            </w:r>
          </w:p>
          <w:p w14:paraId="551C0170" w14:textId="05721D3D" w:rsidR="00686CA1" w:rsidRPr="00A11D01" w:rsidRDefault="00686CA1" w:rsidP="00A11D01">
            <w:pPr>
              <w:spacing w:before="0"/>
              <w:jc w:val="both"/>
              <w:rPr>
                <w:rFonts w:ascii="Arial" w:hAnsi="Arial" w:cs="Arial"/>
                <w:sz w:val="20"/>
              </w:rPr>
            </w:pPr>
          </w:p>
        </w:tc>
      </w:tr>
      <w:tr w:rsidR="00A01280" w:rsidRPr="008D681B" w14:paraId="0AC854E9" w14:textId="77777777" w:rsidTr="00ED1F73">
        <w:trPr>
          <w:trHeight w:val="225"/>
          <w:ins w:id="609" w:author="Level, Vincent" w:date="2025-01-22T14:55:00Z"/>
        </w:trPr>
        <w:tc>
          <w:tcPr>
            <w:tcW w:w="709" w:type="pct"/>
            <w:tcBorders>
              <w:top w:val="single" w:sz="4" w:space="0" w:color="auto"/>
              <w:left w:val="single" w:sz="4" w:space="0" w:color="auto"/>
              <w:bottom w:val="single" w:sz="4" w:space="0" w:color="auto"/>
              <w:right w:val="single" w:sz="4" w:space="0" w:color="auto"/>
            </w:tcBorders>
            <w:vAlign w:val="center"/>
          </w:tcPr>
          <w:p w14:paraId="169B345D" w14:textId="51C07FD7" w:rsidR="00A01280" w:rsidRPr="004A4584" w:rsidRDefault="00A01280" w:rsidP="00ED1F73">
            <w:pPr>
              <w:pStyle w:val="NORMALDI"/>
              <w:spacing w:before="0"/>
              <w:ind w:left="0"/>
              <w:jc w:val="center"/>
              <w:rPr>
                <w:ins w:id="610" w:author="Level, Vincent" w:date="2025-01-22T14:55:00Z"/>
                <w:rFonts w:cs="Arial"/>
                <w:color w:val="272C31"/>
                <w:szCs w:val="22"/>
              </w:rPr>
            </w:pPr>
            <w:ins w:id="611" w:author="Level, Vincent" w:date="2025-01-22T14:55:00Z">
              <w:r>
                <w:rPr>
                  <w:rFonts w:cs="Arial"/>
                  <w:color w:val="272C31"/>
                  <w:szCs w:val="22"/>
                </w:rPr>
                <w:lastRenderedPageBreak/>
                <w:t>RG-</w:t>
              </w:r>
            </w:ins>
            <w:ins w:id="612" w:author="Level, Vincent" w:date="2025-01-22T14:56:00Z">
              <w:r>
                <w:rPr>
                  <w:rFonts w:cs="Arial"/>
                  <w:color w:val="272C31"/>
                  <w:szCs w:val="22"/>
                </w:rPr>
                <w:t>00-11</w:t>
              </w:r>
            </w:ins>
          </w:p>
        </w:tc>
        <w:tc>
          <w:tcPr>
            <w:tcW w:w="4291" w:type="pct"/>
            <w:tcBorders>
              <w:top w:val="single" w:sz="4" w:space="0" w:color="auto"/>
              <w:left w:val="single" w:sz="4" w:space="0" w:color="auto"/>
              <w:bottom w:val="single" w:sz="4" w:space="0" w:color="auto"/>
              <w:right w:val="single" w:sz="4" w:space="0" w:color="auto"/>
            </w:tcBorders>
            <w:vAlign w:val="center"/>
          </w:tcPr>
          <w:p w14:paraId="0DC523CC" w14:textId="5E2438E0" w:rsidR="00A01280" w:rsidRDefault="00A01280" w:rsidP="00ED1F73">
            <w:pPr>
              <w:spacing w:before="0"/>
              <w:jc w:val="both"/>
              <w:rPr>
                <w:ins w:id="613" w:author="Level, Vincent" w:date="2025-01-22T14:56:00Z"/>
                <w:rFonts w:ascii="Arial" w:hAnsi="Arial" w:cs="Arial"/>
                <w:b/>
                <w:sz w:val="20"/>
                <w:u w:val="single"/>
              </w:rPr>
            </w:pPr>
            <w:ins w:id="614" w:author="Level, Vincent" w:date="2025-01-22T14:56:00Z">
              <w:r>
                <w:rPr>
                  <w:rFonts w:ascii="Arial" w:hAnsi="Arial" w:cs="Arial"/>
                  <w:b/>
                  <w:sz w:val="20"/>
                  <w:u w:val="single"/>
                </w:rPr>
                <w:t xml:space="preserve">Mise à </w:t>
              </w:r>
            </w:ins>
            <w:ins w:id="615" w:author="Level, Vincent" w:date="2025-01-22T16:04:00Z">
              <w:r w:rsidR="00F9515E">
                <w:rPr>
                  <w:rFonts w:ascii="Arial" w:hAnsi="Arial" w:cs="Arial"/>
                  <w:b/>
                  <w:sz w:val="20"/>
                  <w:u w:val="single"/>
                </w:rPr>
                <w:t xml:space="preserve">jour de la </w:t>
              </w:r>
            </w:ins>
            <w:ins w:id="616" w:author="Level, Vincent" w:date="2025-01-22T14:56:00Z">
              <w:r w:rsidR="000C5FE2">
                <w:rPr>
                  <w:rFonts w:ascii="Arial" w:hAnsi="Arial" w:cs="Arial"/>
                  <w:b/>
                  <w:sz w:val="20"/>
                  <w:u w:val="single"/>
                </w:rPr>
                <w:t xml:space="preserve">table </w:t>
              </w:r>
              <w:proofErr w:type="spellStart"/>
              <w:r w:rsidR="000C5FE2">
                <w:rPr>
                  <w:rFonts w:ascii="Arial" w:hAnsi="Arial" w:cs="Arial"/>
                  <w:b/>
                  <w:sz w:val="20"/>
                  <w:u w:val="single"/>
                </w:rPr>
                <w:t>objects_from_cao</w:t>
              </w:r>
              <w:proofErr w:type="spellEnd"/>
              <w:r w:rsidR="000C5FE2">
                <w:rPr>
                  <w:rFonts w:ascii="Arial" w:hAnsi="Arial" w:cs="Arial"/>
                  <w:b/>
                  <w:sz w:val="20"/>
                  <w:u w:val="single"/>
                </w:rPr>
                <w:t> :</w:t>
              </w:r>
            </w:ins>
          </w:p>
          <w:p w14:paraId="5ECFAB9E" w14:textId="77777777" w:rsidR="000C5FE2" w:rsidRDefault="000C5FE2" w:rsidP="00ED1F73">
            <w:pPr>
              <w:spacing w:before="0"/>
              <w:jc w:val="both"/>
              <w:rPr>
                <w:ins w:id="617" w:author="Level, Vincent" w:date="2025-01-22T14:56:00Z"/>
                <w:rFonts w:ascii="Arial" w:hAnsi="Arial" w:cs="Arial"/>
                <w:sz w:val="20"/>
              </w:rPr>
            </w:pPr>
          </w:p>
          <w:p w14:paraId="2160EE48" w14:textId="4AEBF2FD" w:rsidR="000C5FE2" w:rsidRDefault="000C5FE2" w:rsidP="00ED1F73">
            <w:pPr>
              <w:spacing w:before="0"/>
              <w:jc w:val="both"/>
              <w:rPr>
                <w:ins w:id="618" w:author="Level, Vincent" w:date="2025-01-22T14:58:00Z"/>
                <w:rFonts w:ascii="Arial" w:hAnsi="Arial" w:cs="Arial"/>
                <w:sz w:val="20"/>
              </w:rPr>
            </w:pPr>
            <w:ins w:id="619" w:author="Level, Vincent" w:date="2025-01-22T14:56:00Z">
              <w:r>
                <w:rPr>
                  <w:rFonts w:ascii="Arial" w:hAnsi="Arial" w:cs="Arial"/>
                  <w:sz w:val="20"/>
                </w:rPr>
                <w:t xml:space="preserve">Suite à la consolidation des données dans la table </w:t>
              </w:r>
              <w:proofErr w:type="spellStart"/>
              <w:r>
                <w:rPr>
                  <w:rFonts w:ascii="Arial" w:hAnsi="Arial" w:cs="Arial"/>
                  <w:sz w:val="20"/>
                </w:rPr>
                <w:t>consolidated_objects</w:t>
              </w:r>
            </w:ins>
            <w:proofErr w:type="spellEnd"/>
            <w:ins w:id="620" w:author="Level, Vincent" w:date="2025-01-22T14:57:00Z">
              <w:r>
                <w:rPr>
                  <w:rFonts w:ascii="Arial" w:hAnsi="Arial" w:cs="Arial"/>
                  <w:sz w:val="20"/>
                </w:rPr>
                <w:t xml:space="preserve">, </w:t>
              </w:r>
            </w:ins>
            <w:ins w:id="621" w:author="Level, Vincent" w:date="2025-01-22T15:01:00Z">
              <w:r w:rsidR="00380182">
                <w:rPr>
                  <w:rFonts w:ascii="Arial" w:hAnsi="Arial" w:cs="Arial"/>
                  <w:sz w:val="20"/>
                </w:rPr>
                <w:t xml:space="preserve">si des modifications ont été </w:t>
              </w:r>
            </w:ins>
            <w:ins w:id="622" w:author="Level, Vincent" w:date="2025-01-22T14:57:00Z">
              <w:r>
                <w:rPr>
                  <w:rFonts w:ascii="Arial" w:hAnsi="Arial" w:cs="Arial"/>
                  <w:sz w:val="20"/>
                </w:rPr>
                <w:t>effectuées sur les données pilotées par l’application</w:t>
              </w:r>
            </w:ins>
            <w:ins w:id="623" w:author="Level, Vincent" w:date="2025-01-22T15:02:00Z">
              <w:r w:rsidR="00380182">
                <w:rPr>
                  <w:rFonts w:ascii="Arial" w:hAnsi="Arial" w:cs="Arial"/>
                  <w:sz w:val="20"/>
                </w:rPr>
                <w:t xml:space="preserve"> il faudra les propager</w:t>
              </w:r>
            </w:ins>
            <w:ins w:id="624" w:author="Level, Vincent" w:date="2025-01-22T14:57:00Z">
              <w:r>
                <w:rPr>
                  <w:rFonts w:ascii="Arial" w:hAnsi="Arial" w:cs="Arial"/>
                  <w:sz w:val="20"/>
                </w:rPr>
                <w:t xml:space="preserve"> sur les n oc</w:t>
              </w:r>
            </w:ins>
            <w:ins w:id="625" w:author="Level, Vincent" w:date="2025-01-22T14:58:00Z">
              <w:r>
                <w:rPr>
                  <w:rFonts w:ascii="Arial" w:hAnsi="Arial" w:cs="Arial"/>
                  <w:sz w:val="20"/>
                </w:rPr>
                <w:t>currences associées à chaque objet consolidé</w:t>
              </w:r>
            </w:ins>
            <w:ins w:id="626" w:author="Level, Vincent" w:date="2025-01-22T15:02:00Z">
              <w:r w:rsidR="00380182">
                <w:rPr>
                  <w:rFonts w:ascii="Arial" w:hAnsi="Arial" w:cs="Arial"/>
                  <w:sz w:val="20"/>
                </w:rPr>
                <w:t xml:space="preserve"> dans la table </w:t>
              </w:r>
              <w:proofErr w:type="spellStart"/>
              <w:r w:rsidR="00380182">
                <w:rPr>
                  <w:rFonts w:ascii="Arial" w:hAnsi="Arial" w:cs="Arial"/>
                  <w:sz w:val="20"/>
                </w:rPr>
                <w:t>objects_from_cao</w:t>
              </w:r>
            </w:ins>
            <w:proofErr w:type="spellEnd"/>
            <w:ins w:id="627" w:author="Level, Vincent" w:date="2025-01-22T14:58:00Z">
              <w:r>
                <w:rPr>
                  <w:rFonts w:ascii="Arial" w:hAnsi="Arial" w:cs="Arial"/>
                  <w:sz w:val="20"/>
                </w:rPr>
                <w:t>.</w:t>
              </w:r>
            </w:ins>
          </w:p>
          <w:p w14:paraId="4B5082DF" w14:textId="77777777" w:rsidR="000C5FE2" w:rsidRDefault="000C5FE2" w:rsidP="00ED1F73">
            <w:pPr>
              <w:spacing w:before="0"/>
              <w:jc w:val="both"/>
              <w:rPr>
                <w:ins w:id="628" w:author="Level, Vincent" w:date="2025-01-22T14:58:00Z"/>
                <w:rFonts w:ascii="Arial" w:hAnsi="Arial" w:cs="Arial"/>
                <w:sz w:val="20"/>
              </w:rPr>
            </w:pPr>
          </w:p>
          <w:p w14:paraId="08B865C6" w14:textId="77777777" w:rsidR="000C5FE2" w:rsidRPr="00380182" w:rsidRDefault="000C5FE2" w:rsidP="00ED1F73">
            <w:pPr>
              <w:spacing w:before="0"/>
              <w:jc w:val="both"/>
              <w:rPr>
                <w:ins w:id="629" w:author="Level, Vincent" w:date="2025-01-22T14:58:00Z"/>
                <w:rFonts w:ascii="Arial" w:hAnsi="Arial" w:cs="Arial"/>
                <w:i/>
                <w:sz w:val="20"/>
                <w:u w:val="single"/>
              </w:rPr>
            </w:pPr>
            <w:ins w:id="630" w:author="Level, Vincent" w:date="2025-01-22T14:58:00Z">
              <w:r w:rsidRPr="00380182">
                <w:rPr>
                  <w:rFonts w:ascii="Arial" w:hAnsi="Arial" w:cs="Arial"/>
                  <w:i/>
                  <w:sz w:val="20"/>
                  <w:u w:val="single"/>
                </w:rPr>
                <w:t>Exemple :</w:t>
              </w:r>
            </w:ins>
          </w:p>
          <w:p w14:paraId="363FC83B" w14:textId="77777777" w:rsidR="000C5FE2" w:rsidRDefault="000C5FE2" w:rsidP="000C5FE2">
            <w:pPr>
              <w:pStyle w:val="Paragraphedeliste"/>
              <w:numPr>
                <w:ilvl w:val="0"/>
                <w:numId w:val="38"/>
              </w:numPr>
              <w:spacing w:before="0"/>
              <w:jc w:val="both"/>
              <w:rPr>
                <w:ins w:id="631" w:author="Level, Vincent" w:date="2025-01-22T14:59:00Z"/>
                <w:rFonts w:ascii="Arial" w:hAnsi="Arial" w:cs="Arial"/>
                <w:sz w:val="20"/>
              </w:rPr>
            </w:pPr>
            <w:ins w:id="632" w:author="Level, Vincent" w:date="2025-01-22T14:58:00Z">
              <w:r>
                <w:rPr>
                  <w:rFonts w:ascii="Arial" w:hAnsi="Arial" w:cs="Arial"/>
                  <w:sz w:val="20"/>
                </w:rPr>
                <w:t xml:space="preserve">Import depuis SM3D du repère REP01 avec </w:t>
              </w:r>
              <w:proofErr w:type="spellStart"/>
              <w:r>
                <w:rPr>
                  <w:rFonts w:ascii="Arial" w:hAnsi="Arial" w:cs="Arial"/>
                  <w:sz w:val="20"/>
                </w:rPr>
                <w:t>code</w:t>
              </w:r>
            </w:ins>
            <w:ins w:id="633" w:author="Level, Vincent" w:date="2025-01-22T14:59:00Z">
              <w:r>
                <w:rPr>
                  <w:rFonts w:ascii="Arial" w:hAnsi="Arial" w:cs="Arial"/>
                  <w:sz w:val="20"/>
                </w:rPr>
                <w:t>_fournisseur</w:t>
              </w:r>
              <w:proofErr w:type="spellEnd"/>
              <w:r>
                <w:rPr>
                  <w:rFonts w:ascii="Arial" w:hAnsi="Arial" w:cs="Arial"/>
                  <w:sz w:val="20"/>
                </w:rPr>
                <w:t xml:space="preserve"> = FRN1</w:t>
              </w:r>
            </w:ins>
          </w:p>
          <w:p w14:paraId="44F3CDC3" w14:textId="77777777" w:rsidR="000C5FE2" w:rsidRDefault="000C5FE2" w:rsidP="000C5FE2">
            <w:pPr>
              <w:pStyle w:val="Paragraphedeliste"/>
              <w:numPr>
                <w:ilvl w:val="0"/>
                <w:numId w:val="38"/>
              </w:numPr>
              <w:spacing w:before="0"/>
              <w:jc w:val="both"/>
              <w:rPr>
                <w:ins w:id="634" w:author="Level, Vincent" w:date="2025-01-22T14:59:00Z"/>
                <w:rFonts w:ascii="Arial" w:hAnsi="Arial" w:cs="Arial"/>
                <w:sz w:val="20"/>
              </w:rPr>
            </w:pPr>
            <w:ins w:id="635" w:author="Level, Vincent" w:date="2025-01-22T14:59:00Z">
              <w:r>
                <w:rPr>
                  <w:rFonts w:ascii="Arial" w:hAnsi="Arial" w:cs="Arial"/>
                  <w:sz w:val="20"/>
                </w:rPr>
                <w:t>Import depuis PID du repère REP01 avec code fournisseur = vide</w:t>
              </w:r>
            </w:ins>
          </w:p>
          <w:p w14:paraId="64146206" w14:textId="77777777" w:rsidR="000C5FE2" w:rsidRDefault="000C5FE2" w:rsidP="000C5FE2">
            <w:pPr>
              <w:pStyle w:val="Paragraphedeliste"/>
              <w:numPr>
                <w:ilvl w:val="0"/>
                <w:numId w:val="38"/>
              </w:numPr>
              <w:spacing w:before="0"/>
              <w:jc w:val="both"/>
              <w:rPr>
                <w:ins w:id="636" w:author="Level, Vincent" w:date="2025-01-22T15:00:00Z"/>
                <w:rFonts w:ascii="Arial" w:hAnsi="Arial" w:cs="Arial"/>
                <w:sz w:val="20"/>
              </w:rPr>
            </w:pPr>
            <w:ins w:id="637" w:author="Level, Vincent" w:date="2025-01-22T14:59:00Z">
              <w:r>
                <w:rPr>
                  <w:rFonts w:ascii="Arial" w:hAnsi="Arial" w:cs="Arial"/>
                  <w:sz w:val="20"/>
                </w:rPr>
                <w:t xml:space="preserve">Consolidation du repère REP01 avec source prioritaire pour le code fournisseur = SM3D =&gt; </w:t>
              </w:r>
            </w:ins>
            <w:proofErr w:type="spellStart"/>
            <w:ins w:id="638" w:author="Level, Vincent" w:date="2025-01-22T15:00:00Z">
              <w:r>
                <w:rPr>
                  <w:rFonts w:ascii="Arial" w:hAnsi="Arial" w:cs="Arial"/>
                  <w:sz w:val="20"/>
                </w:rPr>
                <w:t>code_fournisseur</w:t>
              </w:r>
              <w:proofErr w:type="spellEnd"/>
              <w:r>
                <w:rPr>
                  <w:rFonts w:ascii="Arial" w:hAnsi="Arial" w:cs="Arial"/>
                  <w:sz w:val="20"/>
                </w:rPr>
                <w:t xml:space="preserve"> objet consolidé = FRN1</w:t>
              </w:r>
            </w:ins>
          </w:p>
          <w:p w14:paraId="6DC75EF7" w14:textId="3E8AF163" w:rsidR="000C5FE2" w:rsidRDefault="000C5FE2" w:rsidP="000C5FE2">
            <w:pPr>
              <w:pStyle w:val="Paragraphedeliste"/>
              <w:numPr>
                <w:ilvl w:val="0"/>
                <w:numId w:val="38"/>
              </w:numPr>
              <w:spacing w:before="0"/>
              <w:jc w:val="both"/>
              <w:rPr>
                <w:ins w:id="639" w:author="Level, Vincent" w:date="2025-01-22T15:01:00Z"/>
                <w:rFonts w:ascii="Arial" w:hAnsi="Arial" w:cs="Arial"/>
                <w:sz w:val="20"/>
              </w:rPr>
            </w:pPr>
            <w:ins w:id="640" w:author="Level, Vincent" w:date="2025-01-22T15:00:00Z">
              <w:r>
                <w:rPr>
                  <w:rFonts w:ascii="Arial" w:hAnsi="Arial" w:cs="Arial"/>
                  <w:sz w:val="20"/>
                </w:rPr>
                <w:t xml:space="preserve">Mise à jour </w:t>
              </w:r>
            </w:ins>
            <w:ins w:id="641" w:author="Level, Vincent" w:date="2025-01-22T15:01:00Z">
              <w:r>
                <w:rPr>
                  <w:rFonts w:ascii="Arial" w:hAnsi="Arial" w:cs="Arial"/>
                  <w:sz w:val="20"/>
                </w:rPr>
                <w:t xml:space="preserve">dans la table </w:t>
              </w:r>
              <w:proofErr w:type="spellStart"/>
              <w:r>
                <w:rPr>
                  <w:rFonts w:ascii="Arial" w:hAnsi="Arial" w:cs="Arial"/>
                  <w:sz w:val="20"/>
                </w:rPr>
                <w:t>objects_from_cao</w:t>
              </w:r>
              <w:proofErr w:type="spellEnd"/>
              <w:r>
                <w:rPr>
                  <w:rFonts w:ascii="Arial" w:hAnsi="Arial" w:cs="Arial"/>
                  <w:sz w:val="20"/>
                </w:rPr>
                <w:t xml:space="preserve"> </w:t>
              </w:r>
            </w:ins>
            <w:ins w:id="642" w:author="Level, Vincent" w:date="2025-01-22T15:00:00Z">
              <w:r>
                <w:rPr>
                  <w:rFonts w:ascii="Arial" w:hAnsi="Arial" w:cs="Arial"/>
                  <w:sz w:val="20"/>
                </w:rPr>
                <w:t xml:space="preserve">de l’occurrence PID pour avec </w:t>
              </w:r>
              <w:proofErr w:type="spellStart"/>
              <w:r>
                <w:rPr>
                  <w:rFonts w:ascii="Arial" w:hAnsi="Arial" w:cs="Arial"/>
                  <w:sz w:val="20"/>
                </w:rPr>
                <w:t>code_fournisseur</w:t>
              </w:r>
              <w:proofErr w:type="spellEnd"/>
              <w:r>
                <w:rPr>
                  <w:rFonts w:ascii="Arial" w:hAnsi="Arial" w:cs="Arial"/>
                  <w:sz w:val="20"/>
                </w:rPr>
                <w:t xml:space="preserve"> = FRN1</w:t>
              </w:r>
            </w:ins>
          </w:p>
          <w:p w14:paraId="5B3491C0" w14:textId="05788A26" w:rsidR="000C5FE2" w:rsidRPr="00380182" w:rsidRDefault="000C5FE2" w:rsidP="00380182">
            <w:pPr>
              <w:pStyle w:val="Paragraphedeliste"/>
              <w:numPr>
                <w:ilvl w:val="0"/>
                <w:numId w:val="38"/>
              </w:numPr>
              <w:spacing w:before="0"/>
              <w:jc w:val="both"/>
              <w:rPr>
                <w:ins w:id="643" w:author="Level, Vincent" w:date="2025-01-22T14:55:00Z"/>
                <w:rFonts w:ascii="Arial" w:hAnsi="Arial" w:cs="Arial"/>
                <w:sz w:val="20"/>
              </w:rPr>
            </w:pPr>
            <w:ins w:id="644" w:author="Level, Vincent" w:date="2025-01-22T15:01:00Z">
              <w:r>
                <w:rPr>
                  <w:rFonts w:ascii="Arial" w:hAnsi="Arial" w:cs="Arial"/>
                  <w:sz w:val="20"/>
                </w:rPr>
                <w:t>Export vers PID du repère REP01 avec code fournisseur = FRN1</w:t>
              </w:r>
            </w:ins>
          </w:p>
        </w:tc>
      </w:tr>
    </w:tbl>
    <w:p w14:paraId="01E4481C" w14:textId="4C2F93E2" w:rsidR="00761C02" w:rsidRDefault="00761C02">
      <w:pPr>
        <w:overflowPunct/>
        <w:autoSpaceDE/>
        <w:autoSpaceDN/>
        <w:adjustRightInd/>
        <w:spacing w:before="0"/>
        <w:textAlignment w:val="auto"/>
        <w:rPr>
          <w:rFonts w:ascii="Arial" w:hAnsi="Arial" w:cs="Arial"/>
        </w:rPr>
      </w:pPr>
      <w:r>
        <w:rPr>
          <w:rFonts w:ascii="Arial" w:hAnsi="Arial" w:cs="Arial"/>
        </w:rPr>
        <w:br w:type="page"/>
      </w:r>
    </w:p>
    <w:p w14:paraId="44165ADB" w14:textId="77777777" w:rsidR="00960E6E" w:rsidRPr="00725354" w:rsidRDefault="00960E6E" w:rsidP="00B50638">
      <w:pPr>
        <w:pStyle w:val="Titre3"/>
        <w:spacing w:before="0"/>
        <w:rPr>
          <w:rFonts w:ascii="Arial" w:hAnsi="Arial" w:cs="Arial"/>
        </w:rPr>
      </w:pPr>
      <w:bookmarkStart w:id="645" w:name="_Toc189646291"/>
      <w:r>
        <w:rPr>
          <w:rFonts w:ascii="Arial" w:hAnsi="Arial" w:cs="Arial"/>
        </w:rPr>
        <w:lastRenderedPageBreak/>
        <w:t>Application Double Codification</w:t>
      </w:r>
      <w:bookmarkEnd w:id="645"/>
    </w:p>
    <w:p w14:paraId="55A59D86" w14:textId="1FE733D9" w:rsidR="00291606" w:rsidRPr="00291606" w:rsidRDefault="00291606" w:rsidP="00291606">
      <w:pPr>
        <w:jc w:val="both"/>
        <w:rPr>
          <w:rFonts w:ascii="Arial" w:hAnsi="Arial" w:cs="Arial"/>
          <w:sz w:val="18"/>
        </w:rPr>
      </w:pPr>
      <w:r w:rsidRPr="00291606">
        <w:rPr>
          <w:rFonts w:ascii="Arial" w:hAnsi="Arial" w:cs="Arial"/>
          <w:sz w:val="20"/>
        </w:rPr>
        <w:t>Afin de permettre aux utilisateurs d’</w:t>
      </w:r>
      <w:proofErr w:type="spellStart"/>
      <w:r w:rsidRPr="00291606">
        <w:rPr>
          <w:rFonts w:ascii="Arial" w:hAnsi="Arial" w:cs="Arial"/>
          <w:sz w:val="20"/>
        </w:rPr>
        <w:t>intéragir</w:t>
      </w:r>
      <w:proofErr w:type="spellEnd"/>
      <w:r w:rsidRPr="00291606">
        <w:rPr>
          <w:rFonts w:ascii="Arial" w:hAnsi="Arial" w:cs="Arial"/>
          <w:sz w:val="20"/>
        </w:rPr>
        <w:t xml:space="preserve"> avec les données de </w:t>
      </w:r>
      <w:r w:rsidR="00510065">
        <w:rPr>
          <w:rFonts w:ascii="Arial" w:hAnsi="Arial" w:cs="Arial"/>
          <w:sz w:val="20"/>
        </w:rPr>
        <w:t>la base double codification</w:t>
      </w:r>
      <w:r w:rsidRPr="00291606">
        <w:rPr>
          <w:rFonts w:ascii="Arial" w:hAnsi="Arial" w:cs="Arial"/>
          <w:sz w:val="20"/>
        </w:rPr>
        <w:t>, une IHM leur sera mise à disposition.</w:t>
      </w:r>
    </w:p>
    <w:p w14:paraId="4D98FC2A" w14:textId="77777777" w:rsidR="00291606" w:rsidRDefault="00291606" w:rsidP="00291606">
      <w:pPr>
        <w:pStyle w:val="Titre4"/>
      </w:pPr>
      <w:bookmarkStart w:id="646" w:name="_Toc178848748"/>
      <w:bookmarkStart w:id="647" w:name="_Toc189646292"/>
      <w:r>
        <w:t>Généralités et paramétrages</w:t>
      </w:r>
      <w:bookmarkEnd w:id="646"/>
      <w:bookmarkEnd w:id="647"/>
    </w:p>
    <w:p w14:paraId="010EB2F9" w14:textId="1A73D180" w:rsidR="00291606" w:rsidRPr="00291606" w:rsidRDefault="00291606" w:rsidP="00291606">
      <w:pPr>
        <w:jc w:val="both"/>
        <w:rPr>
          <w:rFonts w:ascii="Arial" w:hAnsi="Arial" w:cs="Arial"/>
          <w:sz w:val="20"/>
        </w:rPr>
      </w:pPr>
      <w:r w:rsidRPr="00291606">
        <w:rPr>
          <w:rFonts w:ascii="Arial" w:hAnsi="Arial" w:cs="Arial"/>
          <w:sz w:val="20"/>
        </w:rPr>
        <w:t>L’application sera développé</w:t>
      </w:r>
      <w:r w:rsidR="003D7EE7">
        <w:rPr>
          <w:rFonts w:ascii="Arial" w:hAnsi="Arial" w:cs="Arial"/>
          <w:sz w:val="20"/>
        </w:rPr>
        <w:t>e</w:t>
      </w:r>
      <w:r w:rsidRPr="00291606">
        <w:rPr>
          <w:rFonts w:ascii="Arial" w:hAnsi="Arial" w:cs="Arial"/>
          <w:sz w:val="20"/>
        </w:rPr>
        <w:t xml:space="preserve"> en </w:t>
      </w:r>
      <w:r>
        <w:rPr>
          <w:rFonts w:ascii="Arial" w:hAnsi="Arial" w:cs="Arial"/>
          <w:sz w:val="20"/>
        </w:rPr>
        <w:t>Django Python</w:t>
      </w:r>
      <w:r w:rsidRPr="00291606">
        <w:rPr>
          <w:rFonts w:ascii="Arial" w:hAnsi="Arial" w:cs="Arial"/>
          <w:sz w:val="20"/>
        </w:rPr>
        <w:t xml:space="preserve"> et sera paramétré</w:t>
      </w:r>
      <w:r w:rsidR="003D7EE7">
        <w:rPr>
          <w:rFonts w:ascii="Arial" w:hAnsi="Arial" w:cs="Arial"/>
          <w:sz w:val="20"/>
        </w:rPr>
        <w:t>e</w:t>
      </w:r>
      <w:r w:rsidRPr="00291606">
        <w:rPr>
          <w:rFonts w:ascii="Arial" w:hAnsi="Arial" w:cs="Arial"/>
          <w:sz w:val="20"/>
        </w:rPr>
        <w:t xml:space="preserve"> avec un fichier de configuration donnant </w:t>
      </w:r>
      <w:proofErr w:type="gramStart"/>
      <w:r w:rsidRPr="00291606">
        <w:rPr>
          <w:rFonts w:ascii="Arial" w:hAnsi="Arial" w:cs="Arial"/>
          <w:sz w:val="20"/>
        </w:rPr>
        <w:t>les information suivantes</w:t>
      </w:r>
      <w:proofErr w:type="gramEnd"/>
      <w:r w:rsidRPr="00291606">
        <w:rPr>
          <w:rFonts w:ascii="Arial" w:hAnsi="Arial" w:cs="Arial"/>
          <w:sz w:val="20"/>
        </w:rPr>
        <w:t> :</w:t>
      </w:r>
    </w:p>
    <w:p w14:paraId="2BF4BA86" w14:textId="77777777" w:rsidR="00291606" w:rsidRPr="00291606" w:rsidRDefault="00291606" w:rsidP="00291606">
      <w:pPr>
        <w:numPr>
          <w:ilvl w:val="0"/>
          <w:numId w:val="13"/>
        </w:numPr>
        <w:spacing w:before="0"/>
        <w:textAlignment w:val="auto"/>
        <w:rPr>
          <w:rFonts w:ascii="Arial" w:hAnsi="Arial" w:cs="Arial"/>
          <w:sz w:val="20"/>
        </w:rPr>
      </w:pPr>
      <w:r w:rsidRPr="00291606">
        <w:rPr>
          <w:rFonts w:ascii="Arial" w:hAnsi="Arial" w:cs="Arial"/>
          <w:sz w:val="20"/>
        </w:rPr>
        <w:t>Adresse de base de l’API</w:t>
      </w:r>
    </w:p>
    <w:p w14:paraId="15A23786" w14:textId="77777777" w:rsidR="00291606" w:rsidRPr="00291606" w:rsidRDefault="00291606" w:rsidP="00291606">
      <w:pPr>
        <w:numPr>
          <w:ilvl w:val="0"/>
          <w:numId w:val="13"/>
        </w:numPr>
        <w:spacing w:before="0"/>
        <w:textAlignment w:val="auto"/>
        <w:rPr>
          <w:rFonts w:ascii="Arial" w:hAnsi="Arial" w:cs="Arial"/>
          <w:sz w:val="20"/>
        </w:rPr>
      </w:pPr>
      <w:r w:rsidRPr="00291606">
        <w:rPr>
          <w:rFonts w:ascii="Arial" w:hAnsi="Arial" w:cs="Arial"/>
          <w:sz w:val="20"/>
        </w:rPr>
        <w:t>Le niveau de log</w:t>
      </w:r>
    </w:p>
    <w:p w14:paraId="50BD7CC7" w14:textId="77777777" w:rsidR="00291606" w:rsidRDefault="00291606" w:rsidP="00291606">
      <w:pPr>
        <w:spacing w:before="0"/>
        <w:rPr>
          <w:rFonts w:ascii="Arial" w:hAnsi="Arial" w:cs="Arial"/>
          <w:sz w:val="20"/>
        </w:rPr>
      </w:pPr>
    </w:p>
    <w:p w14:paraId="0B38BBF7" w14:textId="2305AC81" w:rsidR="00291606" w:rsidRPr="00291606" w:rsidRDefault="00291606" w:rsidP="00291606">
      <w:pPr>
        <w:spacing w:before="0"/>
        <w:rPr>
          <w:rFonts w:ascii="Arial" w:hAnsi="Arial" w:cs="Arial"/>
          <w:sz w:val="20"/>
        </w:rPr>
      </w:pPr>
      <w:r w:rsidRPr="00291606">
        <w:rPr>
          <w:rFonts w:ascii="Arial" w:hAnsi="Arial" w:cs="Arial"/>
          <w:sz w:val="20"/>
        </w:rPr>
        <w:t xml:space="preserve">Chaque session utilisateur sera </w:t>
      </w:r>
      <w:proofErr w:type="spellStart"/>
      <w:r w:rsidRPr="00291606">
        <w:rPr>
          <w:rFonts w:ascii="Arial" w:hAnsi="Arial" w:cs="Arial"/>
          <w:sz w:val="20"/>
        </w:rPr>
        <w:t>logguer</w:t>
      </w:r>
      <w:proofErr w:type="spellEnd"/>
      <w:r w:rsidRPr="00291606">
        <w:rPr>
          <w:rFonts w:ascii="Arial" w:hAnsi="Arial" w:cs="Arial"/>
          <w:sz w:val="20"/>
        </w:rPr>
        <w:t xml:space="preserve"> </w:t>
      </w:r>
      <w:r w:rsidR="002D6AB0">
        <w:rPr>
          <w:rFonts w:ascii="Arial" w:hAnsi="Arial" w:cs="Arial"/>
          <w:sz w:val="20"/>
        </w:rPr>
        <w:t>sur le serveur</w:t>
      </w:r>
      <w:r w:rsidRPr="00291606">
        <w:rPr>
          <w:rFonts w:ascii="Arial" w:hAnsi="Arial" w:cs="Arial"/>
          <w:sz w:val="20"/>
        </w:rPr>
        <w:t>.</w:t>
      </w:r>
    </w:p>
    <w:p w14:paraId="6858F09D" w14:textId="5D492BF0" w:rsidR="00725354" w:rsidRDefault="00725354" w:rsidP="00E15E00">
      <w:pPr>
        <w:overflowPunct/>
        <w:autoSpaceDE/>
        <w:autoSpaceDN/>
        <w:adjustRightInd/>
        <w:spacing w:before="0"/>
        <w:textAlignment w:val="auto"/>
        <w:rPr>
          <w:rFonts w:ascii="Arial" w:hAnsi="Arial" w:cs="Arial"/>
        </w:rPr>
      </w:pPr>
    </w:p>
    <w:p w14:paraId="6C69801E" w14:textId="77777777" w:rsidR="00E15E00" w:rsidRPr="00E15E00" w:rsidRDefault="00E15E00" w:rsidP="00E15E00">
      <w:pPr>
        <w:pStyle w:val="Titre4"/>
        <w:spacing w:before="0"/>
      </w:pPr>
      <w:bookmarkStart w:id="648" w:name="_Toc178848749"/>
      <w:bookmarkStart w:id="649" w:name="_Toc189646293"/>
      <w:proofErr w:type="spellStart"/>
      <w:r>
        <w:t>Fonctionnalitées</w:t>
      </w:r>
      <w:proofErr w:type="spellEnd"/>
      <w:r>
        <w:t xml:space="preserve"> principales</w:t>
      </w:r>
      <w:bookmarkEnd w:id="648"/>
      <w:bookmarkEnd w:id="649"/>
    </w:p>
    <w:p w14:paraId="27AB1E0C" w14:textId="77777777" w:rsidR="00E15E00" w:rsidRPr="00E15E00" w:rsidRDefault="00E15E00" w:rsidP="00E15E00">
      <w:pPr>
        <w:spacing w:before="0"/>
        <w:jc w:val="both"/>
        <w:rPr>
          <w:rFonts w:ascii="Arial" w:hAnsi="Arial" w:cs="Arial"/>
          <w:sz w:val="20"/>
        </w:rPr>
      </w:pPr>
    </w:p>
    <w:p w14:paraId="2664F882" w14:textId="18C3A67F" w:rsidR="00E15E00" w:rsidRPr="00E15E00" w:rsidRDefault="00E15E00" w:rsidP="00E15E00">
      <w:pPr>
        <w:spacing w:before="0"/>
        <w:jc w:val="both"/>
        <w:rPr>
          <w:rFonts w:ascii="Arial" w:hAnsi="Arial" w:cs="Arial"/>
          <w:sz w:val="20"/>
        </w:rPr>
      </w:pPr>
      <w:r w:rsidRPr="00E15E00">
        <w:rPr>
          <w:rFonts w:ascii="Arial" w:hAnsi="Arial" w:cs="Arial"/>
          <w:sz w:val="20"/>
        </w:rPr>
        <w:t>Les fonctionnalités principales de l’application seront la visualisation</w:t>
      </w:r>
      <w:r>
        <w:rPr>
          <w:rFonts w:ascii="Arial" w:hAnsi="Arial" w:cs="Arial"/>
          <w:sz w:val="20"/>
        </w:rPr>
        <w:t>, la création et</w:t>
      </w:r>
      <w:r w:rsidRPr="00E15E00">
        <w:rPr>
          <w:rFonts w:ascii="Arial" w:hAnsi="Arial" w:cs="Arial"/>
          <w:sz w:val="20"/>
        </w:rPr>
        <w:t xml:space="preserve"> la modification de données. Afin de remplir cet objectif, plusieurs autres fonctionnalités seront ajouté</w:t>
      </w:r>
      <w:r>
        <w:rPr>
          <w:rFonts w:ascii="Arial" w:hAnsi="Arial" w:cs="Arial"/>
          <w:sz w:val="20"/>
        </w:rPr>
        <w:t>es</w:t>
      </w:r>
      <w:r w:rsidRPr="00E15E00">
        <w:rPr>
          <w:rFonts w:ascii="Arial" w:hAnsi="Arial" w:cs="Arial"/>
          <w:sz w:val="20"/>
        </w:rPr>
        <w:t xml:space="preserve"> en support tel que le filtrage</w:t>
      </w:r>
      <w:r>
        <w:rPr>
          <w:rFonts w:ascii="Arial" w:hAnsi="Arial" w:cs="Arial"/>
          <w:sz w:val="20"/>
        </w:rPr>
        <w:t>, la saisie anticipée ou l’aide à la saisie du code client</w:t>
      </w:r>
      <w:r w:rsidRPr="00E15E00">
        <w:rPr>
          <w:rFonts w:ascii="Arial" w:hAnsi="Arial" w:cs="Arial"/>
          <w:sz w:val="20"/>
        </w:rPr>
        <w:t>.</w:t>
      </w:r>
    </w:p>
    <w:p w14:paraId="0A9E6594" w14:textId="77777777" w:rsidR="00E15E00" w:rsidRDefault="00E15E00" w:rsidP="00E15E00">
      <w:pPr>
        <w:pStyle w:val="Titre4"/>
      </w:pPr>
      <w:bookmarkStart w:id="650" w:name="_Toc178848750"/>
      <w:bookmarkStart w:id="651" w:name="_Toc189646294"/>
      <w:r>
        <w:t>Accès à l’application</w:t>
      </w:r>
      <w:bookmarkEnd w:id="650"/>
      <w:bookmarkEnd w:id="651"/>
    </w:p>
    <w:p w14:paraId="5B277293" w14:textId="136349D2" w:rsidR="00E15E00" w:rsidRDefault="00E15E00" w:rsidP="00291606">
      <w:pPr>
        <w:overflowPunct/>
        <w:autoSpaceDE/>
        <w:autoSpaceDN/>
        <w:adjustRightInd/>
        <w:spacing w:before="0"/>
        <w:textAlignment w:val="auto"/>
        <w:rPr>
          <w:rFonts w:ascii="Arial" w:hAnsi="Arial" w:cs="Arial"/>
        </w:rPr>
      </w:pPr>
    </w:p>
    <w:tbl>
      <w:tblPr>
        <w:tblW w:w="5000" w:type="pct"/>
        <w:tblLayout w:type="fixed"/>
        <w:tblCellMar>
          <w:left w:w="70" w:type="dxa"/>
          <w:right w:w="70" w:type="dxa"/>
        </w:tblCellMar>
        <w:tblLook w:val="04A0" w:firstRow="1" w:lastRow="0" w:firstColumn="1" w:lastColumn="0" w:noHBand="0" w:noVBand="1"/>
      </w:tblPr>
      <w:tblGrid>
        <w:gridCol w:w="1063"/>
        <w:gridCol w:w="8432"/>
      </w:tblGrid>
      <w:tr w:rsidR="00E15E00" w:rsidRPr="00A67D3D" w14:paraId="12D45975" w14:textId="77777777" w:rsidTr="00465C24">
        <w:trPr>
          <w:trHeight w:val="225"/>
        </w:trPr>
        <w:tc>
          <w:tcPr>
            <w:tcW w:w="560" w:type="pct"/>
            <w:tcBorders>
              <w:top w:val="single" w:sz="4" w:space="0" w:color="auto"/>
              <w:left w:val="single" w:sz="4" w:space="0" w:color="auto"/>
              <w:bottom w:val="single" w:sz="4" w:space="0" w:color="auto"/>
              <w:right w:val="single" w:sz="4" w:space="0" w:color="auto"/>
            </w:tcBorders>
            <w:shd w:val="clear" w:color="auto" w:fill="365F91"/>
            <w:hideMark/>
          </w:tcPr>
          <w:p w14:paraId="75CF3B8F" w14:textId="77777777" w:rsidR="00E15E00" w:rsidRPr="00A67D3D" w:rsidRDefault="00E15E00" w:rsidP="004A2144">
            <w:pPr>
              <w:pStyle w:val="NORMALDI"/>
              <w:keepNext/>
              <w:spacing w:before="0"/>
              <w:ind w:left="0"/>
              <w:jc w:val="center"/>
              <w:rPr>
                <w:rFonts w:cs="Arial"/>
                <w:b/>
                <w:color w:val="FFFFFF"/>
                <w:sz w:val="22"/>
                <w:szCs w:val="22"/>
              </w:rPr>
            </w:pPr>
            <w:r w:rsidRPr="00A67D3D">
              <w:rPr>
                <w:rFonts w:cs="Arial"/>
                <w:b/>
                <w:color w:val="FFFFFF"/>
                <w:sz w:val="22"/>
                <w:szCs w:val="22"/>
              </w:rPr>
              <w:t>RG</w:t>
            </w:r>
          </w:p>
        </w:tc>
        <w:tc>
          <w:tcPr>
            <w:tcW w:w="4440" w:type="pct"/>
            <w:tcBorders>
              <w:top w:val="single" w:sz="4" w:space="0" w:color="auto"/>
              <w:left w:val="single" w:sz="4" w:space="0" w:color="auto"/>
              <w:bottom w:val="single" w:sz="4" w:space="0" w:color="auto"/>
              <w:right w:val="single" w:sz="4" w:space="0" w:color="auto"/>
            </w:tcBorders>
            <w:shd w:val="clear" w:color="auto" w:fill="365F91"/>
            <w:hideMark/>
          </w:tcPr>
          <w:p w14:paraId="2A2CC6D3" w14:textId="77777777" w:rsidR="00E15E00" w:rsidRPr="00A67D3D" w:rsidRDefault="00E15E00" w:rsidP="004A2144">
            <w:pPr>
              <w:pStyle w:val="NORMALDI"/>
              <w:keepNext/>
              <w:spacing w:before="0"/>
              <w:ind w:left="0"/>
              <w:jc w:val="center"/>
              <w:rPr>
                <w:rFonts w:cs="Arial"/>
                <w:b/>
                <w:color w:val="FFFFFF"/>
                <w:sz w:val="22"/>
                <w:szCs w:val="22"/>
              </w:rPr>
            </w:pPr>
            <w:r w:rsidRPr="00A67D3D">
              <w:rPr>
                <w:rFonts w:cs="Arial"/>
                <w:b/>
                <w:color w:val="FFFFFF"/>
                <w:sz w:val="22"/>
                <w:szCs w:val="22"/>
              </w:rPr>
              <w:t>Description</w:t>
            </w:r>
          </w:p>
        </w:tc>
      </w:tr>
      <w:tr w:rsidR="00E15E00" w:rsidRPr="003367C0" w14:paraId="52692B3B" w14:textId="77777777" w:rsidTr="00465C24">
        <w:trPr>
          <w:trHeight w:val="225"/>
        </w:trPr>
        <w:tc>
          <w:tcPr>
            <w:tcW w:w="560" w:type="pct"/>
            <w:tcBorders>
              <w:top w:val="single" w:sz="4" w:space="0" w:color="auto"/>
              <w:left w:val="single" w:sz="4" w:space="0" w:color="auto"/>
              <w:bottom w:val="single" w:sz="4" w:space="0" w:color="auto"/>
              <w:right w:val="single" w:sz="4" w:space="0" w:color="auto"/>
            </w:tcBorders>
            <w:vAlign w:val="center"/>
          </w:tcPr>
          <w:p w14:paraId="777897F2" w14:textId="6E2789AA" w:rsidR="00E15E00" w:rsidRPr="004A4584" w:rsidRDefault="00E15E00" w:rsidP="004A2144">
            <w:pPr>
              <w:pStyle w:val="NORMALDI"/>
              <w:spacing w:before="0"/>
              <w:ind w:left="0"/>
              <w:jc w:val="center"/>
              <w:rPr>
                <w:rFonts w:cs="Arial"/>
              </w:rPr>
            </w:pPr>
            <w:r w:rsidRPr="004A4584">
              <w:rPr>
                <w:rFonts w:cs="Arial"/>
                <w:color w:val="272C31"/>
                <w:szCs w:val="22"/>
              </w:rPr>
              <w:t>RG-</w:t>
            </w:r>
            <w:r>
              <w:rPr>
                <w:rFonts w:cs="Arial"/>
                <w:color w:val="272C31"/>
                <w:szCs w:val="22"/>
              </w:rPr>
              <w:t>0</w:t>
            </w:r>
            <w:r w:rsidR="00317C64">
              <w:rPr>
                <w:rFonts w:cs="Arial"/>
                <w:color w:val="272C31"/>
                <w:szCs w:val="22"/>
              </w:rPr>
              <w:t>1</w:t>
            </w:r>
            <w:r w:rsidRPr="004A4584">
              <w:rPr>
                <w:rFonts w:cs="Arial"/>
                <w:color w:val="272C31"/>
                <w:szCs w:val="22"/>
              </w:rPr>
              <w:t>-01</w:t>
            </w:r>
          </w:p>
        </w:tc>
        <w:tc>
          <w:tcPr>
            <w:tcW w:w="4440" w:type="pct"/>
            <w:tcBorders>
              <w:top w:val="single" w:sz="4" w:space="0" w:color="auto"/>
              <w:left w:val="single" w:sz="4" w:space="0" w:color="auto"/>
              <w:bottom w:val="single" w:sz="4" w:space="0" w:color="auto"/>
              <w:right w:val="single" w:sz="4" w:space="0" w:color="auto"/>
            </w:tcBorders>
            <w:vAlign w:val="center"/>
          </w:tcPr>
          <w:p w14:paraId="0D2D12CF" w14:textId="77777777" w:rsidR="003D07CE" w:rsidRDefault="00E15E00" w:rsidP="004A2144">
            <w:pPr>
              <w:spacing w:before="0"/>
              <w:jc w:val="both"/>
              <w:rPr>
                <w:rFonts w:ascii="Arial" w:eastAsia="PMingLiU" w:hAnsi="Arial" w:cs="Arial"/>
                <w:sz w:val="20"/>
                <w:lang w:eastAsia="fr-FR"/>
              </w:rPr>
            </w:pPr>
            <w:r w:rsidRPr="00E15E00">
              <w:rPr>
                <w:rFonts w:ascii="Arial" w:eastAsia="PMingLiU" w:hAnsi="Arial" w:cs="Arial"/>
                <w:sz w:val="20"/>
                <w:lang w:eastAsia="fr-FR"/>
              </w:rPr>
              <w:t xml:space="preserve">Seules les personnes autorisées sur un </w:t>
            </w:r>
            <w:r w:rsidR="005871B0">
              <w:rPr>
                <w:rFonts w:ascii="Arial" w:eastAsia="PMingLiU" w:hAnsi="Arial" w:cs="Arial"/>
                <w:sz w:val="20"/>
                <w:lang w:eastAsia="fr-FR"/>
              </w:rPr>
              <w:t>ouvrage</w:t>
            </w:r>
            <w:r w:rsidRPr="00E15E00">
              <w:rPr>
                <w:rFonts w:ascii="Arial" w:eastAsia="PMingLiU" w:hAnsi="Arial" w:cs="Arial"/>
                <w:sz w:val="20"/>
                <w:lang w:eastAsia="fr-FR"/>
              </w:rPr>
              <w:t xml:space="preserve"> pour</w:t>
            </w:r>
            <w:r w:rsidR="003D7EE7">
              <w:rPr>
                <w:rFonts w:ascii="Arial" w:eastAsia="PMingLiU" w:hAnsi="Arial" w:cs="Arial"/>
                <w:sz w:val="20"/>
                <w:lang w:eastAsia="fr-FR"/>
              </w:rPr>
              <w:t>ront</w:t>
            </w:r>
            <w:r w:rsidRPr="00E15E00">
              <w:rPr>
                <w:rFonts w:ascii="Arial" w:eastAsia="PMingLiU" w:hAnsi="Arial" w:cs="Arial"/>
                <w:sz w:val="20"/>
                <w:lang w:eastAsia="fr-FR"/>
              </w:rPr>
              <w:t xml:space="preserve"> accéder à celui-ci via l’</w:t>
            </w:r>
            <w:r>
              <w:rPr>
                <w:rFonts w:ascii="Arial" w:eastAsia="PMingLiU" w:hAnsi="Arial" w:cs="Arial"/>
                <w:sz w:val="20"/>
                <w:lang w:eastAsia="fr-FR"/>
              </w:rPr>
              <w:t>application</w:t>
            </w:r>
            <w:r w:rsidRPr="00E15E00">
              <w:rPr>
                <w:rFonts w:ascii="Arial" w:eastAsia="PMingLiU" w:hAnsi="Arial" w:cs="Arial"/>
                <w:sz w:val="20"/>
                <w:lang w:eastAsia="fr-FR"/>
              </w:rPr>
              <w:t>.</w:t>
            </w:r>
          </w:p>
          <w:p w14:paraId="06307F90" w14:textId="77777777" w:rsidR="003D07CE" w:rsidRDefault="003D07CE" w:rsidP="004A2144">
            <w:pPr>
              <w:spacing w:before="0"/>
              <w:jc w:val="both"/>
              <w:rPr>
                <w:rFonts w:ascii="Arial" w:eastAsia="PMingLiU" w:hAnsi="Arial" w:cs="Arial"/>
                <w:sz w:val="20"/>
                <w:lang w:eastAsia="fr-FR"/>
              </w:rPr>
            </w:pPr>
          </w:p>
          <w:p w14:paraId="7978281C" w14:textId="2C8BB331" w:rsidR="003D07CE" w:rsidRDefault="003D07CE" w:rsidP="004A2144">
            <w:pPr>
              <w:spacing w:before="0"/>
              <w:jc w:val="both"/>
              <w:rPr>
                <w:rFonts w:ascii="Arial" w:eastAsia="PMingLiU" w:hAnsi="Arial" w:cs="Arial"/>
                <w:sz w:val="20"/>
                <w:lang w:eastAsia="fr-FR"/>
              </w:rPr>
            </w:pPr>
            <w:r>
              <w:rPr>
                <w:rFonts w:ascii="Arial" w:eastAsia="PMingLiU" w:hAnsi="Arial" w:cs="Arial"/>
                <w:sz w:val="20"/>
                <w:lang w:eastAsia="fr-FR"/>
              </w:rPr>
              <w:t>2 groupes seront définis dans l’annuaire pour chaque ouvrage et seront associés dans l’application à des permissions stockées dans le schéma public de la base de données :</w:t>
            </w:r>
          </w:p>
          <w:p w14:paraId="72D638AA" w14:textId="3CE3F409" w:rsidR="003D07CE" w:rsidRDefault="003D07CE" w:rsidP="004A2144">
            <w:pPr>
              <w:pStyle w:val="Paragraphedeliste"/>
              <w:numPr>
                <w:ilvl w:val="0"/>
                <w:numId w:val="11"/>
              </w:numPr>
              <w:spacing w:before="0"/>
              <w:jc w:val="both"/>
              <w:rPr>
                <w:rFonts w:ascii="Arial" w:eastAsia="PMingLiU" w:hAnsi="Arial" w:cs="Arial"/>
                <w:sz w:val="20"/>
                <w:lang w:eastAsia="fr-FR"/>
              </w:rPr>
            </w:pPr>
            <w:r w:rsidRPr="003D07CE">
              <w:rPr>
                <w:rFonts w:ascii="Arial" w:eastAsia="PMingLiU" w:hAnsi="Arial" w:cs="Arial"/>
                <w:sz w:val="20"/>
                <w:lang w:eastAsia="fr-FR"/>
              </w:rPr>
              <w:t>DC_&lt;NAV&gt;_VIEWER =&gt; associé à</w:t>
            </w:r>
            <w:r>
              <w:rPr>
                <w:rFonts w:ascii="Arial" w:eastAsia="PMingLiU" w:hAnsi="Arial" w:cs="Arial"/>
                <w:sz w:val="20"/>
                <w:lang w:eastAsia="fr-FR"/>
              </w:rPr>
              <w:t xml:space="preserve"> un accès en visualisation.</w:t>
            </w:r>
          </w:p>
          <w:p w14:paraId="448318D5" w14:textId="5197855C" w:rsidR="003D07CE" w:rsidRPr="003D07CE" w:rsidRDefault="003D07CE" w:rsidP="003D07CE">
            <w:pPr>
              <w:pStyle w:val="Paragraphedeliste"/>
              <w:numPr>
                <w:ilvl w:val="0"/>
                <w:numId w:val="11"/>
              </w:numPr>
              <w:spacing w:before="0"/>
              <w:jc w:val="both"/>
              <w:rPr>
                <w:rFonts w:ascii="Arial" w:eastAsia="PMingLiU" w:hAnsi="Arial" w:cs="Arial"/>
                <w:sz w:val="20"/>
                <w:lang w:eastAsia="fr-FR"/>
              </w:rPr>
            </w:pPr>
            <w:r w:rsidRPr="003D07CE">
              <w:rPr>
                <w:rFonts w:ascii="Arial" w:eastAsia="PMingLiU" w:hAnsi="Arial" w:cs="Arial"/>
                <w:sz w:val="20"/>
                <w:lang w:eastAsia="fr-FR"/>
              </w:rPr>
              <w:t>DC_&lt;NAV&gt;_EDITOR =&gt; associé à un</w:t>
            </w:r>
            <w:r>
              <w:rPr>
                <w:rFonts w:ascii="Arial" w:eastAsia="PMingLiU" w:hAnsi="Arial" w:cs="Arial"/>
                <w:sz w:val="20"/>
                <w:lang w:eastAsia="fr-FR"/>
              </w:rPr>
              <w:t xml:space="preserve"> accès en édition.</w:t>
            </w:r>
          </w:p>
          <w:p w14:paraId="0EAE70D5" w14:textId="15F87D92" w:rsidR="003D07CE" w:rsidRDefault="003D07CE" w:rsidP="004A2144">
            <w:pPr>
              <w:spacing w:before="0"/>
              <w:jc w:val="both"/>
              <w:rPr>
                <w:rFonts w:ascii="Arial" w:eastAsia="PMingLiU" w:hAnsi="Arial" w:cs="Arial"/>
                <w:sz w:val="20"/>
                <w:lang w:eastAsia="fr-FR"/>
              </w:rPr>
            </w:pPr>
          </w:p>
          <w:p w14:paraId="78F602E8" w14:textId="4FD18441" w:rsidR="00510065" w:rsidRDefault="00510065" w:rsidP="004A2144">
            <w:pPr>
              <w:spacing w:before="0"/>
              <w:jc w:val="both"/>
              <w:rPr>
                <w:ins w:id="652" w:author="Level, Vincent" w:date="2025-01-22T15:07:00Z"/>
                <w:rFonts w:ascii="Arial" w:eastAsia="PMingLiU" w:hAnsi="Arial" w:cs="Arial"/>
                <w:sz w:val="20"/>
                <w:lang w:eastAsia="fr-FR"/>
              </w:rPr>
            </w:pPr>
            <w:ins w:id="653" w:author="Level, Vincent" w:date="2025-01-22T15:06:00Z">
              <w:r>
                <w:rPr>
                  <w:rFonts w:ascii="Arial" w:eastAsia="PMingLiU" w:hAnsi="Arial" w:cs="Arial"/>
                  <w:sz w:val="20"/>
                  <w:lang w:eastAsia="fr-FR"/>
                </w:rPr>
                <w:t>1 groupe sera également défini pour un accès multi-ouvrage en édition :</w:t>
              </w:r>
            </w:ins>
          </w:p>
          <w:p w14:paraId="33CBA108" w14:textId="289DCFB0" w:rsidR="00510065" w:rsidRPr="00510065" w:rsidRDefault="00510065" w:rsidP="00510065">
            <w:pPr>
              <w:pStyle w:val="Paragraphedeliste"/>
              <w:numPr>
                <w:ilvl w:val="0"/>
                <w:numId w:val="11"/>
              </w:numPr>
              <w:spacing w:before="0"/>
              <w:jc w:val="both"/>
              <w:rPr>
                <w:rFonts w:ascii="Arial" w:eastAsia="PMingLiU" w:hAnsi="Arial" w:cs="Arial"/>
                <w:sz w:val="20"/>
                <w:lang w:eastAsia="fr-FR"/>
              </w:rPr>
            </w:pPr>
            <w:ins w:id="654" w:author="Level, Vincent" w:date="2025-01-22T15:07:00Z">
              <w:r>
                <w:rPr>
                  <w:rFonts w:ascii="Arial" w:eastAsia="PMingLiU" w:hAnsi="Arial" w:cs="Arial"/>
                  <w:sz w:val="20"/>
                  <w:lang w:eastAsia="fr-FR"/>
                </w:rPr>
                <w:t>DC_SUPPORT</w:t>
              </w:r>
            </w:ins>
          </w:p>
          <w:p w14:paraId="7DD2AB09" w14:textId="77777777" w:rsidR="00510065" w:rsidRDefault="00510065" w:rsidP="004A2144">
            <w:pPr>
              <w:spacing w:before="0"/>
              <w:jc w:val="both"/>
              <w:rPr>
                <w:rFonts w:ascii="Arial" w:eastAsia="PMingLiU" w:hAnsi="Arial" w:cs="Arial"/>
                <w:sz w:val="20"/>
                <w:lang w:eastAsia="fr-FR"/>
              </w:rPr>
            </w:pPr>
          </w:p>
          <w:p w14:paraId="324E8ECF" w14:textId="517A5E21" w:rsidR="003D07CE" w:rsidRPr="003D07CE" w:rsidRDefault="00510065" w:rsidP="004A2144">
            <w:pPr>
              <w:spacing w:before="0"/>
              <w:jc w:val="both"/>
              <w:rPr>
                <w:rFonts w:ascii="Arial" w:eastAsia="PMingLiU" w:hAnsi="Arial" w:cs="Arial"/>
                <w:sz w:val="20"/>
                <w:lang w:eastAsia="fr-FR"/>
              </w:rPr>
            </w:pPr>
            <w:ins w:id="655" w:author="Level, Vincent" w:date="2025-01-22T15:08:00Z">
              <w:r>
                <w:rPr>
                  <w:rFonts w:ascii="Arial" w:eastAsia="PMingLiU" w:hAnsi="Arial" w:cs="Arial"/>
                  <w:sz w:val="20"/>
                  <w:lang w:eastAsia="fr-FR"/>
                </w:rPr>
                <w:t xml:space="preserve">La connexion se fera via une page d’accueil permettant la saisie d’un login et mot de passe. </w:t>
              </w:r>
            </w:ins>
            <w:r w:rsidR="003D07CE">
              <w:rPr>
                <w:rFonts w:ascii="Arial" w:eastAsia="PMingLiU" w:hAnsi="Arial" w:cs="Arial"/>
                <w:sz w:val="20"/>
                <w:lang w:eastAsia="fr-FR"/>
              </w:rPr>
              <w:t xml:space="preserve">Lors de la connexion à l’application on devrait vérifier via l’AD à quel(s) groupe(s) appartient </w:t>
            </w:r>
            <w:del w:id="656" w:author="Level, Vincent" w:date="2025-01-22T15:08:00Z">
              <w:r w:rsidR="003D07CE" w:rsidDel="00510065">
                <w:rPr>
                  <w:rFonts w:ascii="Arial" w:eastAsia="PMingLiU" w:hAnsi="Arial" w:cs="Arial"/>
                  <w:sz w:val="20"/>
                  <w:lang w:eastAsia="fr-FR"/>
                </w:rPr>
                <w:delText xml:space="preserve">un </w:delText>
              </w:r>
            </w:del>
            <w:ins w:id="657" w:author="Level, Vincent" w:date="2025-01-22T15:08:00Z">
              <w:r>
                <w:rPr>
                  <w:rFonts w:ascii="Arial" w:eastAsia="PMingLiU" w:hAnsi="Arial" w:cs="Arial"/>
                  <w:sz w:val="20"/>
                  <w:lang w:eastAsia="fr-FR"/>
                </w:rPr>
                <w:t>l’</w:t>
              </w:r>
            </w:ins>
            <w:r w:rsidR="003D07CE">
              <w:rPr>
                <w:rFonts w:ascii="Arial" w:eastAsia="PMingLiU" w:hAnsi="Arial" w:cs="Arial"/>
                <w:sz w:val="20"/>
                <w:lang w:eastAsia="fr-FR"/>
              </w:rPr>
              <w:t xml:space="preserve">utilisateur afin de lui </w:t>
            </w:r>
            <w:del w:id="658" w:author="Level, Vincent" w:date="2025-01-22T15:08:00Z">
              <w:r w:rsidR="003D07CE" w:rsidDel="00510065">
                <w:rPr>
                  <w:rFonts w:ascii="Arial" w:eastAsia="PMingLiU" w:hAnsi="Arial" w:cs="Arial"/>
                  <w:sz w:val="20"/>
                  <w:lang w:eastAsia="fr-FR"/>
                </w:rPr>
                <w:delText>donner les droits d’accès adéquates en fonction du projet qu’il sélectionnera</w:delText>
              </w:r>
            </w:del>
            <w:ins w:id="659" w:author="Level, Vincent" w:date="2025-01-22T15:08:00Z">
              <w:r>
                <w:rPr>
                  <w:rFonts w:ascii="Arial" w:eastAsia="PMingLiU" w:hAnsi="Arial" w:cs="Arial"/>
                  <w:sz w:val="20"/>
                  <w:lang w:eastAsia="fr-FR"/>
                </w:rPr>
                <w:t xml:space="preserve">afficher la liste des ouvrages auxquels il a accès </w:t>
              </w:r>
            </w:ins>
            <w:ins w:id="660" w:author="Level, Vincent" w:date="2025-01-22T15:09:00Z">
              <w:r>
                <w:rPr>
                  <w:rFonts w:ascii="Arial" w:eastAsia="PMingLiU" w:hAnsi="Arial" w:cs="Arial"/>
                  <w:sz w:val="20"/>
                  <w:lang w:eastAsia="fr-FR"/>
                </w:rPr>
                <w:t>avec le bon niveau de droits</w:t>
              </w:r>
            </w:ins>
            <w:r w:rsidR="003D07CE">
              <w:rPr>
                <w:rFonts w:ascii="Arial" w:eastAsia="PMingLiU" w:hAnsi="Arial" w:cs="Arial"/>
                <w:sz w:val="20"/>
                <w:lang w:eastAsia="fr-FR"/>
              </w:rPr>
              <w:t>.</w:t>
            </w:r>
          </w:p>
          <w:p w14:paraId="6D3D6BC5" w14:textId="77777777" w:rsidR="003D07CE" w:rsidRDefault="003D07CE" w:rsidP="004A2144">
            <w:pPr>
              <w:spacing w:before="0"/>
              <w:jc w:val="both"/>
              <w:rPr>
                <w:rFonts w:ascii="Arial" w:eastAsia="PMingLiU" w:hAnsi="Arial" w:cs="Arial"/>
                <w:sz w:val="20"/>
                <w:lang w:eastAsia="fr-FR"/>
              </w:rPr>
            </w:pPr>
          </w:p>
          <w:p w14:paraId="686A12D3" w14:textId="496A797A" w:rsidR="00E15E00" w:rsidDel="00510065" w:rsidRDefault="00276484" w:rsidP="004A2144">
            <w:pPr>
              <w:spacing w:before="0"/>
              <w:jc w:val="both"/>
              <w:rPr>
                <w:del w:id="661" w:author="Level, Vincent" w:date="2025-01-22T15:07:00Z"/>
                <w:rFonts w:ascii="Arial" w:eastAsia="PMingLiU" w:hAnsi="Arial" w:cs="Arial"/>
                <w:sz w:val="20"/>
                <w:lang w:eastAsia="fr-FR"/>
              </w:rPr>
            </w:pPr>
            <w:del w:id="662" w:author="Level, Vincent" w:date="2025-01-22T15:07:00Z">
              <w:r w:rsidRPr="00510065" w:rsidDel="00510065">
                <w:rPr>
                  <w:rFonts w:ascii="Arial" w:eastAsia="PMingLiU" w:hAnsi="Arial" w:cs="Arial"/>
                  <w:sz w:val="20"/>
                  <w:lang w:eastAsia="fr-FR"/>
                </w:rPr>
                <w:delText>(Solution d’authentification en cours de sélection)</w:delText>
              </w:r>
            </w:del>
          </w:p>
          <w:p w14:paraId="486128DB" w14:textId="77777777" w:rsidR="00E15E00" w:rsidRPr="004A4584" w:rsidRDefault="00E15E00" w:rsidP="00510065">
            <w:pPr>
              <w:spacing w:before="0"/>
              <w:jc w:val="both"/>
              <w:rPr>
                <w:rFonts w:ascii="Arial" w:hAnsi="Arial" w:cs="Arial"/>
                <w:sz w:val="20"/>
              </w:rPr>
            </w:pPr>
          </w:p>
        </w:tc>
      </w:tr>
      <w:tr w:rsidR="00E15E00" w:rsidRPr="003367C0" w14:paraId="3F5745C7" w14:textId="77777777" w:rsidTr="00465C24">
        <w:trPr>
          <w:trHeight w:val="225"/>
        </w:trPr>
        <w:tc>
          <w:tcPr>
            <w:tcW w:w="560" w:type="pct"/>
            <w:tcBorders>
              <w:top w:val="single" w:sz="4" w:space="0" w:color="auto"/>
              <w:left w:val="single" w:sz="4" w:space="0" w:color="auto"/>
              <w:bottom w:val="single" w:sz="4" w:space="0" w:color="auto"/>
              <w:right w:val="single" w:sz="4" w:space="0" w:color="auto"/>
            </w:tcBorders>
            <w:vAlign w:val="center"/>
          </w:tcPr>
          <w:p w14:paraId="597AF8ED" w14:textId="04E50BA3" w:rsidR="00E15E00" w:rsidRPr="004A4584" w:rsidRDefault="00E15E00" w:rsidP="004A2144">
            <w:pPr>
              <w:pStyle w:val="NORMALDI"/>
              <w:spacing w:before="0"/>
              <w:ind w:left="0"/>
              <w:jc w:val="center"/>
              <w:rPr>
                <w:rFonts w:cs="Arial"/>
                <w:color w:val="272C31"/>
                <w:szCs w:val="22"/>
              </w:rPr>
            </w:pPr>
            <w:r>
              <w:rPr>
                <w:rFonts w:cs="Arial"/>
                <w:color w:val="272C31"/>
                <w:szCs w:val="22"/>
              </w:rPr>
              <w:t>RG-0</w:t>
            </w:r>
            <w:r w:rsidR="00317C64">
              <w:rPr>
                <w:rFonts w:cs="Arial"/>
                <w:color w:val="272C31"/>
                <w:szCs w:val="22"/>
              </w:rPr>
              <w:t>1</w:t>
            </w:r>
            <w:r>
              <w:rPr>
                <w:rFonts w:cs="Arial"/>
                <w:color w:val="272C31"/>
                <w:szCs w:val="22"/>
              </w:rPr>
              <w:t>-02</w:t>
            </w:r>
          </w:p>
        </w:tc>
        <w:tc>
          <w:tcPr>
            <w:tcW w:w="4440" w:type="pct"/>
            <w:tcBorders>
              <w:top w:val="single" w:sz="4" w:space="0" w:color="auto"/>
              <w:left w:val="single" w:sz="4" w:space="0" w:color="auto"/>
              <w:bottom w:val="single" w:sz="4" w:space="0" w:color="auto"/>
              <w:right w:val="single" w:sz="4" w:space="0" w:color="auto"/>
            </w:tcBorders>
            <w:vAlign w:val="center"/>
          </w:tcPr>
          <w:p w14:paraId="6781580E" w14:textId="77777777" w:rsidR="004104C2" w:rsidRDefault="003D07CE" w:rsidP="003D7EE7">
            <w:pPr>
              <w:spacing w:before="0"/>
              <w:jc w:val="both"/>
              <w:rPr>
                <w:rFonts w:ascii="Arial" w:eastAsia="PMingLiU" w:hAnsi="Arial" w:cs="Arial"/>
                <w:sz w:val="20"/>
                <w:lang w:eastAsia="fr-FR"/>
              </w:rPr>
            </w:pPr>
            <w:r>
              <w:rPr>
                <w:rFonts w:ascii="Arial" w:eastAsia="PMingLiU" w:hAnsi="Arial" w:cs="Arial"/>
                <w:sz w:val="20"/>
                <w:lang w:eastAsia="fr-FR"/>
              </w:rPr>
              <w:t>Après connexion à l’application, l</w:t>
            </w:r>
            <w:r w:rsidR="00E15E00">
              <w:rPr>
                <w:rFonts w:ascii="Arial" w:eastAsia="PMingLiU" w:hAnsi="Arial" w:cs="Arial"/>
                <w:sz w:val="20"/>
                <w:lang w:eastAsia="fr-FR"/>
              </w:rPr>
              <w:t xml:space="preserve">a page </w:t>
            </w:r>
            <w:r w:rsidR="00E15E00" w:rsidRPr="00E15E00">
              <w:rPr>
                <w:rFonts w:ascii="Arial" w:eastAsia="PMingLiU" w:hAnsi="Arial" w:cs="Arial"/>
                <w:sz w:val="20"/>
                <w:lang w:eastAsia="fr-FR"/>
              </w:rPr>
              <w:t>d’accu</w:t>
            </w:r>
            <w:r w:rsidR="003D7EE7">
              <w:rPr>
                <w:rFonts w:ascii="Arial" w:eastAsia="PMingLiU" w:hAnsi="Arial" w:cs="Arial"/>
                <w:sz w:val="20"/>
                <w:lang w:eastAsia="fr-FR"/>
              </w:rPr>
              <w:t>e</w:t>
            </w:r>
            <w:r w:rsidR="00E15E00" w:rsidRPr="00E15E00">
              <w:rPr>
                <w:rFonts w:ascii="Arial" w:eastAsia="PMingLiU" w:hAnsi="Arial" w:cs="Arial"/>
                <w:sz w:val="20"/>
                <w:lang w:eastAsia="fr-FR"/>
              </w:rPr>
              <w:t xml:space="preserve">il </w:t>
            </w:r>
            <w:r w:rsidR="007A4126">
              <w:rPr>
                <w:rFonts w:ascii="Arial" w:eastAsia="PMingLiU" w:hAnsi="Arial" w:cs="Arial"/>
                <w:sz w:val="20"/>
                <w:lang w:eastAsia="fr-FR"/>
              </w:rPr>
              <w:t>affichera</w:t>
            </w:r>
            <w:r w:rsidR="005871B0">
              <w:rPr>
                <w:rFonts w:ascii="Arial" w:eastAsia="PMingLiU" w:hAnsi="Arial" w:cs="Arial"/>
                <w:sz w:val="20"/>
                <w:lang w:eastAsia="fr-FR"/>
              </w:rPr>
              <w:t xml:space="preserve"> </w:t>
            </w:r>
            <w:r w:rsidR="003D7EE7">
              <w:rPr>
                <w:rFonts w:ascii="Arial" w:eastAsia="PMingLiU" w:hAnsi="Arial" w:cs="Arial"/>
                <w:sz w:val="20"/>
                <w:lang w:eastAsia="fr-FR"/>
              </w:rPr>
              <w:t>uniquement les ouvrages pour lesquels l’utilisateur dispose des autorisations</w:t>
            </w:r>
            <w:r w:rsidR="004104C2">
              <w:rPr>
                <w:rFonts w:ascii="Arial" w:eastAsia="PMingLiU" w:hAnsi="Arial" w:cs="Arial"/>
                <w:sz w:val="20"/>
                <w:lang w:eastAsia="fr-FR"/>
              </w:rPr>
              <w:t xml:space="preserve"> sous forme la forme </w:t>
            </w:r>
            <w:proofErr w:type="gramStart"/>
            <w:r w:rsidR="004104C2">
              <w:rPr>
                <w:rFonts w:ascii="Arial" w:eastAsia="PMingLiU" w:hAnsi="Arial" w:cs="Arial"/>
                <w:sz w:val="20"/>
                <w:lang w:eastAsia="fr-FR"/>
              </w:rPr>
              <w:t>d’une vignette contenant</w:t>
            </w:r>
            <w:proofErr w:type="gramEnd"/>
            <w:r w:rsidR="004104C2">
              <w:rPr>
                <w:rFonts w:ascii="Arial" w:eastAsia="PMingLiU" w:hAnsi="Arial" w:cs="Arial"/>
                <w:sz w:val="20"/>
                <w:lang w:eastAsia="fr-FR"/>
              </w:rPr>
              <w:t> :</w:t>
            </w:r>
          </w:p>
          <w:p w14:paraId="1A1424AF" w14:textId="77777777" w:rsidR="004104C2" w:rsidRDefault="004104C2" w:rsidP="004104C2">
            <w:pPr>
              <w:pStyle w:val="Paragraphedeliste"/>
              <w:numPr>
                <w:ilvl w:val="0"/>
                <w:numId w:val="11"/>
              </w:numPr>
              <w:spacing w:before="0"/>
              <w:jc w:val="both"/>
              <w:rPr>
                <w:rFonts w:ascii="Arial" w:eastAsia="PMingLiU" w:hAnsi="Arial" w:cs="Arial"/>
                <w:sz w:val="20"/>
                <w:lang w:eastAsia="fr-FR"/>
              </w:rPr>
            </w:pPr>
            <w:r>
              <w:rPr>
                <w:rFonts w:ascii="Arial" w:eastAsia="PMingLiU" w:hAnsi="Arial" w:cs="Arial"/>
                <w:sz w:val="20"/>
                <w:lang w:eastAsia="fr-FR"/>
              </w:rPr>
              <w:t>Le nom de l’ouvrage</w:t>
            </w:r>
          </w:p>
          <w:p w14:paraId="050E8F6F" w14:textId="77777777" w:rsidR="004104C2" w:rsidRDefault="004104C2" w:rsidP="004104C2">
            <w:pPr>
              <w:pStyle w:val="Paragraphedeliste"/>
              <w:numPr>
                <w:ilvl w:val="0"/>
                <w:numId w:val="11"/>
              </w:numPr>
              <w:spacing w:before="0"/>
              <w:jc w:val="both"/>
              <w:rPr>
                <w:rFonts w:ascii="Arial" w:eastAsia="PMingLiU" w:hAnsi="Arial" w:cs="Arial"/>
                <w:sz w:val="20"/>
                <w:lang w:eastAsia="fr-FR"/>
              </w:rPr>
            </w:pPr>
            <w:r>
              <w:rPr>
                <w:rFonts w:ascii="Arial" w:eastAsia="PMingLiU" w:hAnsi="Arial" w:cs="Arial"/>
                <w:sz w:val="20"/>
                <w:lang w:eastAsia="fr-FR"/>
              </w:rPr>
              <w:t>Une description (optionnelle)</w:t>
            </w:r>
          </w:p>
          <w:p w14:paraId="3CABE624" w14:textId="7AD412C0" w:rsidR="004104C2" w:rsidRDefault="004104C2" w:rsidP="004104C2">
            <w:pPr>
              <w:pStyle w:val="Paragraphedeliste"/>
              <w:numPr>
                <w:ilvl w:val="0"/>
                <w:numId w:val="11"/>
              </w:numPr>
              <w:spacing w:before="0"/>
              <w:jc w:val="both"/>
              <w:rPr>
                <w:rFonts w:ascii="Arial" w:eastAsia="PMingLiU" w:hAnsi="Arial" w:cs="Arial"/>
                <w:sz w:val="20"/>
                <w:lang w:eastAsia="fr-FR"/>
              </w:rPr>
            </w:pPr>
            <w:r>
              <w:rPr>
                <w:rFonts w:ascii="Arial" w:eastAsia="PMingLiU" w:hAnsi="Arial" w:cs="Arial"/>
                <w:sz w:val="20"/>
                <w:lang w:eastAsia="fr-FR"/>
              </w:rPr>
              <w:t>Une image de taille 300*150 qui sera fournie par MOS</w:t>
            </w:r>
            <w:r w:rsidR="003D7EE7" w:rsidRPr="004104C2">
              <w:rPr>
                <w:rFonts w:ascii="Arial" w:eastAsia="PMingLiU" w:hAnsi="Arial" w:cs="Arial"/>
                <w:sz w:val="20"/>
                <w:lang w:eastAsia="fr-FR"/>
              </w:rPr>
              <w:t>.</w:t>
            </w:r>
          </w:p>
          <w:p w14:paraId="686E5510" w14:textId="34E04490" w:rsidR="004104C2" w:rsidRDefault="004104C2" w:rsidP="004104C2">
            <w:pPr>
              <w:spacing w:before="0"/>
              <w:jc w:val="both"/>
              <w:rPr>
                <w:rFonts w:ascii="Arial" w:eastAsia="PMingLiU" w:hAnsi="Arial" w:cs="Arial"/>
                <w:sz w:val="20"/>
                <w:lang w:eastAsia="fr-FR"/>
              </w:rPr>
            </w:pPr>
          </w:p>
          <w:p w14:paraId="1AB3290C" w14:textId="2152A870" w:rsidR="007D7E3F" w:rsidRDefault="007D7E3F" w:rsidP="004104C2">
            <w:pPr>
              <w:spacing w:before="0"/>
              <w:jc w:val="both"/>
              <w:rPr>
                <w:rFonts w:ascii="Arial" w:eastAsia="PMingLiU" w:hAnsi="Arial" w:cs="Arial"/>
                <w:sz w:val="20"/>
                <w:lang w:eastAsia="fr-FR"/>
              </w:rPr>
            </w:pPr>
            <w:r>
              <w:rPr>
                <w:rFonts w:ascii="Arial" w:eastAsia="PMingLiU" w:hAnsi="Arial" w:cs="Arial"/>
                <w:sz w:val="20"/>
                <w:lang w:eastAsia="fr-FR"/>
              </w:rPr>
              <w:t>Ces informations seront paramétrées dans la table ouvrages sur le schéma public de la base double codification.</w:t>
            </w:r>
          </w:p>
          <w:p w14:paraId="6C18366F" w14:textId="77777777" w:rsidR="007D7E3F" w:rsidRDefault="007D7E3F" w:rsidP="004104C2">
            <w:pPr>
              <w:spacing w:before="0"/>
              <w:jc w:val="both"/>
              <w:rPr>
                <w:rFonts w:ascii="Arial" w:eastAsia="PMingLiU" w:hAnsi="Arial" w:cs="Arial"/>
                <w:sz w:val="20"/>
                <w:lang w:eastAsia="fr-FR"/>
              </w:rPr>
            </w:pPr>
          </w:p>
          <w:p w14:paraId="363E44CB" w14:textId="60EC0619" w:rsidR="003D7EE7" w:rsidRPr="004104C2" w:rsidRDefault="004104C2" w:rsidP="004104C2">
            <w:pPr>
              <w:spacing w:before="0"/>
              <w:jc w:val="both"/>
              <w:rPr>
                <w:rFonts w:ascii="Arial" w:eastAsia="PMingLiU" w:hAnsi="Arial" w:cs="Arial"/>
                <w:sz w:val="20"/>
                <w:lang w:eastAsia="fr-FR"/>
              </w:rPr>
            </w:pPr>
            <w:r>
              <w:rPr>
                <w:rFonts w:ascii="Arial" w:eastAsia="PMingLiU" w:hAnsi="Arial" w:cs="Arial"/>
                <w:sz w:val="20"/>
                <w:lang w:eastAsia="fr-FR"/>
              </w:rPr>
              <w:t xml:space="preserve">Les vignettes auront une bordure de couleurs différentes en fonction </w:t>
            </w:r>
            <w:proofErr w:type="gramStart"/>
            <w:r>
              <w:rPr>
                <w:rFonts w:ascii="Arial" w:eastAsia="PMingLiU" w:hAnsi="Arial" w:cs="Arial"/>
                <w:sz w:val="20"/>
                <w:lang w:eastAsia="fr-FR"/>
              </w:rPr>
              <w:t>des droits utilisateur</w:t>
            </w:r>
            <w:proofErr w:type="gramEnd"/>
            <w:r>
              <w:rPr>
                <w:rFonts w:ascii="Arial" w:eastAsia="PMingLiU" w:hAnsi="Arial" w:cs="Arial"/>
                <w:sz w:val="20"/>
                <w:lang w:eastAsia="fr-FR"/>
              </w:rPr>
              <w:t xml:space="preserve"> sur l’ouvrage </w:t>
            </w:r>
            <w:r w:rsidR="00CB46BA" w:rsidRPr="004104C2">
              <w:rPr>
                <w:rFonts w:ascii="Arial" w:eastAsia="PMingLiU" w:hAnsi="Arial" w:cs="Arial"/>
                <w:sz w:val="20"/>
                <w:lang w:eastAsia="fr-FR"/>
              </w:rPr>
              <w:t>(exemple</w:t>
            </w:r>
            <w:r>
              <w:rPr>
                <w:rFonts w:ascii="Arial" w:eastAsia="PMingLiU" w:hAnsi="Arial" w:cs="Arial"/>
                <w:sz w:val="20"/>
                <w:lang w:eastAsia="fr-FR"/>
              </w:rPr>
              <w:t xml:space="preserve"> à valider </w:t>
            </w:r>
            <w:r w:rsidR="00CB46BA" w:rsidRPr="004104C2">
              <w:rPr>
                <w:rFonts w:ascii="Arial" w:eastAsia="PMingLiU" w:hAnsi="Arial" w:cs="Arial"/>
                <w:sz w:val="20"/>
                <w:lang w:eastAsia="fr-FR"/>
              </w:rPr>
              <w:t>: vert =&gt; accès global, jaune =&gt; visualisation)</w:t>
            </w:r>
          </w:p>
          <w:p w14:paraId="2D2E8F56" w14:textId="77777777" w:rsidR="003D7EE7" w:rsidRDefault="003D7EE7" w:rsidP="003D7EE7">
            <w:pPr>
              <w:spacing w:before="0"/>
              <w:jc w:val="both"/>
              <w:rPr>
                <w:rFonts w:ascii="Arial" w:eastAsia="PMingLiU" w:hAnsi="Arial" w:cs="Arial"/>
                <w:sz w:val="20"/>
                <w:lang w:eastAsia="fr-FR"/>
              </w:rPr>
            </w:pPr>
          </w:p>
          <w:p w14:paraId="5CDF10CA" w14:textId="77777777" w:rsidR="003D7EE7" w:rsidRDefault="00AB669C" w:rsidP="00465C24">
            <w:pPr>
              <w:spacing w:before="0"/>
              <w:jc w:val="center"/>
              <w:rPr>
                <w:ins w:id="663" w:author="Level, Vincent" w:date="2025-01-22T15:15:00Z"/>
                <w:rFonts w:ascii="Arial" w:eastAsia="PMingLiU" w:hAnsi="Arial" w:cs="Arial"/>
                <w:sz w:val="20"/>
                <w:lang w:eastAsia="fr-FR"/>
              </w:rPr>
            </w:pPr>
            <w:r>
              <w:rPr>
                <w:noProof/>
              </w:rPr>
              <w:drawing>
                <wp:inline distT="0" distB="0" distL="0" distR="0" wp14:anchorId="16D58B75" wp14:editId="0BAC19E6">
                  <wp:extent cx="5085715" cy="358444"/>
                  <wp:effectExtent l="0" t="0" r="635"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72545"/>
                          <a:stretch/>
                        </pic:blipFill>
                        <pic:spPr bwMode="auto">
                          <a:xfrm>
                            <a:off x="0" y="0"/>
                            <a:ext cx="5085715" cy="358444"/>
                          </a:xfrm>
                          <a:prstGeom prst="rect">
                            <a:avLst/>
                          </a:prstGeom>
                          <a:ln>
                            <a:noFill/>
                          </a:ln>
                          <a:extLst>
                            <a:ext uri="{53640926-AAD7-44D8-BBD7-CCE9431645EC}">
                              <a14:shadowObscured xmlns:a14="http://schemas.microsoft.com/office/drawing/2010/main"/>
                            </a:ext>
                          </a:extLst>
                        </pic:spPr>
                      </pic:pic>
                    </a:graphicData>
                  </a:graphic>
                </wp:inline>
              </w:drawing>
            </w:r>
          </w:p>
          <w:p w14:paraId="5DAC8AD7" w14:textId="7D8F99A9" w:rsidR="00FE253C" w:rsidRPr="004A4584" w:rsidRDefault="00FE253C" w:rsidP="00FE253C">
            <w:pPr>
              <w:spacing w:before="0"/>
              <w:rPr>
                <w:rFonts w:ascii="Arial" w:eastAsia="PMingLiU" w:hAnsi="Arial" w:cs="Arial"/>
                <w:sz w:val="20"/>
                <w:lang w:eastAsia="fr-FR"/>
              </w:rPr>
            </w:pPr>
            <w:ins w:id="664" w:author="Level, Vincent" w:date="2025-01-22T15:18:00Z">
              <w:r>
                <w:rPr>
                  <w:noProof/>
                </w:rPr>
                <w:lastRenderedPageBreak/>
                <w:drawing>
                  <wp:inline distT="0" distB="0" distL="0" distR="0" wp14:anchorId="0906E288" wp14:editId="6786010F">
                    <wp:extent cx="2860243" cy="2333864"/>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0415" cy="2342164"/>
                            </a:xfrm>
                            <a:prstGeom prst="rect">
                              <a:avLst/>
                            </a:prstGeom>
                          </pic:spPr>
                        </pic:pic>
                      </a:graphicData>
                    </a:graphic>
                  </wp:inline>
                </w:drawing>
              </w:r>
            </w:ins>
          </w:p>
        </w:tc>
      </w:tr>
      <w:tr w:rsidR="00E15E00" w:rsidRPr="003367C0" w14:paraId="31499702" w14:textId="77777777" w:rsidTr="00465C24">
        <w:trPr>
          <w:trHeight w:val="225"/>
        </w:trPr>
        <w:tc>
          <w:tcPr>
            <w:tcW w:w="560" w:type="pct"/>
            <w:tcBorders>
              <w:top w:val="single" w:sz="4" w:space="0" w:color="auto"/>
              <w:left w:val="single" w:sz="4" w:space="0" w:color="auto"/>
              <w:bottom w:val="single" w:sz="4" w:space="0" w:color="auto"/>
              <w:right w:val="single" w:sz="4" w:space="0" w:color="auto"/>
            </w:tcBorders>
            <w:vAlign w:val="center"/>
          </w:tcPr>
          <w:p w14:paraId="1472B747" w14:textId="5045F32E" w:rsidR="00E15E00" w:rsidRPr="004A4584" w:rsidRDefault="00E15E00" w:rsidP="004A2144">
            <w:pPr>
              <w:pStyle w:val="NORMALDI"/>
              <w:spacing w:before="0"/>
              <w:ind w:left="0"/>
              <w:jc w:val="center"/>
              <w:rPr>
                <w:rFonts w:cs="Arial"/>
                <w:color w:val="272C31"/>
                <w:szCs w:val="22"/>
              </w:rPr>
            </w:pPr>
            <w:r>
              <w:rPr>
                <w:rFonts w:cs="Arial"/>
                <w:color w:val="272C31"/>
                <w:szCs w:val="22"/>
              </w:rPr>
              <w:lastRenderedPageBreak/>
              <w:t>RG-0</w:t>
            </w:r>
            <w:r w:rsidR="00317C64">
              <w:rPr>
                <w:rFonts w:cs="Arial"/>
                <w:color w:val="272C31"/>
                <w:szCs w:val="22"/>
              </w:rPr>
              <w:t>1</w:t>
            </w:r>
            <w:r>
              <w:rPr>
                <w:rFonts w:cs="Arial"/>
                <w:color w:val="272C31"/>
                <w:szCs w:val="22"/>
              </w:rPr>
              <w:t>-03</w:t>
            </w:r>
          </w:p>
        </w:tc>
        <w:tc>
          <w:tcPr>
            <w:tcW w:w="4440" w:type="pct"/>
            <w:tcBorders>
              <w:top w:val="single" w:sz="4" w:space="0" w:color="auto"/>
              <w:left w:val="single" w:sz="4" w:space="0" w:color="auto"/>
              <w:bottom w:val="single" w:sz="4" w:space="0" w:color="auto"/>
              <w:right w:val="single" w:sz="4" w:space="0" w:color="auto"/>
            </w:tcBorders>
            <w:vAlign w:val="center"/>
          </w:tcPr>
          <w:p w14:paraId="54891FB5" w14:textId="77777777" w:rsidR="005871B0" w:rsidRDefault="00CB46BA" w:rsidP="004A2144">
            <w:pPr>
              <w:spacing w:before="0"/>
              <w:jc w:val="both"/>
              <w:rPr>
                <w:rFonts w:ascii="Arial" w:eastAsia="PMingLiU" w:hAnsi="Arial" w:cs="Arial"/>
                <w:sz w:val="20"/>
                <w:lang w:eastAsia="fr-FR"/>
              </w:rPr>
            </w:pPr>
            <w:r>
              <w:rPr>
                <w:rFonts w:ascii="Arial" w:eastAsia="PMingLiU" w:hAnsi="Arial" w:cs="Arial"/>
                <w:sz w:val="20"/>
                <w:lang w:eastAsia="fr-FR"/>
              </w:rPr>
              <w:t>La</w:t>
            </w:r>
            <w:r w:rsidR="00E15E00" w:rsidRPr="00E15E00">
              <w:rPr>
                <w:rFonts w:ascii="Arial" w:eastAsia="PMingLiU" w:hAnsi="Arial" w:cs="Arial"/>
                <w:sz w:val="20"/>
                <w:lang w:eastAsia="fr-FR"/>
              </w:rPr>
              <w:t xml:space="preserve"> </w:t>
            </w:r>
            <w:r>
              <w:rPr>
                <w:rFonts w:ascii="Arial" w:eastAsia="PMingLiU" w:hAnsi="Arial" w:cs="Arial"/>
                <w:sz w:val="20"/>
                <w:lang w:eastAsia="fr-FR"/>
              </w:rPr>
              <w:t xml:space="preserve">sélection d’un </w:t>
            </w:r>
            <w:r w:rsidR="00E15E00" w:rsidRPr="00E15E00">
              <w:rPr>
                <w:rFonts w:ascii="Arial" w:eastAsia="PMingLiU" w:hAnsi="Arial" w:cs="Arial"/>
                <w:sz w:val="20"/>
                <w:lang w:eastAsia="fr-FR"/>
              </w:rPr>
              <w:t xml:space="preserve">projet </w:t>
            </w:r>
            <w:r>
              <w:rPr>
                <w:rFonts w:ascii="Arial" w:eastAsia="PMingLiU" w:hAnsi="Arial" w:cs="Arial"/>
                <w:sz w:val="20"/>
                <w:lang w:eastAsia="fr-FR"/>
              </w:rPr>
              <w:t xml:space="preserve">sur la page d’accueil entraine automatiquement le basculement </w:t>
            </w:r>
            <w:r w:rsidR="005871B0">
              <w:rPr>
                <w:rFonts w:ascii="Arial" w:eastAsia="PMingLiU" w:hAnsi="Arial" w:cs="Arial"/>
                <w:sz w:val="20"/>
                <w:lang w:eastAsia="fr-FR"/>
              </w:rPr>
              <w:t>sur</w:t>
            </w:r>
            <w:r>
              <w:rPr>
                <w:rFonts w:ascii="Arial" w:eastAsia="PMingLiU" w:hAnsi="Arial" w:cs="Arial"/>
                <w:sz w:val="20"/>
                <w:lang w:eastAsia="fr-FR"/>
              </w:rPr>
              <w:t xml:space="preserve"> l’affichage de l’écran principal</w:t>
            </w:r>
            <w:r w:rsidR="005871B0">
              <w:rPr>
                <w:rFonts w:ascii="Arial" w:eastAsia="PMingLiU" w:hAnsi="Arial" w:cs="Arial"/>
                <w:sz w:val="20"/>
                <w:lang w:eastAsia="fr-FR"/>
              </w:rPr>
              <w:t xml:space="preserve"> et du tableau des données consolidées</w:t>
            </w:r>
            <w:r w:rsidR="00E15E00" w:rsidRPr="00E15E00">
              <w:rPr>
                <w:rFonts w:ascii="Arial" w:eastAsia="PMingLiU" w:hAnsi="Arial" w:cs="Arial"/>
                <w:sz w:val="20"/>
                <w:lang w:eastAsia="fr-FR"/>
              </w:rPr>
              <w:t>.</w:t>
            </w:r>
            <w:r w:rsidR="00904E5C">
              <w:rPr>
                <w:rFonts w:ascii="Arial" w:eastAsia="PMingLiU" w:hAnsi="Arial" w:cs="Arial"/>
                <w:sz w:val="20"/>
                <w:lang w:eastAsia="fr-FR"/>
              </w:rPr>
              <w:t xml:space="preserve"> </w:t>
            </w:r>
          </w:p>
          <w:p w14:paraId="24D21D64" w14:textId="77777777" w:rsidR="005871B0" w:rsidRDefault="005871B0" w:rsidP="004A2144">
            <w:pPr>
              <w:spacing w:before="0"/>
              <w:jc w:val="both"/>
              <w:rPr>
                <w:rFonts w:ascii="Arial" w:eastAsia="PMingLiU" w:hAnsi="Arial" w:cs="Arial"/>
                <w:sz w:val="20"/>
                <w:lang w:eastAsia="fr-FR"/>
              </w:rPr>
            </w:pPr>
          </w:p>
          <w:p w14:paraId="66D6E256" w14:textId="5EE3D56C" w:rsidR="00E15E00" w:rsidRDefault="00904E5C" w:rsidP="004A2144">
            <w:pPr>
              <w:spacing w:before="0"/>
              <w:jc w:val="both"/>
              <w:rPr>
                <w:rFonts w:ascii="Arial" w:eastAsia="PMingLiU" w:hAnsi="Arial" w:cs="Arial"/>
                <w:sz w:val="20"/>
                <w:lang w:eastAsia="fr-FR"/>
              </w:rPr>
            </w:pPr>
            <w:r>
              <w:rPr>
                <w:rFonts w:ascii="Arial" w:eastAsia="PMingLiU" w:hAnsi="Arial" w:cs="Arial"/>
                <w:sz w:val="20"/>
                <w:lang w:eastAsia="fr-FR"/>
              </w:rPr>
              <w:t>Pour revenir à la page d’accueil et sélectionné un nouvel ouvrage il faudra cliquer sur</w:t>
            </w:r>
            <w:ins w:id="665" w:author="Level, Vincent" w:date="2025-01-16T11:18:00Z">
              <w:r w:rsidR="009F27E3">
                <w:rPr>
                  <w:rFonts w:ascii="Arial" w:eastAsia="PMingLiU" w:hAnsi="Arial" w:cs="Arial"/>
                  <w:sz w:val="20"/>
                  <w:lang w:eastAsia="fr-FR"/>
                </w:rPr>
                <w:t xml:space="preserve"> le bouton home/accueil</w:t>
              </w:r>
            </w:ins>
            <w:del w:id="666" w:author="Level, Vincent" w:date="2025-01-16T11:18:00Z">
              <w:r w:rsidDel="009F27E3">
                <w:rPr>
                  <w:rFonts w:ascii="Arial" w:eastAsia="PMingLiU" w:hAnsi="Arial" w:cs="Arial"/>
                  <w:sz w:val="20"/>
                  <w:lang w:eastAsia="fr-FR"/>
                </w:rPr>
                <w:delText xml:space="preserve"> le nom du projet sélectionné dans le bandeau d’en-tête</w:delText>
              </w:r>
            </w:del>
            <w:r>
              <w:rPr>
                <w:rFonts w:ascii="Arial" w:eastAsia="PMingLiU" w:hAnsi="Arial" w:cs="Arial"/>
                <w:sz w:val="20"/>
                <w:lang w:eastAsia="fr-FR"/>
              </w:rPr>
              <w:t>.</w:t>
            </w:r>
          </w:p>
          <w:p w14:paraId="0FEDCFCD" w14:textId="5CB5EC6F" w:rsidR="00E15E00" w:rsidRPr="004A4584" w:rsidRDefault="00E15E00" w:rsidP="004A2144">
            <w:pPr>
              <w:spacing w:before="0"/>
              <w:jc w:val="both"/>
              <w:rPr>
                <w:rFonts w:ascii="Arial" w:eastAsia="PMingLiU" w:hAnsi="Arial" w:cs="Arial"/>
                <w:sz w:val="20"/>
                <w:lang w:eastAsia="fr-FR"/>
              </w:rPr>
            </w:pPr>
          </w:p>
        </w:tc>
      </w:tr>
      <w:tr w:rsidR="00A5504E" w:rsidRPr="003367C0" w14:paraId="09329D29" w14:textId="77777777" w:rsidTr="00BB5D61">
        <w:trPr>
          <w:trHeight w:val="225"/>
        </w:trPr>
        <w:tc>
          <w:tcPr>
            <w:tcW w:w="560" w:type="pct"/>
            <w:tcBorders>
              <w:top w:val="single" w:sz="4" w:space="0" w:color="auto"/>
              <w:left w:val="single" w:sz="4" w:space="0" w:color="auto"/>
              <w:bottom w:val="single" w:sz="4" w:space="0" w:color="auto"/>
              <w:right w:val="single" w:sz="4" w:space="0" w:color="auto"/>
            </w:tcBorders>
            <w:vAlign w:val="center"/>
          </w:tcPr>
          <w:p w14:paraId="36705A78" w14:textId="774DB327" w:rsidR="00A5504E" w:rsidRDefault="00A5504E" w:rsidP="00BB5D61">
            <w:pPr>
              <w:pStyle w:val="NORMALDI"/>
              <w:spacing w:before="0"/>
              <w:ind w:left="0"/>
              <w:jc w:val="center"/>
              <w:rPr>
                <w:rFonts w:cs="Arial"/>
                <w:color w:val="272C31"/>
                <w:szCs w:val="22"/>
              </w:rPr>
            </w:pPr>
            <w:r>
              <w:rPr>
                <w:rFonts w:cs="Arial"/>
                <w:color w:val="272C31"/>
                <w:szCs w:val="22"/>
              </w:rPr>
              <w:t>RG-01-04</w:t>
            </w:r>
          </w:p>
        </w:tc>
        <w:tc>
          <w:tcPr>
            <w:tcW w:w="4440" w:type="pct"/>
            <w:tcBorders>
              <w:top w:val="single" w:sz="4" w:space="0" w:color="auto"/>
              <w:left w:val="single" w:sz="4" w:space="0" w:color="auto"/>
              <w:bottom w:val="single" w:sz="4" w:space="0" w:color="auto"/>
              <w:right w:val="single" w:sz="4" w:space="0" w:color="auto"/>
            </w:tcBorders>
            <w:vAlign w:val="center"/>
          </w:tcPr>
          <w:p w14:paraId="0F4B8710" w14:textId="77777777" w:rsidR="00A5504E" w:rsidRPr="00015B42" w:rsidRDefault="00A5504E" w:rsidP="00BB5D61">
            <w:pPr>
              <w:spacing w:before="0"/>
              <w:jc w:val="both"/>
              <w:rPr>
                <w:rFonts w:ascii="Arial" w:hAnsi="Arial" w:cs="Arial"/>
                <w:b/>
                <w:sz w:val="20"/>
                <w:u w:val="single"/>
              </w:rPr>
            </w:pPr>
            <w:r w:rsidRPr="00015B42">
              <w:rPr>
                <w:rFonts w:ascii="Arial" w:hAnsi="Arial" w:cs="Arial"/>
                <w:b/>
                <w:sz w:val="20"/>
                <w:u w:val="single"/>
              </w:rPr>
              <w:t>Accès en mode visualisation :</w:t>
            </w:r>
          </w:p>
          <w:p w14:paraId="5F891FA4" w14:textId="77777777" w:rsidR="00A5504E" w:rsidRDefault="00A5504E" w:rsidP="00BB5D61">
            <w:pPr>
              <w:spacing w:before="0"/>
              <w:jc w:val="both"/>
              <w:rPr>
                <w:rFonts w:ascii="Arial" w:hAnsi="Arial" w:cs="Arial"/>
                <w:sz w:val="20"/>
              </w:rPr>
            </w:pPr>
          </w:p>
          <w:p w14:paraId="2A8FC493" w14:textId="7664DE3B" w:rsidR="00A5504E" w:rsidRDefault="00A5504E" w:rsidP="00BB5D61">
            <w:pPr>
              <w:spacing w:before="0"/>
              <w:jc w:val="both"/>
              <w:rPr>
                <w:rFonts w:ascii="Arial" w:hAnsi="Arial" w:cs="Arial"/>
                <w:sz w:val="20"/>
              </w:rPr>
            </w:pPr>
            <w:r>
              <w:rPr>
                <w:rFonts w:ascii="Arial" w:hAnsi="Arial" w:cs="Arial"/>
                <w:sz w:val="20"/>
              </w:rPr>
              <w:t xml:space="preserve">Pour les utilisateurs ne disposant sur un projet que de droit d’accès en visualisation, </w:t>
            </w:r>
            <w:del w:id="667" w:author="Level, Vincent" w:date="2025-01-22T15:18:00Z">
              <w:r w:rsidDel="00FE253C">
                <w:rPr>
                  <w:rFonts w:ascii="Arial" w:hAnsi="Arial" w:cs="Arial"/>
                  <w:sz w:val="20"/>
                </w:rPr>
                <w:delText>l’ensemble des colonnes du tableau de consolidation seront grisées</w:delText>
              </w:r>
            </w:del>
            <w:ins w:id="668" w:author="Level, Vincent" w:date="2025-01-22T15:18:00Z">
              <w:r w:rsidR="00FE253C">
                <w:rPr>
                  <w:rFonts w:ascii="Arial" w:hAnsi="Arial" w:cs="Arial"/>
                  <w:sz w:val="20"/>
                </w:rPr>
                <w:t>les données seront grisées dans les cellules</w:t>
              </w:r>
            </w:ins>
            <w:r>
              <w:rPr>
                <w:rFonts w:ascii="Arial" w:hAnsi="Arial" w:cs="Arial"/>
                <w:sz w:val="20"/>
              </w:rPr>
              <w:t>.</w:t>
            </w:r>
          </w:p>
          <w:p w14:paraId="687507C1" w14:textId="77777777" w:rsidR="00A5504E" w:rsidRDefault="00A5504E" w:rsidP="00BB5D61">
            <w:pPr>
              <w:spacing w:before="0"/>
              <w:jc w:val="both"/>
              <w:rPr>
                <w:rFonts w:ascii="Arial" w:hAnsi="Arial" w:cs="Arial"/>
                <w:sz w:val="20"/>
              </w:rPr>
            </w:pPr>
          </w:p>
          <w:p w14:paraId="6CB75479" w14:textId="77777777" w:rsidR="00A5504E" w:rsidRDefault="00A5504E" w:rsidP="00BB5D61">
            <w:pPr>
              <w:spacing w:before="0"/>
              <w:jc w:val="both"/>
              <w:rPr>
                <w:rFonts w:ascii="Arial" w:hAnsi="Arial" w:cs="Arial"/>
                <w:sz w:val="20"/>
              </w:rPr>
            </w:pPr>
            <w:r>
              <w:rPr>
                <w:rFonts w:ascii="Arial" w:hAnsi="Arial" w:cs="Arial"/>
                <w:sz w:val="20"/>
              </w:rPr>
              <w:t>Les boutons permettant les actions suivantes seront inactifs :</w:t>
            </w:r>
          </w:p>
          <w:p w14:paraId="50308C3C" w14:textId="77777777" w:rsidR="00A5504E" w:rsidRDefault="00A5504E" w:rsidP="00BB5D61">
            <w:pPr>
              <w:pStyle w:val="Paragraphedeliste"/>
              <w:numPr>
                <w:ilvl w:val="0"/>
                <w:numId w:val="17"/>
              </w:numPr>
              <w:spacing w:before="0"/>
              <w:jc w:val="both"/>
              <w:rPr>
                <w:rFonts w:ascii="Arial" w:hAnsi="Arial" w:cs="Arial"/>
                <w:sz w:val="20"/>
              </w:rPr>
            </w:pPr>
            <w:r>
              <w:rPr>
                <w:rFonts w:ascii="Arial" w:hAnsi="Arial" w:cs="Arial"/>
                <w:sz w:val="20"/>
              </w:rPr>
              <w:t>Création d’une nouvelle ligne.</w:t>
            </w:r>
          </w:p>
          <w:p w14:paraId="7180B163" w14:textId="77777777" w:rsidR="00A5504E" w:rsidRDefault="00A5504E" w:rsidP="00BB5D61">
            <w:pPr>
              <w:pStyle w:val="Paragraphedeliste"/>
              <w:numPr>
                <w:ilvl w:val="0"/>
                <w:numId w:val="17"/>
              </w:numPr>
              <w:spacing w:before="0"/>
              <w:jc w:val="both"/>
              <w:rPr>
                <w:rFonts w:ascii="Arial" w:hAnsi="Arial" w:cs="Arial"/>
                <w:sz w:val="20"/>
              </w:rPr>
            </w:pPr>
            <w:r>
              <w:rPr>
                <w:rFonts w:ascii="Arial" w:hAnsi="Arial" w:cs="Arial"/>
                <w:sz w:val="20"/>
              </w:rPr>
              <w:t>Archivage.</w:t>
            </w:r>
          </w:p>
          <w:p w14:paraId="712209C4" w14:textId="77777777" w:rsidR="00A5504E" w:rsidRDefault="00A5504E" w:rsidP="00BB5D61">
            <w:pPr>
              <w:pStyle w:val="Paragraphedeliste"/>
              <w:numPr>
                <w:ilvl w:val="0"/>
                <w:numId w:val="17"/>
              </w:numPr>
              <w:spacing w:before="0"/>
              <w:jc w:val="both"/>
              <w:rPr>
                <w:rFonts w:ascii="Arial" w:hAnsi="Arial" w:cs="Arial"/>
                <w:sz w:val="20"/>
              </w:rPr>
            </w:pPr>
            <w:r>
              <w:rPr>
                <w:rFonts w:ascii="Arial" w:hAnsi="Arial" w:cs="Arial"/>
                <w:sz w:val="20"/>
              </w:rPr>
              <w:t>Validation des données.</w:t>
            </w:r>
          </w:p>
          <w:p w14:paraId="41DD8622" w14:textId="77777777" w:rsidR="00A5504E" w:rsidRDefault="00A5504E" w:rsidP="00BB5D61">
            <w:pPr>
              <w:spacing w:before="0"/>
              <w:jc w:val="both"/>
              <w:rPr>
                <w:rFonts w:ascii="Arial" w:hAnsi="Arial" w:cs="Arial"/>
                <w:sz w:val="20"/>
              </w:rPr>
            </w:pPr>
          </w:p>
          <w:p w14:paraId="6A6FAFC6" w14:textId="77777777" w:rsidR="00A5504E" w:rsidRDefault="00A5504E" w:rsidP="00BB5D61">
            <w:pPr>
              <w:spacing w:before="0"/>
              <w:jc w:val="both"/>
              <w:rPr>
                <w:rFonts w:ascii="Arial" w:hAnsi="Arial" w:cs="Arial"/>
                <w:sz w:val="20"/>
              </w:rPr>
            </w:pPr>
            <w:r>
              <w:rPr>
                <w:rFonts w:ascii="Arial" w:hAnsi="Arial" w:cs="Arial"/>
                <w:sz w:val="20"/>
              </w:rPr>
              <w:t>Seules les actions suivantes seront possibles :</w:t>
            </w:r>
          </w:p>
          <w:p w14:paraId="59B72E92" w14:textId="77777777" w:rsidR="00A5504E" w:rsidRDefault="00A5504E" w:rsidP="00BB5D61">
            <w:pPr>
              <w:pStyle w:val="Paragraphedeliste"/>
              <w:numPr>
                <w:ilvl w:val="0"/>
                <w:numId w:val="17"/>
              </w:numPr>
              <w:spacing w:before="0"/>
              <w:jc w:val="both"/>
              <w:rPr>
                <w:rFonts w:ascii="Arial" w:hAnsi="Arial" w:cs="Arial"/>
                <w:sz w:val="20"/>
              </w:rPr>
            </w:pPr>
            <w:r>
              <w:rPr>
                <w:rFonts w:ascii="Arial" w:hAnsi="Arial" w:cs="Arial"/>
                <w:sz w:val="20"/>
              </w:rPr>
              <w:t>Filtrage.</w:t>
            </w:r>
          </w:p>
          <w:p w14:paraId="6382899A" w14:textId="77777777" w:rsidR="00A5504E" w:rsidRDefault="00A5504E" w:rsidP="00BB5D61">
            <w:pPr>
              <w:pStyle w:val="Paragraphedeliste"/>
              <w:numPr>
                <w:ilvl w:val="0"/>
                <w:numId w:val="17"/>
              </w:numPr>
              <w:spacing w:before="0"/>
              <w:jc w:val="both"/>
              <w:rPr>
                <w:rFonts w:ascii="Arial" w:hAnsi="Arial" w:cs="Arial"/>
                <w:sz w:val="20"/>
              </w:rPr>
            </w:pPr>
            <w:r>
              <w:rPr>
                <w:rFonts w:ascii="Arial" w:hAnsi="Arial" w:cs="Arial"/>
                <w:sz w:val="20"/>
              </w:rPr>
              <w:t>Tri.</w:t>
            </w:r>
          </w:p>
          <w:p w14:paraId="21E5CEBC" w14:textId="77777777" w:rsidR="00A5504E" w:rsidRDefault="00A5504E" w:rsidP="00BB5D61">
            <w:pPr>
              <w:pStyle w:val="Paragraphedeliste"/>
              <w:numPr>
                <w:ilvl w:val="0"/>
                <w:numId w:val="17"/>
              </w:numPr>
              <w:spacing w:before="0"/>
              <w:jc w:val="both"/>
              <w:rPr>
                <w:rFonts w:ascii="Arial" w:hAnsi="Arial" w:cs="Arial"/>
                <w:sz w:val="20"/>
              </w:rPr>
            </w:pPr>
            <w:r>
              <w:rPr>
                <w:rFonts w:ascii="Arial" w:hAnsi="Arial" w:cs="Arial"/>
                <w:sz w:val="20"/>
              </w:rPr>
              <w:t>Réinitialisation des filtres.</w:t>
            </w:r>
          </w:p>
          <w:p w14:paraId="0838CA75" w14:textId="77777777" w:rsidR="00A5504E" w:rsidRDefault="00A5504E" w:rsidP="00BB5D61">
            <w:pPr>
              <w:pStyle w:val="Paragraphedeliste"/>
              <w:numPr>
                <w:ilvl w:val="0"/>
                <w:numId w:val="17"/>
              </w:numPr>
              <w:spacing w:before="0"/>
              <w:jc w:val="both"/>
              <w:rPr>
                <w:rFonts w:ascii="Arial" w:hAnsi="Arial" w:cs="Arial"/>
                <w:sz w:val="20"/>
              </w:rPr>
            </w:pPr>
            <w:r>
              <w:rPr>
                <w:rFonts w:ascii="Arial" w:hAnsi="Arial" w:cs="Arial"/>
                <w:sz w:val="20"/>
              </w:rPr>
              <w:t>Retour au choix du projet.</w:t>
            </w:r>
          </w:p>
          <w:p w14:paraId="05BB9AE9" w14:textId="77777777" w:rsidR="00A5504E" w:rsidRPr="008F0B4D" w:rsidRDefault="00A5504E" w:rsidP="00BB5D61">
            <w:pPr>
              <w:spacing w:before="0"/>
              <w:jc w:val="both"/>
              <w:rPr>
                <w:rFonts w:ascii="Arial" w:hAnsi="Arial" w:cs="Arial"/>
                <w:sz w:val="20"/>
              </w:rPr>
            </w:pPr>
          </w:p>
        </w:tc>
      </w:tr>
    </w:tbl>
    <w:p w14:paraId="6313BDA7" w14:textId="407AB24E" w:rsidR="00E15E00" w:rsidRDefault="00E15E00" w:rsidP="00E15E00">
      <w:pPr>
        <w:overflowPunct/>
        <w:autoSpaceDE/>
        <w:autoSpaceDN/>
        <w:adjustRightInd/>
        <w:spacing w:before="0"/>
        <w:textAlignment w:val="auto"/>
        <w:rPr>
          <w:rFonts w:ascii="Arial" w:hAnsi="Arial" w:cs="Arial"/>
        </w:rPr>
      </w:pPr>
    </w:p>
    <w:p w14:paraId="3FF74276" w14:textId="7837B038" w:rsidR="00E15E00" w:rsidRDefault="00E15E00" w:rsidP="00E15E00">
      <w:pPr>
        <w:pStyle w:val="Titre4"/>
        <w:spacing w:before="0"/>
      </w:pPr>
      <w:bookmarkStart w:id="669" w:name="_Toc189646295"/>
      <w:r>
        <w:t>Ecran principal de l’application</w:t>
      </w:r>
      <w:bookmarkEnd w:id="669"/>
    </w:p>
    <w:p w14:paraId="6920B4EA" w14:textId="1281D8B9" w:rsidR="00E15E00" w:rsidRDefault="00E15E00" w:rsidP="00E15E00">
      <w:pPr>
        <w:overflowPunct/>
        <w:autoSpaceDE/>
        <w:autoSpaceDN/>
        <w:adjustRightInd/>
        <w:spacing w:before="0"/>
        <w:textAlignment w:val="auto"/>
        <w:rPr>
          <w:rFonts w:ascii="Arial" w:hAnsi="Arial" w:cs="Arial"/>
        </w:rPr>
      </w:pPr>
    </w:p>
    <w:tbl>
      <w:tblPr>
        <w:tblW w:w="5000" w:type="pct"/>
        <w:tblLayout w:type="fixed"/>
        <w:tblCellMar>
          <w:left w:w="70" w:type="dxa"/>
          <w:right w:w="70" w:type="dxa"/>
        </w:tblCellMar>
        <w:tblLook w:val="04A0" w:firstRow="1" w:lastRow="0" w:firstColumn="1" w:lastColumn="0" w:noHBand="0" w:noVBand="1"/>
      </w:tblPr>
      <w:tblGrid>
        <w:gridCol w:w="1063"/>
        <w:gridCol w:w="8432"/>
      </w:tblGrid>
      <w:tr w:rsidR="00E15E00" w:rsidRPr="00A67D3D" w14:paraId="1280735E" w14:textId="77777777" w:rsidTr="00465C24">
        <w:trPr>
          <w:trHeight w:val="225"/>
        </w:trPr>
        <w:tc>
          <w:tcPr>
            <w:tcW w:w="560" w:type="pct"/>
            <w:tcBorders>
              <w:top w:val="single" w:sz="4" w:space="0" w:color="auto"/>
              <w:left w:val="single" w:sz="4" w:space="0" w:color="auto"/>
              <w:bottom w:val="single" w:sz="4" w:space="0" w:color="auto"/>
              <w:right w:val="single" w:sz="4" w:space="0" w:color="auto"/>
            </w:tcBorders>
            <w:shd w:val="clear" w:color="auto" w:fill="365F91"/>
            <w:hideMark/>
          </w:tcPr>
          <w:p w14:paraId="5A88A26B" w14:textId="77777777" w:rsidR="00E15E00" w:rsidRPr="00A67D3D" w:rsidRDefault="00E15E00" w:rsidP="004A2144">
            <w:pPr>
              <w:pStyle w:val="NORMALDI"/>
              <w:keepNext/>
              <w:spacing w:before="0"/>
              <w:ind w:left="0"/>
              <w:jc w:val="center"/>
              <w:rPr>
                <w:rFonts w:cs="Arial"/>
                <w:b/>
                <w:color w:val="FFFFFF"/>
                <w:sz w:val="22"/>
                <w:szCs w:val="22"/>
              </w:rPr>
            </w:pPr>
            <w:r w:rsidRPr="00A67D3D">
              <w:rPr>
                <w:rFonts w:cs="Arial"/>
                <w:b/>
                <w:color w:val="FFFFFF"/>
                <w:sz w:val="22"/>
                <w:szCs w:val="22"/>
              </w:rPr>
              <w:t>RG</w:t>
            </w:r>
          </w:p>
        </w:tc>
        <w:tc>
          <w:tcPr>
            <w:tcW w:w="4440" w:type="pct"/>
            <w:tcBorders>
              <w:top w:val="single" w:sz="4" w:space="0" w:color="auto"/>
              <w:left w:val="single" w:sz="4" w:space="0" w:color="auto"/>
              <w:bottom w:val="single" w:sz="4" w:space="0" w:color="auto"/>
              <w:right w:val="single" w:sz="4" w:space="0" w:color="auto"/>
            </w:tcBorders>
            <w:shd w:val="clear" w:color="auto" w:fill="365F91"/>
            <w:hideMark/>
          </w:tcPr>
          <w:p w14:paraId="46CBC63A" w14:textId="77777777" w:rsidR="00E15E00" w:rsidRPr="00A67D3D" w:rsidRDefault="00E15E00" w:rsidP="004A2144">
            <w:pPr>
              <w:pStyle w:val="NORMALDI"/>
              <w:keepNext/>
              <w:spacing w:before="0"/>
              <w:ind w:left="0"/>
              <w:jc w:val="center"/>
              <w:rPr>
                <w:rFonts w:cs="Arial"/>
                <w:b/>
                <w:color w:val="FFFFFF"/>
                <w:sz w:val="22"/>
                <w:szCs w:val="22"/>
              </w:rPr>
            </w:pPr>
            <w:r w:rsidRPr="00A67D3D">
              <w:rPr>
                <w:rFonts w:cs="Arial"/>
                <w:b/>
                <w:color w:val="FFFFFF"/>
                <w:sz w:val="22"/>
                <w:szCs w:val="22"/>
              </w:rPr>
              <w:t>Description</w:t>
            </w:r>
          </w:p>
        </w:tc>
      </w:tr>
      <w:tr w:rsidR="009A07EF" w:rsidRPr="003367C0" w14:paraId="051A9AFC" w14:textId="77777777" w:rsidTr="00465C24">
        <w:trPr>
          <w:trHeight w:val="225"/>
        </w:trPr>
        <w:tc>
          <w:tcPr>
            <w:tcW w:w="560" w:type="pct"/>
            <w:tcBorders>
              <w:top w:val="single" w:sz="4" w:space="0" w:color="auto"/>
              <w:left w:val="single" w:sz="4" w:space="0" w:color="auto"/>
              <w:bottom w:val="single" w:sz="4" w:space="0" w:color="auto"/>
              <w:right w:val="single" w:sz="4" w:space="0" w:color="auto"/>
            </w:tcBorders>
            <w:vAlign w:val="center"/>
          </w:tcPr>
          <w:p w14:paraId="6D5BFAEF" w14:textId="352F1727" w:rsidR="009A07EF" w:rsidRPr="004A4584" w:rsidRDefault="009A07EF" w:rsidP="004A2144">
            <w:pPr>
              <w:pStyle w:val="NORMALDI"/>
              <w:spacing w:before="0"/>
              <w:ind w:left="0"/>
              <w:jc w:val="center"/>
              <w:rPr>
                <w:rFonts w:cs="Arial"/>
                <w:color w:val="272C31"/>
                <w:szCs w:val="22"/>
              </w:rPr>
            </w:pPr>
            <w:r>
              <w:rPr>
                <w:rFonts w:cs="Arial"/>
                <w:color w:val="272C31"/>
                <w:szCs w:val="22"/>
              </w:rPr>
              <w:t>RG-0</w:t>
            </w:r>
            <w:r w:rsidR="00317C64">
              <w:rPr>
                <w:rFonts w:cs="Arial"/>
                <w:color w:val="272C31"/>
                <w:szCs w:val="22"/>
              </w:rPr>
              <w:t>2</w:t>
            </w:r>
            <w:r>
              <w:rPr>
                <w:rFonts w:cs="Arial"/>
                <w:color w:val="272C31"/>
                <w:szCs w:val="22"/>
              </w:rPr>
              <w:t>-0</w:t>
            </w:r>
            <w:r w:rsidR="00317C64">
              <w:rPr>
                <w:rFonts w:cs="Arial"/>
                <w:color w:val="272C31"/>
                <w:szCs w:val="22"/>
              </w:rPr>
              <w:t>1</w:t>
            </w:r>
          </w:p>
        </w:tc>
        <w:tc>
          <w:tcPr>
            <w:tcW w:w="4440" w:type="pct"/>
            <w:tcBorders>
              <w:top w:val="single" w:sz="4" w:space="0" w:color="auto"/>
              <w:left w:val="single" w:sz="4" w:space="0" w:color="auto"/>
              <w:bottom w:val="single" w:sz="4" w:space="0" w:color="auto"/>
              <w:right w:val="single" w:sz="4" w:space="0" w:color="auto"/>
            </w:tcBorders>
            <w:vAlign w:val="center"/>
          </w:tcPr>
          <w:p w14:paraId="51135CA4" w14:textId="38220F7B" w:rsidR="009A07EF" w:rsidRDefault="009A07EF" w:rsidP="004A2144">
            <w:pPr>
              <w:spacing w:before="0"/>
              <w:jc w:val="both"/>
              <w:rPr>
                <w:rFonts w:ascii="Arial" w:eastAsia="PMingLiU" w:hAnsi="Arial" w:cs="Arial"/>
                <w:sz w:val="20"/>
                <w:lang w:eastAsia="fr-FR"/>
              </w:rPr>
            </w:pPr>
            <w:r w:rsidRPr="009A07EF">
              <w:rPr>
                <w:rFonts w:ascii="Arial" w:eastAsia="PMingLiU" w:hAnsi="Arial" w:cs="Arial"/>
                <w:sz w:val="20"/>
                <w:lang w:eastAsia="fr-FR"/>
              </w:rPr>
              <w:t xml:space="preserve">L’écran principal sera composé </w:t>
            </w:r>
            <w:proofErr w:type="gramStart"/>
            <w:r w:rsidRPr="009A07EF">
              <w:rPr>
                <w:rFonts w:ascii="Arial" w:eastAsia="PMingLiU" w:hAnsi="Arial" w:cs="Arial"/>
                <w:sz w:val="20"/>
                <w:lang w:eastAsia="fr-FR"/>
              </w:rPr>
              <w:t>d’une en-tête</w:t>
            </w:r>
            <w:proofErr w:type="gramEnd"/>
            <w:r w:rsidRPr="009A07EF">
              <w:rPr>
                <w:rFonts w:ascii="Arial" w:eastAsia="PMingLiU" w:hAnsi="Arial" w:cs="Arial"/>
                <w:sz w:val="20"/>
                <w:lang w:eastAsia="fr-FR"/>
              </w:rPr>
              <w:t xml:space="preserve"> (1), du tableau des données consolidées (</w:t>
            </w:r>
            <w:r w:rsidR="00904E5C">
              <w:rPr>
                <w:rFonts w:ascii="Arial" w:eastAsia="PMingLiU" w:hAnsi="Arial" w:cs="Arial"/>
                <w:sz w:val="20"/>
                <w:lang w:eastAsia="fr-FR"/>
              </w:rPr>
              <w:t>2</w:t>
            </w:r>
            <w:r w:rsidRPr="009A07EF">
              <w:rPr>
                <w:rFonts w:ascii="Arial" w:eastAsia="PMingLiU" w:hAnsi="Arial" w:cs="Arial"/>
                <w:sz w:val="20"/>
                <w:lang w:eastAsia="fr-FR"/>
              </w:rPr>
              <w:t>) et d’un bas de page (</w:t>
            </w:r>
            <w:r w:rsidR="00904E5C">
              <w:rPr>
                <w:rFonts w:ascii="Arial" w:eastAsia="PMingLiU" w:hAnsi="Arial" w:cs="Arial"/>
                <w:sz w:val="20"/>
                <w:lang w:eastAsia="fr-FR"/>
              </w:rPr>
              <w:t>3</w:t>
            </w:r>
            <w:r w:rsidRPr="009A07EF">
              <w:rPr>
                <w:rFonts w:ascii="Arial" w:eastAsia="PMingLiU" w:hAnsi="Arial" w:cs="Arial"/>
                <w:sz w:val="20"/>
                <w:lang w:eastAsia="fr-FR"/>
              </w:rPr>
              <w:t>).</w:t>
            </w:r>
          </w:p>
          <w:p w14:paraId="7CB69FBA" w14:textId="45BF25A1" w:rsidR="009A07EF" w:rsidRPr="00E15E00" w:rsidRDefault="009A07EF" w:rsidP="004A2144">
            <w:pPr>
              <w:spacing w:before="0"/>
              <w:jc w:val="both"/>
              <w:rPr>
                <w:rFonts w:ascii="Arial" w:eastAsia="PMingLiU" w:hAnsi="Arial" w:cs="Arial"/>
                <w:sz w:val="20"/>
                <w:lang w:eastAsia="fr-FR"/>
              </w:rPr>
            </w:pPr>
          </w:p>
        </w:tc>
      </w:tr>
      <w:tr w:rsidR="009A07EF" w:rsidRPr="003367C0" w14:paraId="2DB58F38" w14:textId="77777777" w:rsidTr="00465C24">
        <w:trPr>
          <w:trHeight w:val="225"/>
        </w:trPr>
        <w:tc>
          <w:tcPr>
            <w:tcW w:w="560" w:type="pct"/>
            <w:tcBorders>
              <w:top w:val="single" w:sz="4" w:space="0" w:color="auto"/>
              <w:left w:val="single" w:sz="4" w:space="0" w:color="auto"/>
              <w:bottom w:val="single" w:sz="4" w:space="0" w:color="auto"/>
              <w:right w:val="single" w:sz="4" w:space="0" w:color="auto"/>
            </w:tcBorders>
            <w:vAlign w:val="center"/>
          </w:tcPr>
          <w:p w14:paraId="739183AE" w14:textId="6A7D53DD" w:rsidR="009A07EF" w:rsidRPr="004A4584" w:rsidRDefault="009A07EF" w:rsidP="004A2144">
            <w:pPr>
              <w:pStyle w:val="NORMALDI"/>
              <w:spacing w:before="0"/>
              <w:ind w:left="0"/>
              <w:jc w:val="center"/>
              <w:rPr>
                <w:rFonts w:cs="Arial"/>
                <w:color w:val="272C31"/>
                <w:szCs w:val="22"/>
              </w:rPr>
            </w:pPr>
            <w:r>
              <w:rPr>
                <w:rFonts w:cs="Arial"/>
                <w:color w:val="272C31"/>
                <w:szCs w:val="22"/>
              </w:rPr>
              <w:t>RG-0</w:t>
            </w:r>
            <w:r w:rsidR="00317C64">
              <w:rPr>
                <w:rFonts w:cs="Arial"/>
                <w:color w:val="272C31"/>
                <w:szCs w:val="22"/>
              </w:rPr>
              <w:t>2</w:t>
            </w:r>
            <w:r>
              <w:rPr>
                <w:rFonts w:cs="Arial"/>
                <w:color w:val="272C31"/>
                <w:szCs w:val="22"/>
              </w:rPr>
              <w:t>-0</w:t>
            </w:r>
            <w:r w:rsidR="00317C64">
              <w:rPr>
                <w:rFonts w:cs="Arial"/>
                <w:color w:val="272C31"/>
                <w:szCs w:val="22"/>
              </w:rPr>
              <w:t>2</w:t>
            </w:r>
          </w:p>
        </w:tc>
        <w:tc>
          <w:tcPr>
            <w:tcW w:w="4440" w:type="pct"/>
            <w:tcBorders>
              <w:top w:val="single" w:sz="4" w:space="0" w:color="auto"/>
              <w:left w:val="single" w:sz="4" w:space="0" w:color="auto"/>
              <w:bottom w:val="single" w:sz="4" w:space="0" w:color="auto"/>
              <w:right w:val="single" w:sz="4" w:space="0" w:color="auto"/>
            </w:tcBorders>
            <w:vAlign w:val="center"/>
          </w:tcPr>
          <w:p w14:paraId="2BC939DC" w14:textId="7B447BCA" w:rsidR="009A07EF" w:rsidRDefault="009A07EF" w:rsidP="009A07EF">
            <w:pPr>
              <w:spacing w:before="0"/>
              <w:jc w:val="both"/>
              <w:rPr>
                <w:rFonts w:ascii="Arial" w:eastAsia="PMingLiU" w:hAnsi="Arial" w:cs="Arial"/>
                <w:sz w:val="20"/>
                <w:lang w:eastAsia="fr-FR"/>
              </w:rPr>
            </w:pPr>
            <w:r w:rsidRPr="009A07EF">
              <w:rPr>
                <w:rFonts w:ascii="Arial" w:eastAsia="PMingLiU" w:hAnsi="Arial" w:cs="Arial"/>
                <w:sz w:val="20"/>
                <w:lang w:eastAsia="fr-FR"/>
              </w:rPr>
              <w:t xml:space="preserve">L’en-tête (1) </w:t>
            </w:r>
            <w:r w:rsidR="00904E5C">
              <w:rPr>
                <w:rFonts w:ascii="Arial" w:eastAsia="PMingLiU" w:hAnsi="Arial" w:cs="Arial"/>
                <w:sz w:val="20"/>
                <w:lang w:eastAsia="fr-FR"/>
              </w:rPr>
              <w:t>contiendra</w:t>
            </w:r>
            <w:r w:rsidRPr="009A07EF">
              <w:rPr>
                <w:rFonts w:ascii="Arial" w:eastAsia="PMingLiU" w:hAnsi="Arial" w:cs="Arial"/>
                <w:sz w:val="20"/>
                <w:lang w:eastAsia="fr-FR"/>
              </w:rPr>
              <w:t xml:space="preserve"> :</w:t>
            </w:r>
          </w:p>
          <w:p w14:paraId="547367D6" w14:textId="273E40E0" w:rsidR="00904E5C" w:rsidRPr="00904E5C" w:rsidRDefault="00904E5C" w:rsidP="00904E5C">
            <w:pPr>
              <w:pStyle w:val="Paragraphedeliste"/>
              <w:numPr>
                <w:ilvl w:val="0"/>
                <w:numId w:val="17"/>
              </w:numPr>
              <w:spacing w:before="0"/>
              <w:jc w:val="both"/>
              <w:rPr>
                <w:rFonts w:ascii="Arial" w:eastAsia="PMingLiU" w:hAnsi="Arial" w:cs="Arial"/>
                <w:sz w:val="20"/>
                <w:lang w:eastAsia="fr-FR"/>
              </w:rPr>
            </w:pPr>
            <w:r>
              <w:rPr>
                <w:rFonts w:ascii="Arial" w:eastAsia="PMingLiU" w:hAnsi="Arial" w:cs="Arial"/>
                <w:sz w:val="20"/>
                <w:lang w:eastAsia="fr-FR"/>
              </w:rPr>
              <w:t>Le logo Chantiers de l’Atlantique.</w:t>
            </w:r>
          </w:p>
          <w:p w14:paraId="1A123FD5" w14:textId="61FA4569" w:rsidR="009A07EF" w:rsidRDefault="00904E5C" w:rsidP="004A2144">
            <w:pPr>
              <w:pStyle w:val="Paragraphedeliste"/>
              <w:numPr>
                <w:ilvl w:val="0"/>
                <w:numId w:val="17"/>
              </w:numPr>
              <w:spacing w:before="0"/>
              <w:jc w:val="both"/>
              <w:rPr>
                <w:rFonts w:ascii="Arial" w:eastAsia="PMingLiU" w:hAnsi="Arial" w:cs="Arial"/>
                <w:sz w:val="20"/>
                <w:lang w:eastAsia="fr-FR"/>
              </w:rPr>
            </w:pPr>
            <w:r>
              <w:rPr>
                <w:rFonts w:ascii="Arial" w:eastAsia="PMingLiU" w:hAnsi="Arial" w:cs="Arial"/>
                <w:sz w:val="20"/>
                <w:lang w:eastAsia="fr-FR"/>
              </w:rPr>
              <w:t>U</w:t>
            </w:r>
            <w:r w:rsidR="009A07EF" w:rsidRPr="009A07EF">
              <w:rPr>
                <w:rFonts w:ascii="Arial" w:eastAsia="PMingLiU" w:hAnsi="Arial" w:cs="Arial"/>
                <w:sz w:val="20"/>
                <w:lang w:eastAsia="fr-FR"/>
              </w:rPr>
              <w:t>n texte indiquant le projet sélectionné.</w:t>
            </w:r>
          </w:p>
          <w:p w14:paraId="37226CFC" w14:textId="654867FC" w:rsidR="009A07EF" w:rsidRDefault="00904E5C" w:rsidP="009A07EF">
            <w:pPr>
              <w:pStyle w:val="Paragraphedeliste"/>
              <w:numPr>
                <w:ilvl w:val="0"/>
                <w:numId w:val="17"/>
              </w:numPr>
              <w:spacing w:before="0"/>
              <w:jc w:val="both"/>
              <w:rPr>
                <w:rFonts w:ascii="Arial" w:eastAsia="PMingLiU" w:hAnsi="Arial" w:cs="Arial"/>
                <w:sz w:val="20"/>
                <w:lang w:eastAsia="fr-FR"/>
              </w:rPr>
            </w:pPr>
            <w:r>
              <w:rPr>
                <w:rFonts w:ascii="Arial" w:eastAsia="PMingLiU" w:hAnsi="Arial" w:cs="Arial"/>
                <w:sz w:val="20"/>
                <w:lang w:eastAsia="fr-FR"/>
              </w:rPr>
              <w:t>U</w:t>
            </w:r>
            <w:r w:rsidR="009A07EF" w:rsidRPr="009A07EF">
              <w:rPr>
                <w:rFonts w:ascii="Arial" w:eastAsia="PMingLiU" w:hAnsi="Arial" w:cs="Arial"/>
                <w:sz w:val="20"/>
                <w:lang w:eastAsia="fr-FR"/>
              </w:rPr>
              <w:t>n bouton de validation (sauvegarder des modifications)</w:t>
            </w:r>
            <w:r w:rsidR="009A07EF">
              <w:rPr>
                <w:rFonts w:ascii="Arial" w:eastAsia="PMingLiU" w:hAnsi="Arial" w:cs="Arial"/>
                <w:sz w:val="20"/>
                <w:lang w:eastAsia="fr-FR"/>
              </w:rPr>
              <w:t>.</w:t>
            </w:r>
          </w:p>
          <w:p w14:paraId="37A794E5" w14:textId="5739DB63" w:rsidR="009A07EF" w:rsidRDefault="00904E5C" w:rsidP="009A07EF">
            <w:pPr>
              <w:pStyle w:val="Paragraphedeliste"/>
              <w:numPr>
                <w:ilvl w:val="0"/>
                <w:numId w:val="17"/>
              </w:numPr>
              <w:spacing w:before="0"/>
              <w:jc w:val="both"/>
              <w:rPr>
                <w:rFonts w:ascii="Arial" w:eastAsia="PMingLiU" w:hAnsi="Arial" w:cs="Arial"/>
                <w:sz w:val="20"/>
                <w:lang w:eastAsia="fr-FR"/>
              </w:rPr>
            </w:pPr>
            <w:r>
              <w:rPr>
                <w:rFonts w:ascii="Arial" w:eastAsia="PMingLiU" w:hAnsi="Arial" w:cs="Arial"/>
                <w:sz w:val="20"/>
                <w:lang w:eastAsia="fr-FR"/>
              </w:rPr>
              <w:t>U</w:t>
            </w:r>
            <w:r w:rsidR="009A07EF" w:rsidRPr="009A07EF">
              <w:rPr>
                <w:rFonts w:ascii="Arial" w:eastAsia="PMingLiU" w:hAnsi="Arial" w:cs="Arial"/>
                <w:sz w:val="20"/>
                <w:lang w:eastAsia="fr-FR"/>
              </w:rPr>
              <w:t>n bouton de rafraichissement des données</w:t>
            </w:r>
            <w:r w:rsidR="009A07EF">
              <w:rPr>
                <w:rFonts w:ascii="Arial" w:eastAsia="PMingLiU" w:hAnsi="Arial" w:cs="Arial"/>
                <w:sz w:val="20"/>
                <w:lang w:eastAsia="fr-FR"/>
              </w:rPr>
              <w:t>.</w:t>
            </w:r>
          </w:p>
          <w:p w14:paraId="286EB858" w14:textId="14028C7D" w:rsidR="009A07EF" w:rsidRDefault="00904E5C" w:rsidP="009A07EF">
            <w:pPr>
              <w:pStyle w:val="Paragraphedeliste"/>
              <w:numPr>
                <w:ilvl w:val="0"/>
                <w:numId w:val="17"/>
              </w:numPr>
              <w:spacing w:before="0"/>
              <w:rPr>
                <w:rFonts w:ascii="Arial" w:eastAsia="PMingLiU" w:hAnsi="Arial" w:cs="Arial"/>
                <w:sz w:val="20"/>
                <w:lang w:eastAsia="fr-FR"/>
              </w:rPr>
            </w:pPr>
            <w:r>
              <w:rPr>
                <w:rFonts w:ascii="Arial" w:eastAsia="PMingLiU" w:hAnsi="Arial" w:cs="Arial"/>
                <w:sz w:val="20"/>
                <w:lang w:eastAsia="fr-FR"/>
              </w:rPr>
              <w:t>U</w:t>
            </w:r>
            <w:r w:rsidR="009A07EF" w:rsidRPr="009A07EF">
              <w:rPr>
                <w:rFonts w:ascii="Arial" w:eastAsia="PMingLiU" w:hAnsi="Arial" w:cs="Arial"/>
                <w:sz w:val="20"/>
                <w:lang w:eastAsia="fr-FR"/>
              </w:rPr>
              <w:t xml:space="preserve">n bouton pour </w:t>
            </w:r>
            <w:r w:rsidR="009A07EF">
              <w:rPr>
                <w:rFonts w:ascii="Arial" w:eastAsia="PMingLiU" w:hAnsi="Arial" w:cs="Arial"/>
                <w:sz w:val="20"/>
                <w:lang w:eastAsia="fr-FR"/>
              </w:rPr>
              <w:t xml:space="preserve">réinitialiser </w:t>
            </w:r>
            <w:r w:rsidR="009A07EF" w:rsidRPr="009A07EF">
              <w:rPr>
                <w:rFonts w:ascii="Arial" w:eastAsia="PMingLiU" w:hAnsi="Arial" w:cs="Arial"/>
                <w:sz w:val="20"/>
                <w:lang w:eastAsia="fr-FR"/>
              </w:rPr>
              <w:t>tous les filtres appliqués dans le tableau</w:t>
            </w:r>
            <w:r w:rsidR="00C65051">
              <w:rPr>
                <w:rFonts w:ascii="Arial" w:eastAsia="PMingLiU" w:hAnsi="Arial" w:cs="Arial"/>
                <w:sz w:val="20"/>
                <w:lang w:eastAsia="fr-FR"/>
              </w:rPr>
              <w:t>.</w:t>
            </w:r>
          </w:p>
          <w:p w14:paraId="2198C153" w14:textId="6B7C81D0" w:rsidR="00B712E1" w:rsidRDefault="00904E5C" w:rsidP="009A07EF">
            <w:pPr>
              <w:pStyle w:val="Paragraphedeliste"/>
              <w:numPr>
                <w:ilvl w:val="0"/>
                <w:numId w:val="17"/>
              </w:numPr>
              <w:spacing w:before="0"/>
              <w:rPr>
                <w:rFonts w:ascii="Arial" w:eastAsia="PMingLiU" w:hAnsi="Arial" w:cs="Arial"/>
                <w:sz w:val="20"/>
                <w:lang w:eastAsia="fr-FR"/>
              </w:rPr>
            </w:pPr>
            <w:r>
              <w:rPr>
                <w:rFonts w:ascii="Arial" w:eastAsia="PMingLiU" w:hAnsi="Arial" w:cs="Arial"/>
                <w:sz w:val="20"/>
                <w:lang w:eastAsia="fr-FR"/>
              </w:rPr>
              <w:t>U</w:t>
            </w:r>
            <w:r w:rsidR="00B712E1">
              <w:rPr>
                <w:rFonts w:ascii="Arial" w:eastAsia="PMingLiU" w:hAnsi="Arial" w:cs="Arial"/>
                <w:sz w:val="20"/>
                <w:lang w:eastAsia="fr-FR"/>
              </w:rPr>
              <w:t>n bouton pour insérer une ligne pour saisie anticipée.</w:t>
            </w:r>
          </w:p>
          <w:p w14:paraId="228CFF1A" w14:textId="58643A4E" w:rsidR="00C65051" w:rsidRDefault="00C65051" w:rsidP="009A07EF">
            <w:pPr>
              <w:pStyle w:val="Paragraphedeliste"/>
              <w:numPr>
                <w:ilvl w:val="0"/>
                <w:numId w:val="17"/>
              </w:numPr>
              <w:spacing w:before="0"/>
              <w:rPr>
                <w:ins w:id="670" w:author="Level, Vincent" w:date="2025-01-16T11:18:00Z"/>
                <w:rFonts w:ascii="Arial" w:eastAsia="PMingLiU" w:hAnsi="Arial" w:cs="Arial"/>
                <w:sz w:val="20"/>
                <w:lang w:eastAsia="fr-FR"/>
              </w:rPr>
            </w:pPr>
            <w:r>
              <w:rPr>
                <w:rFonts w:ascii="Arial" w:eastAsia="PMingLiU" w:hAnsi="Arial" w:cs="Arial"/>
                <w:sz w:val="20"/>
                <w:lang w:eastAsia="fr-FR"/>
              </w:rPr>
              <w:t>Un bouton pour archiver les données.</w:t>
            </w:r>
          </w:p>
          <w:p w14:paraId="181DAB03" w14:textId="749D1F3A" w:rsidR="003B2BC8" w:rsidRDefault="003B2BC8" w:rsidP="009A07EF">
            <w:pPr>
              <w:pStyle w:val="Paragraphedeliste"/>
              <w:numPr>
                <w:ilvl w:val="0"/>
                <w:numId w:val="17"/>
              </w:numPr>
              <w:spacing w:before="0"/>
              <w:rPr>
                <w:rFonts w:ascii="Arial" w:eastAsia="PMingLiU" w:hAnsi="Arial" w:cs="Arial"/>
                <w:sz w:val="20"/>
                <w:lang w:eastAsia="fr-FR"/>
              </w:rPr>
            </w:pPr>
            <w:ins w:id="671" w:author="Level, Vincent" w:date="2025-01-16T11:18:00Z">
              <w:r>
                <w:rPr>
                  <w:rFonts w:ascii="Arial" w:eastAsia="PMingLiU" w:hAnsi="Arial" w:cs="Arial"/>
                  <w:sz w:val="20"/>
                  <w:lang w:eastAsia="fr-FR"/>
                </w:rPr>
                <w:t>Un bo</w:t>
              </w:r>
            </w:ins>
            <w:ins w:id="672" w:author="Level, Vincent" w:date="2025-01-16T11:19:00Z">
              <w:r>
                <w:rPr>
                  <w:rFonts w:ascii="Arial" w:eastAsia="PMingLiU" w:hAnsi="Arial" w:cs="Arial"/>
                  <w:sz w:val="20"/>
                  <w:lang w:eastAsia="fr-FR"/>
                </w:rPr>
                <w:t>uton home/accueil pour retourner à la page de sélection de l’ouvrage</w:t>
              </w:r>
            </w:ins>
          </w:p>
          <w:p w14:paraId="3075AE89" w14:textId="39846DA2" w:rsidR="009A07EF" w:rsidRPr="009A07EF" w:rsidRDefault="009A07EF" w:rsidP="009A07EF">
            <w:pPr>
              <w:spacing w:before="0"/>
              <w:rPr>
                <w:rFonts w:ascii="Arial" w:eastAsia="PMingLiU" w:hAnsi="Arial" w:cs="Arial"/>
                <w:sz w:val="20"/>
                <w:lang w:eastAsia="fr-FR"/>
              </w:rPr>
            </w:pPr>
          </w:p>
        </w:tc>
      </w:tr>
      <w:tr w:rsidR="009A07EF" w:rsidRPr="003367C0" w14:paraId="32DC03B8" w14:textId="77777777" w:rsidTr="00465C24">
        <w:trPr>
          <w:trHeight w:val="225"/>
        </w:trPr>
        <w:tc>
          <w:tcPr>
            <w:tcW w:w="560" w:type="pct"/>
            <w:tcBorders>
              <w:top w:val="single" w:sz="4" w:space="0" w:color="auto"/>
              <w:left w:val="single" w:sz="4" w:space="0" w:color="auto"/>
              <w:bottom w:val="single" w:sz="4" w:space="0" w:color="auto"/>
              <w:right w:val="single" w:sz="4" w:space="0" w:color="auto"/>
            </w:tcBorders>
            <w:vAlign w:val="center"/>
          </w:tcPr>
          <w:p w14:paraId="18A22815" w14:textId="74A8C9CD" w:rsidR="009A07EF" w:rsidRPr="004A4584" w:rsidRDefault="00B712E1" w:rsidP="004A2144">
            <w:pPr>
              <w:pStyle w:val="NORMALDI"/>
              <w:spacing w:before="0"/>
              <w:ind w:left="0"/>
              <w:jc w:val="center"/>
              <w:rPr>
                <w:rFonts w:cs="Arial"/>
                <w:color w:val="272C31"/>
                <w:szCs w:val="22"/>
              </w:rPr>
            </w:pPr>
            <w:r>
              <w:rPr>
                <w:rFonts w:cs="Arial"/>
                <w:color w:val="272C31"/>
                <w:szCs w:val="22"/>
              </w:rPr>
              <w:t>RG-</w:t>
            </w:r>
            <w:r w:rsidR="00317C64">
              <w:rPr>
                <w:rFonts w:cs="Arial"/>
                <w:color w:val="272C31"/>
                <w:szCs w:val="22"/>
              </w:rPr>
              <w:t>02</w:t>
            </w:r>
            <w:r>
              <w:rPr>
                <w:rFonts w:cs="Arial"/>
                <w:color w:val="272C31"/>
                <w:szCs w:val="22"/>
              </w:rPr>
              <w:t>-0</w:t>
            </w:r>
            <w:r w:rsidR="00317C64">
              <w:rPr>
                <w:rFonts w:cs="Arial"/>
                <w:color w:val="272C31"/>
                <w:szCs w:val="22"/>
              </w:rPr>
              <w:t>3</w:t>
            </w:r>
          </w:p>
        </w:tc>
        <w:tc>
          <w:tcPr>
            <w:tcW w:w="4440" w:type="pct"/>
            <w:tcBorders>
              <w:top w:val="single" w:sz="4" w:space="0" w:color="auto"/>
              <w:left w:val="single" w:sz="4" w:space="0" w:color="auto"/>
              <w:bottom w:val="single" w:sz="4" w:space="0" w:color="auto"/>
              <w:right w:val="single" w:sz="4" w:space="0" w:color="auto"/>
            </w:tcBorders>
            <w:vAlign w:val="center"/>
          </w:tcPr>
          <w:p w14:paraId="48FCABD9" w14:textId="02F9159D" w:rsidR="009A07EF" w:rsidRDefault="009A07EF" w:rsidP="004A2144">
            <w:pPr>
              <w:spacing w:before="0"/>
              <w:jc w:val="both"/>
              <w:rPr>
                <w:rFonts w:ascii="Arial" w:eastAsia="PMingLiU" w:hAnsi="Arial" w:cs="Arial"/>
                <w:sz w:val="20"/>
                <w:lang w:eastAsia="fr-FR"/>
              </w:rPr>
            </w:pPr>
            <w:r w:rsidRPr="009A07EF">
              <w:rPr>
                <w:rFonts w:ascii="Arial" w:eastAsia="PMingLiU" w:hAnsi="Arial" w:cs="Arial"/>
                <w:sz w:val="20"/>
                <w:lang w:eastAsia="fr-FR"/>
              </w:rPr>
              <w:t>Le tableau (</w:t>
            </w:r>
            <w:r w:rsidR="00904E5C">
              <w:rPr>
                <w:rFonts w:ascii="Arial" w:eastAsia="PMingLiU" w:hAnsi="Arial" w:cs="Arial"/>
                <w:sz w:val="20"/>
                <w:lang w:eastAsia="fr-FR"/>
              </w:rPr>
              <w:t>2</w:t>
            </w:r>
            <w:r w:rsidRPr="009A07EF">
              <w:rPr>
                <w:rFonts w:ascii="Arial" w:eastAsia="PMingLiU" w:hAnsi="Arial" w:cs="Arial"/>
                <w:sz w:val="20"/>
                <w:lang w:eastAsia="fr-FR"/>
              </w:rPr>
              <w:t>) contient les données consolidées.</w:t>
            </w:r>
          </w:p>
          <w:p w14:paraId="1FE86E4B" w14:textId="1F422E73" w:rsidR="009A07EF" w:rsidRPr="00E15E00" w:rsidRDefault="009A07EF" w:rsidP="004A2144">
            <w:pPr>
              <w:spacing w:before="0"/>
              <w:jc w:val="both"/>
              <w:rPr>
                <w:rFonts w:ascii="Arial" w:eastAsia="PMingLiU" w:hAnsi="Arial" w:cs="Arial"/>
                <w:sz w:val="20"/>
                <w:lang w:eastAsia="fr-FR"/>
              </w:rPr>
            </w:pPr>
          </w:p>
        </w:tc>
      </w:tr>
      <w:tr w:rsidR="009A07EF" w:rsidRPr="003367C0" w14:paraId="326345D7" w14:textId="77777777" w:rsidTr="00465C24">
        <w:trPr>
          <w:trHeight w:val="225"/>
        </w:trPr>
        <w:tc>
          <w:tcPr>
            <w:tcW w:w="560" w:type="pct"/>
            <w:tcBorders>
              <w:top w:val="single" w:sz="4" w:space="0" w:color="auto"/>
              <w:left w:val="single" w:sz="4" w:space="0" w:color="auto"/>
              <w:bottom w:val="single" w:sz="4" w:space="0" w:color="auto"/>
              <w:right w:val="single" w:sz="4" w:space="0" w:color="auto"/>
            </w:tcBorders>
            <w:vAlign w:val="center"/>
          </w:tcPr>
          <w:p w14:paraId="7F1E0733" w14:textId="29AC4EA8" w:rsidR="009A07EF" w:rsidRPr="004A4584" w:rsidRDefault="00B712E1" w:rsidP="004A2144">
            <w:pPr>
              <w:pStyle w:val="NORMALDI"/>
              <w:spacing w:before="0"/>
              <w:ind w:left="0"/>
              <w:jc w:val="center"/>
              <w:rPr>
                <w:rFonts w:cs="Arial"/>
                <w:color w:val="272C31"/>
                <w:szCs w:val="22"/>
              </w:rPr>
            </w:pPr>
            <w:r>
              <w:rPr>
                <w:rFonts w:cs="Arial"/>
                <w:color w:val="272C31"/>
                <w:szCs w:val="22"/>
              </w:rPr>
              <w:lastRenderedPageBreak/>
              <w:t>RG-</w:t>
            </w:r>
            <w:r w:rsidR="00317C64">
              <w:rPr>
                <w:rFonts w:cs="Arial"/>
                <w:color w:val="272C31"/>
                <w:szCs w:val="22"/>
              </w:rPr>
              <w:t>02</w:t>
            </w:r>
            <w:r>
              <w:rPr>
                <w:rFonts w:cs="Arial"/>
                <w:color w:val="272C31"/>
                <w:szCs w:val="22"/>
              </w:rPr>
              <w:t>-0</w:t>
            </w:r>
            <w:r w:rsidR="00317C64">
              <w:rPr>
                <w:rFonts w:cs="Arial"/>
                <w:color w:val="272C31"/>
                <w:szCs w:val="22"/>
              </w:rPr>
              <w:t>4</w:t>
            </w:r>
          </w:p>
        </w:tc>
        <w:tc>
          <w:tcPr>
            <w:tcW w:w="4440" w:type="pct"/>
            <w:tcBorders>
              <w:top w:val="single" w:sz="4" w:space="0" w:color="auto"/>
              <w:left w:val="single" w:sz="4" w:space="0" w:color="auto"/>
              <w:bottom w:val="single" w:sz="4" w:space="0" w:color="auto"/>
              <w:right w:val="single" w:sz="4" w:space="0" w:color="auto"/>
            </w:tcBorders>
            <w:vAlign w:val="center"/>
          </w:tcPr>
          <w:p w14:paraId="6FD82DE8" w14:textId="181FB475" w:rsidR="009A07EF" w:rsidRPr="009A07EF" w:rsidRDefault="009A07EF" w:rsidP="009A07EF">
            <w:pPr>
              <w:spacing w:before="0"/>
              <w:jc w:val="both"/>
              <w:rPr>
                <w:rFonts w:ascii="Arial" w:eastAsia="PMingLiU" w:hAnsi="Arial" w:cs="Arial"/>
                <w:sz w:val="20"/>
                <w:lang w:eastAsia="fr-FR"/>
              </w:rPr>
            </w:pPr>
            <w:r w:rsidRPr="009A07EF">
              <w:rPr>
                <w:rFonts w:ascii="Arial" w:eastAsia="PMingLiU" w:hAnsi="Arial" w:cs="Arial"/>
                <w:sz w:val="20"/>
                <w:lang w:eastAsia="fr-FR"/>
              </w:rPr>
              <w:t>Le base de page (</w:t>
            </w:r>
            <w:r w:rsidR="00904E5C">
              <w:rPr>
                <w:rFonts w:ascii="Arial" w:eastAsia="PMingLiU" w:hAnsi="Arial" w:cs="Arial"/>
                <w:sz w:val="20"/>
                <w:lang w:eastAsia="fr-FR"/>
              </w:rPr>
              <w:t>3</w:t>
            </w:r>
            <w:r w:rsidRPr="009A07EF">
              <w:rPr>
                <w:rFonts w:ascii="Arial" w:eastAsia="PMingLiU" w:hAnsi="Arial" w:cs="Arial"/>
                <w:sz w:val="20"/>
                <w:lang w:eastAsia="fr-FR"/>
              </w:rPr>
              <w:t>) sera composé :</w:t>
            </w:r>
          </w:p>
          <w:p w14:paraId="4DB020EA" w14:textId="447F3D89" w:rsidR="009A07EF" w:rsidDel="00D846F8" w:rsidRDefault="009A07EF" w:rsidP="004A2144">
            <w:pPr>
              <w:pStyle w:val="Paragraphedeliste"/>
              <w:numPr>
                <w:ilvl w:val="0"/>
                <w:numId w:val="17"/>
              </w:numPr>
              <w:spacing w:before="0"/>
              <w:jc w:val="both"/>
              <w:rPr>
                <w:del w:id="673" w:author="Level, Vincent" w:date="2025-01-22T15:25:00Z"/>
                <w:rFonts w:ascii="Arial" w:eastAsia="PMingLiU" w:hAnsi="Arial" w:cs="Arial"/>
                <w:sz w:val="20"/>
                <w:lang w:eastAsia="fr-FR"/>
              </w:rPr>
            </w:pPr>
            <w:del w:id="674" w:author="Level, Vincent" w:date="2025-01-22T15:25:00Z">
              <w:r w:rsidRPr="009A07EF" w:rsidDel="00D846F8">
                <w:rPr>
                  <w:rFonts w:ascii="Arial" w:eastAsia="PMingLiU" w:hAnsi="Arial" w:cs="Arial"/>
                  <w:sz w:val="20"/>
                  <w:lang w:eastAsia="fr-FR"/>
                </w:rPr>
                <w:delText>Un champ texte pour déterminer le nombre de ligne à afficher par page</w:delText>
              </w:r>
              <w:r w:rsidDel="00D846F8">
                <w:rPr>
                  <w:rFonts w:ascii="Arial" w:eastAsia="PMingLiU" w:hAnsi="Arial" w:cs="Arial"/>
                  <w:sz w:val="20"/>
                  <w:lang w:eastAsia="fr-FR"/>
                </w:rPr>
                <w:delText>.</w:delText>
              </w:r>
              <w:r w:rsidR="009610CE" w:rsidDel="00D846F8">
                <w:rPr>
                  <w:rFonts w:ascii="Arial" w:eastAsia="PMingLiU" w:hAnsi="Arial" w:cs="Arial"/>
                  <w:sz w:val="20"/>
                  <w:lang w:eastAsia="fr-FR"/>
                </w:rPr>
                <w:delText xml:space="preserve"> Par défaut paramétré pour l’affichage de 100 lignes.</w:delText>
              </w:r>
            </w:del>
          </w:p>
          <w:p w14:paraId="3021F317" w14:textId="2F66D385" w:rsidR="009A07EF" w:rsidRDefault="009A07EF" w:rsidP="004A2144">
            <w:pPr>
              <w:pStyle w:val="Paragraphedeliste"/>
              <w:numPr>
                <w:ilvl w:val="0"/>
                <w:numId w:val="17"/>
              </w:numPr>
              <w:spacing w:before="0"/>
              <w:jc w:val="both"/>
              <w:rPr>
                <w:rFonts w:ascii="Arial" w:eastAsia="PMingLiU" w:hAnsi="Arial" w:cs="Arial"/>
                <w:sz w:val="20"/>
                <w:lang w:eastAsia="fr-FR"/>
              </w:rPr>
            </w:pPr>
            <w:r w:rsidRPr="009A07EF">
              <w:rPr>
                <w:rFonts w:ascii="Arial" w:eastAsia="PMingLiU" w:hAnsi="Arial" w:cs="Arial"/>
                <w:sz w:val="20"/>
                <w:lang w:eastAsia="fr-FR"/>
              </w:rPr>
              <w:t xml:space="preserve">Un texte </w:t>
            </w:r>
            <w:proofErr w:type="spellStart"/>
            <w:r w:rsidRPr="009A07EF">
              <w:rPr>
                <w:rFonts w:ascii="Arial" w:eastAsia="PMingLiU" w:hAnsi="Arial" w:cs="Arial"/>
                <w:sz w:val="20"/>
                <w:lang w:eastAsia="fr-FR"/>
              </w:rPr>
              <w:t>indica</w:t>
            </w:r>
            <w:ins w:id="675" w:author="Level, Vincent" w:date="2025-01-22T15:25:00Z">
              <w:r w:rsidR="00D846F8">
                <w:rPr>
                  <w:rFonts w:ascii="Arial" w:eastAsia="PMingLiU" w:hAnsi="Arial" w:cs="Arial"/>
                  <w:sz w:val="20"/>
                  <w:lang w:eastAsia="fr-FR"/>
                </w:rPr>
                <w:t>nt</w:t>
              </w:r>
            </w:ins>
            <w:proofErr w:type="spellEnd"/>
            <w:del w:id="676" w:author="Level, Vincent" w:date="2025-01-22T15:25:00Z">
              <w:r w:rsidRPr="009A07EF" w:rsidDel="00D846F8">
                <w:rPr>
                  <w:rFonts w:ascii="Arial" w:eastAsia="PMingLiU" w:hAnsi="Arial" w:cs="Arial"/>
                  <w:sz w:val="20"/>
                  <w:lang w:eastAsia="fr-FR"/>
                </w:rPr>
                <w:delText>teur</w:delText>
              </w:r>
            </w:del>
            <w:r w:rsidRPr="009A07EF">
              <w:rPr>
                <w:rFonts w:ascii="Arial" w:eastAsia="PMingLiU" w:hAnsi="Arial" w:cs="Arial"/>
                <w:sz w:val="20"/>
                <w:lang w:eastAsia="fr-FR"/>
              </w:rPr>
              <w:t xml:space="preserve"> </w:t>
            </w:r>
            <w:del w:id="677" w:author="Level, Vincent" w:date="2025-01-22T15:31:00Z">
              <w:r w:rsidRPr="009A07EF" w:rsidDel="00D846F8">
                <w:rPr>
                  <w:rFonts w:ascii="Arial" w:eastAsia="PMingLiU" w:hAnsi="Arial" w:cs="Arial"/>
                  <w:sz w:val="20"/>
                  <w:lang w:eastAsia="fr-FR"/>
                </w:rPr>
                <w:delText xml:space="preserve">du </w:delText>
              </w:r>
            </w:del>
            <w:ins w:id="678" w:author="Level, Vincent" w:date="2025-01-22T15:31:00Z">
              <w:r w:rsidR="00D846F8">
                <w:rPr>
                  <w:rFonts w:ascii="Arial" w:eastAsia="PMingLiU" w:hAnsi="Arial" w:cs="Arial"/>
                  <w:sz w:val="20"/>
                  <w:lang w:eastAsia="fr-FR"/>
                </w:rPr>
                <w:t>le</w:t>
              </w:r>
              <w:r w:rsidR="00D846F8" w:rsidRPr="009A07EF">
                <w:rPr>
                  <w:rFonts w:ascii="Arial" w:eastAsia="PMingLiU" w:hAnsi="Arial" w:cs="Arial"/>
                  <w:sz w:val="20"/>
                  <w:lang w:eastAsia="fr-FR"/>
                </w:rPr>
                <w:t xml:space="preserve"> </w:t>
              </w:r>
            </w:ins>
            <w:r w:rsidRPr="009A07EF">
              <w:rPr>
                <w:rFonts w:ascii="Arial" w:eastAsia="PMingLiU" w:hAnsi="Arial" w:cs="Arial"/>
                <w:sz w:val="20"/>
                <w:lang w:eastAsia="fr-FR"/>
              </w:rPr>
              <w:t>nombre d’objets total</w:t>
            </w:r>
            <w:r>
              <w:rPr>
                <w:rFonts w:ascii="Arial" w:eastAsia="PMingLiU" w:hAnsi="Arial" w:cs="Arial"/>
                <w:sz w:val="20"/>
                <w:lang w:eastAsia="fr-FR"/>
              </w:rPr>
              <w:t>.</w:t>
            </w:r>
          </w:p>
          <w:p w14:paraId="22E6B04A" w14:textId="1F738705" w:rsidR="009A07EF" w:rsidRDefault="009A07EF" w:rsidP="009A07EF">
            <w:pPr>
              <w:pStyle w:val="Paragraphedeliste"/>
              <w:numPr>
                <w:ilvl w:val="0"/>
                <w:numId w:val="17"/>
              </w:numPr>
              <w:spacing w:before="0"/>
              <w:jc w:val="both"/>
              <w:rPr>
                <w:rFonts w:ascii="Arial" w:eastAsia="PMingLiU" w:hAnsi="Arial" w:cs="Arial"/>
                <w:sz w:val="20"/>
                <w:lang w:eastAsia="fr-FR"/>
              </w:rPr>
            </w:pPr>
            <w:del w:id="679" w:author="Level, Vincent" w:date="2025-01-22T15:25:00Z">
              <w:r w:rsidRPr="009A07EF" w:rsidDel="00D846F8">
                <w:rPr>
                  <w:rFonts w:ascii="Arial" w:eastAsia="PMingLiU" w:hAnsi="Arial" w:cs="Arial"/>
                  <w:sz w:val="20"/>
                  <w:lang w:eastAsia="fr-FR"/>
                </w:rPr>
                <w:delText>Deux flèches (boutons) pour naviguer dans l</w:delText>
              </w:r>
            </w:del>
            <w:ins w:id="680" w:author="Level, Vincent" w:date="2025-01-22T15:25:00Z">
              <w:r w:rsidR="00D846F8">
                <w:rPr>
                  <w:rFonts w:ascii="Arial" w:eastAsia="PMingLiU" w:hAnsi="Arial" w:cs="Arial"/>
                  <w:sz w:val="20"/>
                  <w:lang w:eastAsia="fr-FR"/>
                </w:rPr>
                <w:t>L</w:t>
              </w:r>
            </w:ins>
            <w:r w:rsidRPr="009A07EF">
              <w:rPr>
                <w:rFonts w:ascii="Arial" w:eastAsia="PMingLiU" w:hAnsi="Arial" w:cs="Arial"/>
                <w:sz w:val="20"/>
                <w:lang w:eastAsia="fr-FR"/>
              </w:rPr>
              <w:t>e</w:t>
            </w:r>
            <w:del w:id="681" w:author="Level, Vincent" w:date="2025-01-22T15:25:00Z">
              <w:r w:rsidRPr="009A07EF" w:rsidDel="00D846F8">
                <w:rPr>
                  <w:rFonts w:ascii="Arial" w:eastAsia="PMingLiU" w:hAnsi="Arial" w:cs="Arial"/>
                  <w:sz w:val="20"/>
                  <w:lang w:eastAsia="fr-FR"/>
                </w:rPr>
                <w:delText>s</w:delText>
              </w:r>
            </w:del>
            <w:ins w:id="682" w:author="Level, Vincent" w:date="2025-01-22T15:25:00Z">
              <w:r w:rsidR="00D846F8">
                <w:rPr>
                  <w:rFonts w:ascii="Arial" w:eastAsia="PMingLiU" w:hAnsi="Arial" w:cs="Arial"/>
                  <w:sz w:val="20"/>
                  <w:lang w:eastAsia="fr-FR"/>
                </w:rPr>
                <w:t xml:space="preserve"> numéro</w:t>
              </w:r>
            </w:ins>
            <w:r w:rsidRPr="009A07EF">
              <w:rPr>
                <w:rFonts w:ascii="Arial" w:eastAsia="PMingLiU" w:hAnsi="Arial" w:cs="Arial"/>
                <w:sz w:val="20"/>
                <w:lang w:eastAsia="fr-FR"/>
              </w:rPr>
              <w:t xml:space="preserve"> </w:t>
            </w:r>
            <w:ins w:id="683" w:author="Level, Vincent" w:date="2025-01-22T15:31:00Z">
              <w:r w:rsidR="00D846F8">
                <w:rPr>
                  <w:rFonts w:ascii="Arial" w:eastAsia="PMingLiU" w:hAnsi="Arial" w:cs="Arial"/>
                  <w:sz w:val="20"/>
                  <w:lang w:eastAsia="fr-FR"/>
                </w:rPr>
                <w:t xml:space="preserve">de la </w:t>
              </w:r>
            </w:ins>
            <w:r w:rsidRPr="009A07EF">
              <w:rPr>
                <w:rFonts w:ascii="Arial" w:eastAsia="PMingLiU" w:hAnsi="Arial" w:cs="Arial"/>
                <w:sz w:val="20"/>
                <w:lang w:eastAsia="fr-FR"/>
              </w:rPr>
              <w:t>page</w:t>
            </w:r>
            <w:ins w:id="684" w:author="Level, Vincent" w:date="2025-01-22T15:31:00Z">
              <w:r w:rsidR="00D846F8">
                <w:rPr>
                  <w:rFonts w:ascii="Arial" w:eastAsia="PMingLiU" w:hAnsi="Arial" w:cs="Arial"/>
                  <w:sz w:val="20"/>
                  <w:lang w:eastAsia="fr-FR"/>
                </w:rPr>
                <w:t xml:space="preserve"> active et le nombre total de page</w:t>
              </w:r>
            </w:ins>
            <w:r>
              <w:rPr>
                <w:rFonts w:ascii="Arial" w:eastAsia="PMingLiU" w:hAnsi="Arial" w:cs="Arial"/>
                <w:sz w:val="20"/>
                <w:lang w:eastAsia="fr-FR"/>
              </w:rPr>
              <w:t>s.</w:t>
            </w:r>
          </w:p>
          <w:p w14:paraId="3E071FFF" w14:textId="205974E8" w:rsidR="009A07EF" w:rsidRPr="009A07EF" w:rsidRDefault="009A07EF" w:rsidP="009A07EF">
            <w:pPr>
              <w:spacing w:before="0"/>
              <w:jc w:val="both"/>
              <w:rPr>
                <w:rFonts w:ascii="Arial" w:eastAsia="PMingLiU" w:hAnsi="Arial" w:cs="Arial"/>
                <w:sz w:val="20"/>
                <w:lang w:eastAsia="fr-FR"/>
              </w:rPr>
            </w:pPr>
          </w:p>
        </w:tc>
      </w:tr>
    </w:tbl>
    <w:p w14:paraId="1A63FB77" w14:textId="7FA5A8A8" w:rsidR="00E15E00" w:rsidRDefault="00E15E00" w:rsidP="00E15E00">
      <w:pPr>
        <w:overflowPunct/>
        <w:autoSpaceDE/>
        <w:autoSpaceDN/>
        <w:adjustRightInd/>
        <w:spacing w:before="0"/>
        <w:textAlignment w:val="auto"/>
        <w:rPr>
          <w:rFonts w:ascii="Arial" w:hAnsi="Arial" w:cs="Arial"/>
        </w:rPr>
      </w:pPr>
    </w:p>
    <w:p w14:paraId="2F937AC2" w14:textId="5C9545E5" w:rsidR="00B712E1" w:rsidRDefault="00B712E1" w:rsidP="00B712E1">
      <w:pPr>
        <w:pStyle w:val="Titre4"/>
        <w:spacing w:before="0"/>
      </w:pPr>
      <w:bookmarkStart w:id="685" w:name="_Toc189646296"/>
      <w:r>
        <w:t>Tableau des données consolidées</w:t>
      </w:r>
      <w:r w:rsidR="00BD119C">
        <w:t xml:space="preserve"> (Version BUEMI)</w:t>
      </w:r>
      <w:bookmarkEnd w:id="685"/>
    </w:p>
    <w:p w14:paraId="734B30F7" w14:textId="49080BDA" w:rsidR="00E15E00" w:rsidRDefault="00E15E00" w:rsidP="00E15E00">
      <w:pPr>
        <w:overflowPunct/>
        <w:autoSpaceDE/>
        <w:autoSpaceDN/>
        <w:adjustRightInd/>
        <w:spacing w:before="0"/>
        <w:textAlignment w:val="auto"/>
        <w:rPr>
          <w:rFonts w:ascii="Arial" w:hAnsi="Arial" w:cs="Arial"/>
        </w:rPr>
      </w:pPr>
    </w:p>
    <w:tbl>
      <w:tblPr>
        <w:tblW w:w="5000" w:type="pct"/>
        <w:tblLayout w:type="fixed"/>
        <w:tblCellMar>
          <w:left w:w="70" w:type="dxa"/>
          <w:right w:w="70" w:type="dxa"/>
        </w:tblCellMar>
        <w:tblLook w:val="04A0" w:firstRow="1" w:lastRow="0" w:firstColumn="1" w:lastColumn="0" w:noHBand="0" w:noVBand="1"/>
      </w:tblPr>
      <w:tblGrid>
        <w:gridCol w:w="1063"/>
        <w:gridCol w:w="8432"/>
      </w:tblGrid>
      <w:tr w:rsidR="00B712E1" w:rsidRPr="00A67D3D" w14:paraId="367984F8" w14:textId="77777777" w:rsidTr="00465C24">
        <w:trPr>
          <w:trHeight w:val="225"/>
        </w:trPr>
        <w:tc>
          <w:tcPr>
            <w:tcW w:w="560" w:type="pct"/>
            <w:tcBorders>
              <w:top w:val="single" w:sz="4" w:space="0" w:color="auto"/>
              <w:left w:val="single" w:sz="4" w:space="0" w:color="auto"/>
              <w:bottom w:val="single" w:sz="4" w:space="0" w:color="auto"/>
              <w:right w:val="single" w:sz="4" w:space="0" w:color="auto"/>
            </w:tcBorders>
            <w:shd w:val="clear" w:color="auto" w:fill="365F91"/>
            <w:hideMark/>
          </w:tcPr>
          <w:p w14:paraId="2E4A7939" w14:textId="77777777" w:rsidR="00B712E1" w:rsidRPr="00A67D3D" w:rsidRDefault="00B712E1" w:rsidP="004A2144">
            <w:pPr>
              <w:pStyle w:val="NORMALDI"/>
              <w:keepNext/>
              <w:spacing w:before="0"/>
              <w:ind w:left="0"/>
              <w:jc w:val="center"/>
              <w:rPr>
                <w:rFonts w:cs="Arial"/>
                <w:b/>
                <w:color w:val="FFFFFF"/>
                <w:sz w:val="22"/>
                <w:szCs w:val="22"/>
              </w:rPr>
            </w:pPr>
            <w:r w:rsidRPr="00A67D3D">
              <w:rPr>
                <w:rFonts w:cs="Arial"/>
                <w:b/>
                <w:color w:val="FFFFFF"/>
                <w:sz w:val="22"/>
                <w:szCs w:val="22"/>
              </w:rPr>
              <w:t>RG</w:t>
            </w:r>
          </w:p>
        </w:tc>
        <w:tc>
          <w:tcPr>
            <w:tcW w:w="4440" w:type="pct"/>
            <w:tcBorders>
              <w:top w:val="single" w:sz="4" w:space="0" w:color="auto"/>
              <w:left w:val="single" w:sz="4" w:space="0" w:color="auto"/>
              <w:bottom w:val="single" w:sz="4" w:space="0" w:color="auto"/>
              <w:right w:val="single" w:sz="4" w:space="0" w:color="auto"/>
            </w:tcBorders>
            <w:shd w:val="clear" w:color="auto" w:fill="365F91"/>
            <w:hideMark/>
          </w:tcPr>
          <w:p w14:paraId="7A194503" w14:textId="77777777" w:rsidR="00B712E1" w:rsidRPr="00A67D3D" w:rsidRDefault="00B712E1" w:rsidP="004A2144">
            <w:pPr>
              <w:pStyle w:val="NORMALDI"/>
              <w:keepNext/>
              <w:spacing w:before="0"/>
              <w:ind w:left="0"/>
              <w:jc w:val="center"/>
              <w:rPr>
                <w:rFonts w:cs="Arial"/>
                <w:b/>
                <w:color w:val="FFFFFF"/>
                <w:sz w:val="22"/>
                <w:szCs w:val="22"/>
              </w:rPr>
            </w:pPr>
            <w:r w:rsidRPr="00A67D3D">
              <w:rPr>
                <w:rFonts w:cs="Arial"/>
                <w:b/>
                <w:color w:val="FFFFFF"/>
                <w:sz w:val="22"/>
                <w:szCs w:val="22"/>
              </w:rPr>
              <w:t>Description</w:t>
            </w:r>
          </w:p>
        </w:tc>
      </w:tr>
      <w:tr w:rsidR="000A693B" w:rsidRPr="003367C0" w14:paraId="3C7488D1" w14:textId="77777777" w:rsidTr="00465C24">
        <w:trPr>
          <w:trHeight w:val="225"/>
        </w:trPr>
        <w:tc>
          <w:tcPr>
            <w:tcW w:w="560" w:type="pct"/>
            <w:tcBorders>
              <w:top w:val="single" w:sz="4" w:space="0" w:color="auto"/>
              <w:left w:val="single" w:sz="4" w:space="0" w:color="auto"/>
              <w:bottom w:val="single" w:sz="4" w:space="0" w:color="auto"/>
              <w:right w:val="single" w:sz="4" w:space="0" w:color="auto"/>
            </w:tcBorders>
            <w:vAlign w:val="center"/>
          </w:tcPr>
          <w:p w14:paraId="55E5EC89" w14:textId="3D1AC4AD" w:rsidR="000A693B" w:rsidRPr="004A4584" w:rsidRDefault="000A693B" w:rsidP="003C58A5">
            <w:pPr>
              <w:pStyle w:val="NORMALDI"/>
              <w:spacing w:before="0"/>
              <w:ind w:left="0"/>
              <w:jc w:val="center"/>
              <w:rPr>
                <w:rFonts w:cs="Arial"/>
              </w:rPr>
            </w:pPr>
            <w:r w:rsidRPr="004A4584">
              <w:rPr>
                <w:rFonts w:cs="Arial"/>
                <w:color w:val="272C31"/>
                <w:szCs w:val="22"/>
              </w:rPr>
              <w:t>RG-</w:t>
            </w:r>
            <w:r>
              <w:rPr>
                <w:rFonts w:cs="Arial"/>
                <w:color w:val="272C31"/>
                <w:szCs w:val="22"/>
              </w:rPr>
              <w:t>0</w:t>
            </w:r>
            <w:r w:rsidR="00317C64">
              <w:rPr>
                <w:rFonts w:cs="Arial"/>
                <w:color w:val="272C31"/>
                <w:szCs w:val="22"/>
              </w:rPr>
              <w:t>3</w:t>
            </w:r>
            <w:r w:rsidRPr="004A4584">
              <w:rPr>
                <w:rFonts w:cs="Arial"/>
                <w:color w:val="272C31"/>
                <w:szCs w:val="22"/>
              </w:rPr>
              <w:t>-01</w:t>
            </w:r>
          </w:p>
        </w:tc>
        <w:tc>
          <w:tcPr>
            <w:tcW w:w="4440" w:type="pct"/>
            <w:tcBorders>
              <w:top w:val="single" w:sz="4" w:space="0" w:color="auto"/>
              <w:left w:val="single" w:sz="4" w:space="0" w:color="auto"/>
              <w:bottom w:val="single" w:sz="4" w:space="0" w:color="auto"/>
              <w:right w:val="single" w:sz="4" w:space="0" w:color="auto"/>
            </w:tcBorders>
            <w:vAlign w:val="center"/>
          </w:tcPr>
          <w:p w14:paraId="5EF96F79" w14:textId="0C8BDCDE" w:rsidR="008547DA" w:rsidRDefault="004B458F" w:rsidP="003C58A5">
            <w:pPr>
              <w:spacing w:before="0"/>
              <w:jc w:val="both"/>
              <w:rPr>
                <w:rFonts w:ascii="Arial" w:eastAsia="PMingLiU" w:hAnsi="Arial" w:cs="Arial"/>
                <w:sz w:val="20"/>
                <w:lang w:eastAsia="fr-FR"/>
              </w:rPr>
            </w:pPr>
            <w:r>
              <w:rPr>
                <w:rFonts w:ascii="Arial" w:eastAsia="PMingLiU" w:hAnsi="Arial" w:cs="Arial"/>
                <w:sz w:val="20"/>
                <w:lang w:eastAsia="fr-FR"/>
              </w:rPr>
              <w:t xml:space="preserve">L’application affichera à l’utilisateur un tableau listant l’ensemble des objets consolidés présent dans la table </w:t>
            </w:r>
            <w:proofErr w:type="spellStart"/>
            <w:r>
              <w:rPr>
                <w:rFonts w:ascii="Arial" w:eastAsia="PMingLiU" w:hAnsi="Arial" w:cs="Arial"/>
                <w:sz w:val="20"/>
                <w:lang w:eastAsia="fr-FR"/>
              </w:rPr>
              <w:t>consolidated_objects</w:t>
            </w:r>
            <w:proofErr w:type="spellEnd"/>
            <w:r>
              <w:rPr>
                <w:rFonts w:ascii="Arial" w:eastAsia="PMingLiU" w:hAnsi="Arial" w:cs="Arial"/>
                <w:sz w:val="20"/>
                <w:lang w:eastAsia="fr-FR"/>
              </w:rPr>
              <w:t xml:space="preserve"> sous la forme suivante :</w:t>
            </w:r>
          </w:p>
          <w:p w14:paraId="286E103C" w14:textId="77777777" w:rsidR="000A693B" w:rsidRDefault="000A693B" w:rsidP="003C58A5">
            <w:pPr>
              <w:spacing w:before="0"/>
              <w:jc w:val="both"/>
              <w:rPr>
                <w:rFonts w:ascii="Arial" w:hAnsi="Arial" w:cs="Arial"/>
                <w:sz w:val="20"/>
              </w:rPr>
            </w:pPr>
          </w:p>
          <w:p w14:paraId="38E62F50" w14:textId="345B038E" w:rsidR="004B458F" w:rsidRDefault="00252845" w:rsidP="003C58A5">
            <w:pPr>
              <w:spacing w:before="0"/>
              <w:jc w:val="both"/>
              <w:rPr>
                <w:rFonts w:ascii="Arial" w:hAnsi="Arial" w:cs="Arial"/>
                <w:sz w:val="20"/>
              </w:rPr>
            </w:pPr>
            <w:r>
              <w:rPr>
                <w:noProof/>
              </w:rPr>
              <w:drawing>
                <wp:inline distT="0" distB="0" distL="0" distR="0" wp14:anchorId="22A4277E" wp14:editId="0E8BDC80">
                  <wp:extent cx="5265420" cy="720090"/>
                  <wp:effectExtent l="0" t="0" r="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5420" cy="720090"/>
                          </a:xfrm>
                          <a:prstGeom prst="rect">
                            <a:avLst/>
                          </a:prstGeom>
                        </pic:spPr>
                      </pic:pic>
                    </a:graphicData>
                  </a:graphic>
                </wp:inline>
              </w:drawing>
            </w:r>
          </w:p>
          <w:p w14:paraId="2136F38A" w14:textId="4E34E048" w:rsidR="004B458F" w:rsidRDefault="004B458F" w:rsidP="003C58A5">
            <w:pPr>
              <w:spacing w:before="0"/>
              <w:jc w:val="both"/>
              <w:rPr>
                <w:rFonts w:ascii="Arial" w:hAnsi="Arial" w:cs="Arial"/>
                <w:sz w:val="20"/>
              </w:rPr>
            </w:pPr>
          </w:p>
          <w:p w14:paraId="5D8D0ABD" w14:textId="2D459B44" w:rsidR="00252845" w:rsidRDefault="00252845" w:rsidP="003C58A5">
            <w:pPr>
              <w:spacing w:before="0"/>
              <w:jc w:val="both"/>
              <w:rPr>
                <w:rFonts w:ascii="Arial" w:hAnsi="Arial" w:cs="Arial"/>
                <w:sz w:val="20"/>
              </w:rPr>
            </w:pPr>
            <w:r>
              <w:rPr>
                <w:rFonts w:ascii="Arial" w:hAnsi="Arial" w:cs="Arial"/>
                <w:sz w:val="20"/>
              </w:rPr>
              <w:t>Afin de faciliter la visualisation, une ligne sur 2 sera coloriée en gris clair (à valider</w:t>
            </w:r>
            <w:r w:rsidR="00D846F8">
              <w:rPr>
                <w:rFonts w:ascii="Arial" w:hAnsi="Arial" w:cs="Arial"/>
                <w:sz w:val="20"/>
              </w:rPr>
              <w:t xml:space="preserve"> avec MOS).</w:t>
            </w:r>
          </w:p>
          <w:p w14:paraId="24C900EA" w14:textId="77777777" w:rsidR="00252845" w:rsidRDefault="00252845" w:rsidP="003C58A5">
            <w:pPr>
              <w:spacing w:before="0"/>
              <w:jc w:val="both"/>
              <w:rPr>
                <w:rFonts w:ascii="Arial" w:hAnsi="Arial" w:cs="Arial"/>
                <w:sz w:val="20"/>
              </w:rPr>
            </w:pPr>
          </w:p>
          <w:p w14:paraId="0DDF52BA" w14:textId="77777777" w:rsidR="00252845" w:rsidRDefault="00252845" w:rsidP="00252845">
            <w:pPr>
              <w:spacing w:before="0"/>
              <w:jc w:val="both"/>
              <w:rPr>
                <w:rFonts w:ascii="Arial" w:hAnsi="Arial" w:cs="Arial"/>
                <w:sz w:val="20"/>
              </w:rPr>
            </w:pPr>
            <w:r>
              <w:rPr>
                <w:rFonts w:ascii="Arial" w:hAnsi="Arial" w:cs="Arial"/>
                <w:sz w:val="20"/>
              </w:rPr>
              <w:t>Le tableau disposera d’</w:t>
            </w:r>
            <w:proofErr w:type="spellStart"/>
            <w:r>
              <w:rPr>
                <w:rFonts w:ascii="Arial" w:hAnsi="Arial" w:cs="Arial"/>
                <w:sz w:val="20"/>
              </w:rPr>
              <w:t>ascenceurs</w:t>
            </w:r>
            <w:proofErr w:type="spellEnd"/>
            <w:r>
              <w:rPr>
                <w:rFonts w:ascii="Arial" w:hAnsi="Arial" w:cs="Arial"/>
                <w:sz w:val="20"/>
              </w:rPr>
              <w:t xml:space="preserve"> horizontaux et verticaux pour permettre de visualiser l’ensemble des données.</w:t>
            </w:r>
          </w:p>
          <w:p w14:paraId="4B755CE5" w14:textId="77777777" w:rsidR="00252845" w:rsidRDefault="00252845" w:rsidP="00252845">
            <w:pPr>
              <w:spacing w:before="0"/>
              <w:jc w:val="both"/>
              <w:rPr>
                <w:rFonts w:ascii="Arial" w:hAnsi="Arial" w:cs="Arial"/>
                <w:sz w:val="20"/>
              </w:rPr>
            </w:pPr>
          </w:p>
          <w:p w14:paraId="7079A74A" w14:textId="77777777" w:rsidR="00252845" w:rsidRDefault="00252845" w:rsidP="00252845">
            <w:pPr>
              <w:spacing w:before="0"/>
              <w:jc w:val="both"/>
              <w:rPr>
                <w:rFonts w:ascii="Arial" w:eastAsia="PMingLiU" w:hAnsi="Arial" w:cs="Arial"/>
                <w:sz w:val="20"/>
                <w:lang w:eastAsia="fr-FR"/>
              </w:rPr>
            </w:pPr>
            <w:r>
              <w:rPr>
                <w:rFonts w:ascii="Arial" w:eastAsia="PMingLiU" w:hAnsi="Arial" w:cs="Arial"/>
                <w:sz w:val="20"/>
                <w:lang w:eastAsia="fr-FR"/>
              </w:rPr>
              <w:t>Par défaut, les objets seront triés par ordre alphabétique de repère fonctionnel. Il sera possible d’effectuer un tri sur chaque colonne du tableau. Il ne sera pas possible de combiner plusieurs tris.</w:t>
            </w:r>
          </w:p>
          <w:p w14:paraId="0613A385" w14:textId="77777777" w:rsidR="00252845" w:rsidRDefault="00252845" w:rsidP="00252845">
            <w:pPr>
              <w:spacing w:before="0"/>
              <w:jc w:val="both"/>
              <w:rPr>
                <w:rFonts w:ascii="Arial" w:hAnsi="Arial" w:cs="Arial"/>
                <w:sz w:val="20"/>
              </w:rPr>
            </w:pPr>
          </w:p>
          <w:p w14:paraId="3A74CC81" w14:textId="77777777" w:rsidR="00252845" w:rsidRDefault="00252845" w:rsidP="00252845">
            <w:pPr>
              <w:spacing w:before="0"/>
              <w:jc w:val="both"/>
              <w:rPr>
                <w:rFonts w:ascii="Arial" w:hAnsi="Arial" w:cs="Arial"/>
                <w:sz w:val="20"/>
              </w:rPr>
            </w:pPr>
            <w:r>
              <w:rPr>
                <w:rFonts w:ascii="Arial" w:hAnsi="Arial" w:cs="Arial"/>
                <w:sz w:val="20"/>
              </w:rPr>
              <w:t>Les 2 premières colonnes devront toujours être visibles ainsi que l’entête des colonnes. (</w:t>
            </w:r>
            <w:r w:rsidRPr="002369B0">
              <w:rPr>
                <w:rFonts w:ascii="Arial" w:hAnsi="Arial" w:cs="Arial"/>
                <w:sz w:val="20"/>
                <w:highlight w:val="yellow"/>
              </w:rPr>
              <w:t>A définir et valider</w:t>
            </w:r>
            <w:r>
              <w:rPr>
                <w:rFonts w:ascii="Arial" w:hAnsi="Arial" w:cs="Arial"/>
                <w:sz w:val="20"/>
              </w:rPr>
              <w:t>). Faut-il prévoir de faire une fit sur les colonnes ou avoir une taille fixe ?</w:t>
            </w:r>
          </w:p>
          <w:p w14:paraId="4CF27E2D" w14:textId="77777777" w:rsidR="00252845" w:rsidRDefault="00252845" w:rsidP="003C58A5">
            <w:pPr>
              <w:spacing w:before="0"/>
              <w:jc w:val="both"/>
              <w:rPr>
                <w:rFonts w:ascii="Arial" w:hAnsi="Arial" w:cs="Arial"/>
                <w:sz w:val="20"/>
              </w:rPr>
            </w:pPr>
          </w:p>
          <w:p w14:paraId="743310C8" w14:textId="2DD64AA1" w:rsidR="005564B1" w:rsidRDefault="005564B1" w:rsidP="005564B1">
            <w:pPr>
              <w:spacing w:before="0"/>
              <w:jc w:val="both"/>
              <w:rPr>
                <w:rFonts w:ascii="Arial" w:hAnsi="Arial" w:cs="Arial"/>
                <w:sz w:val="20"/>
              </w:rPr>
            </w:pPr>
            <w:r>
              <w:rPr>
                <w:rFonts w:ascii="Arial" w:hAnsi="Arial" w:cs="Arial"/>
                <w:sz w:val="20"/>
              </w:rPr>
              <w:t>Dans l’application, l</w:t>
            </w:r>
            <w:r w:rsidRPr="00B712E1">
              <w:rPr>
                <w:rFonts w:ascii="Arial" w:hAnsi="Arial" w:cs="Arial"/>
                <w:sz w:val="20"/>
              </w:rPr>
              <w:t xml:space="preserve">e tableau affichera </w:t>
            </w:r>
            <w:r>
              <w:rPr>
                <w:rFonts w:ascii="Arial" w:hAnsi="Arial" w:cs="Arial"/>
                <w:sz w:val="20"/>
              </w:rPr>
              <w:t>l</w:t>
            </w:r>
            <w:r w:rsidRPr="00B712E1">
              <w:rPr>
                <w:rFonts w:ascii="Arial" w:hAnsi="Arial" w:cs="Arial"/>
                <w:sz w:val="20"/>
              </w:rPr>
              <w:t xml:space="preserve">es colonnes </w:t>
            </w:r>
            <w:r>
              <w:rPr>
                <w:rFonts w:ascii="Arial" w:hAnsi="Arial" w:cs="Arial"/>
                <w:sz w:val="20"/>
              </w:rPr>
              <w:t>suivantes :</w:t>
            </w:r>
          </w:p>
          <w:tbl>
            <w:tblPr>
              <w:tblStyle w:val="Grilledutableau"/>
              <w:tblW w:w="8003" w:type="dxa"/>
              <w:tblLayout w:type="fixed"/>
              <w:tblLook w:val="04A0" w:firstRow="1" w:lastRow="0" w:firstColumn="1" w:lastColumn="0" w:noHBand="0" w:noVBand="1"/>
            </w:tblPr>
            <w:tblGrid>
              <w:gridCol w:w="2049"/>
              <w:gridCol w:w="2552"/>
              <w:gridCol w:w="3402"/>
            </w:tblGrid>
            <w:tr w:rsidR="005564B1" w:rsidRPr="00B507A4" w14:paraId="7DB9563F" w14:textId="77777777" w:rsidTr="00BB5D61">
              <w:tc>
                <w:tcPr>
                  <w:tcW w:w="2049" w:type="dxa"/>
                </w:tcPr>
                <w:p w14:paraId="6617CA81" w14:textId="77777777" w:rsidR="005564B1" w:rsidRPr="00B507A4" w:rsidRDefault="005564B1" w:rsidP="005564B1">
                  <w:pPr>
                    <w:spacing w:before="0"/>
                    <w:jc w:val="center"/>
                    <w:rPr>
                      <w:rFonts w:ascii="Arial" w:hAnsi="Arial" w:cs="Arial"/>
                      <w:b/>
                      <w:sz w:val="20"/>
                    </w:rPr>
                  </w:pPr>
                  <w:r w:rsidRPr="00B507A4">
                    <w:rPr>
                      <w:rFonts w:ascii="Arial" w:hAnsi="Arial" w:cs="Arial"/>
                      <w:b/>
                      <w:sz w:val="20"/>
                    </w:rPr>
                    <w:t>Nom de colonne</w:t>
                  </w:r>
                </w:p>
              </w:tc>
              <w:tc>
                <w:tcPr>
                  <w:tcW w:w="2552" w:type="dxa"/>
                </w:tcPr>
                <w:p w14:paraId="39C0AED3" w14:textId="77777777" w:rsidR="005564B1" w:rsidRPr="00B507A4" w:rsidRDefault="005564B1" w:rsidP="005564B1">
                  <w:pPr>
                    <w:spacing w:before="0"/>
                    <w:jc w:val="center"/>
                    <w:rPr>
                      <w:rFonts w:ascii="Arial" w:hAnsi="Arial" w:cs="Arial"/>
                      <w:b/>
                      <w:sz w:val="20"/>
                    </w:rPr>
                  </w:pPr>
                  <w:r w:rsidRPr="00B507A4">
                    <w:rPr>
                      <w:rFonts w:ascii="Arial" w:hAnsi="Arial" w:cs="Arial"/>
                      <w:b/>
                      <w:sz w:val="20"/>
                    </w:rPr>
                    <w:t>Modifiable</w:t>
                  </w:r>
                </w:p>
              </w:tc>
              <w:tc>
                <w:tcPr>
                  <w:tcW w:w="3402" w:type="dxa"/>
                </w:tcPr>
                <w:p w14:paraId="2FFFA713" w14:textId="77777777" w:rsidR="005564B1" w:rsidRPr="00B507A4" w:rsidRDefault="005564B1" w:rsidP="005564B1">
                  <w:pPr>
                    <w:spacing w:before="0"/>
                    <w:jc w:val="center"/>
                    <w:rPr>
                      <w:rFonts w:ascii="Arial" w:hAnsi="Arial" w:cs="Arial"/>
                      <w:b/>
                      <w:sz w:val="20"/>
                    </w:rPr>
                  </w:pPr>
                  <w:r w:rsidRPr="00B507A4">
                    <w:rPr>
                      <w:rFonts w:ascii="Arial" w:hAnsi="Arial" w:cs="Arial"/>
                      <w:b/>
                      <w:sz w:val="20"/>
                    </w:rPr>
                    <w:t>Type</w:t>
                  </w:r>
                </w:p>
              </w:tc>
            </w:tr>
            <w:tr w:rsidR="005564B1" w14:paraId="05D9FBDA" w14:textId="77777777" w:rsidTr="00BB5D61">
              <w:tc>
                <w:tcPr>
                  <w:tcW w:w="2049" w:type="dxa"/>
                </w:tcPr>
                <w:p w14:paraId="4A2EA0A1" w14:textId="77777777" w:rsidR="005564B1" w:rsidRDefault="005564B1" w:rsidP="005564B1">
                  <w:pPr>
                    <w:spacing w:before="0"/>
                    <w:jc w:val="both"/>
                    <w:rPr>
                      <w:rFonts w:ascii="Arial" w:hAnsi="Arial" w:cs="Arial"/>
                      <w:sz w:val="20"/>
                    </w:rPr>
                  </w:pPr>
                  <w:r>
                    <w:rPr>
                      <w:rFonts w:ascii="Arial" w:hAnsi="Arial" w:cs="Arial"/>
                      <w:sz w:val="20"/>
                    </w:rPr>
                    <w:t>Repère fonctionnel</w:t>
                  </w:r>
                </w:p>
              </w:tc>
              <w:tc>
                <w:tcPr>
                  <w:tcW w:w="2552" w:type="dxa"/>
                </w:tcPr>
                <w:p w14:paraId="79D51022" w14:textId="77777777" w:rsidR="005564B1" w:rsidRDefault="005564B1" w:rsidP="005564B1">
                  <w:pPr>
                    <w:spacing w:before="0"/>
                    <w:jc w:val="center"/>
                    <w:rPr>
                      <w:rFonts w:ascii="Arial" w:hAnsi="Arial" w:cs="Arial"/>
                      <w:sz w:val="20"/>
                    </w:rPr>
                  </w:pPr>
                  <w:r>
                    <w:rPr>
                      <w:rFonts w:ascii="Arial" w:hAnsi="Arial" w:cs="Arial"/>
                      <w:sz w:val="20"/>
                    </w:rPr>
                    <w:t>Non</w:t>
                  </w:r>
                </w:p>
              </w:tc>
              <w:tc>
                <w:tcPr>
                  <w:tcW w:w="3402" w:type="dxa"/>
                </w:tcPr>
                <w:p w14:paraId="7DD8EBC6" w14:textId="77777777" w:rsidR="005564B1" w:rsidRDefault="005564B1" w:rsidP="005564B1">
                  <w:pPr>
                    <w:spacing w:before="0"/>
                    <w:jc w:val="center"/>
                    <w:rPr>
                      <w:rFonts w:ascii="Arial" w:hAnsi="Arial" w:cs="Arial"/>
                      <w:sz w:val="20"/>
                    </w:rPr>
                  </w:pPr>
                  <w:r>
                    <w:rPr>
                      <w:rFonts w:ascii="Arial" w:hAnsi="Arial" w:cs="Arial"/>
                      <w:sz w:val="20"/>
                    </w:rPr>
                    <w:t>Texte</w:t>
                  </w:r>
                </w:p>
              </w:tc>
            </w:tr>
            <w:tr w:rsidR="005564B1" w14:paraId="0232C463" w14:textId="77777777" w:rsidTr="00BB5D61">
              <w:tc>
                <w:tcPr>
                  <w:tcW w:w="2049" w:type="dxa"/>
                </w:tcPr>
                <w:p w14:paraId="169F837C" w14:textId="77777777" w:rsidR="005564B1" w:rsidRDefault="005564B1" w:rsidP="005564B1">
                  <w:pPr>
                    <w:spacing w:before="0"/>
                    <w:jc w:val="both"/>
                    <w:rPr>
                      <w:rFonts w:ascii="Arial" w:hAnsi="Arial" w:cs="Arial"/>
                      <w:sz w:val="20"/>
                    </w:rPr>
                  </w:pPr>
                  <w:r>
                    <w:rPr>
                      <w:rFonts w:ascii="Arial" w:hAnsi="Arial" w:cs="Arial"/>
                      <w:sz w:val="20"/>
                    </w:rPr>
                    <w:t>Source</w:t>
                  </w:r>
                </w:p>
              </w:tc>
              <w:tc>
                <w:tcPr>
                  <w:tcW w:w="2552" w:type="dxa"/>
                </w:tcPr>
                <w:p w14:paraId="0083E2C0" w14:textId="77777777" w:rsidR="005564B1" w:rsidRDefault="005564B1" w:rsidP="005564B1">
                  <w:pPr>
                    <w:spacing w:before="0"/>
                    <w:jc w:val="center"/>
                    <w:rPr>
                      <w:rFonts w:ascii="Arial" w:hAnsi="Arial" w:cs="Arial"/>
                      <w:sz w:val="20"/>
                    </w:rPr>
                  </w:pPr>
                  <w:r>
                    <w:rPr>
                      <w:rFonts w:ascii="Arial" w:hAnsi="Arial" w:cs="Arial"/>
                      <w:sz w:val="20"/>
                    </w:rPr>
                    <w:t>Non</w:t>
                  </w:r>
                </w:p>
              </w:tc>
              <w:tc>
                <w:tcPr>
                  <w:tcW w:w="3402" w:type="dxa"/>
                </w:tcPr>
                <w:p w14:paraId="5E9E83CA" w14:textId="77777777" w:rsidR="005564B1" w:rsidRDefault="005564B1" w:rsidP="005564B1">
                  <w:pPr>
                    <w:spacing w:before="0"/>
                    <w:jc w:val="center"/>
                    <w:rPr>
                      <w:rFonts w:ascii="Arial" w:hAnsi="Arial" w:cs="Arial"/>
                      <w:sz w:val="20"/>
                    </w:rPr>
                  </w:pPr>
                  <w:r>
                    <w:rPr>
                      <w:rFonts w:ascii="Arial" w:hAnsi="Arial" w:cs="Arial"/>
                      <w:sz w:val="20"/>
                    </w:rPr>
                    <w:t>Texte</w:t>
                  </w:r>
                </w:p>
              </w:tc>
            </w:tr>
            <w:tr w:rsidR="005564B1" w14:paraId="6F796A5E" w14:textId="77777777" w:rsidTr="00BB5D61">
              <w:tc>
                <w:tcPr>
                  <w:tcW w:w="2049" w:type="dxa"/>
                </w:tcPr>
                <w:p w14:paraId="70A4CD66" w14:textId="77777777" w:rsidR="005564B1" w:rsidRDefault="005564B1" w:rsidP="005564B1">
                  <w:pPr>
                    <w:spacing w:before="0"/>
                    <w:jc w:val="both"/>
                    <w:rPr>
                      <w:rFonts w:ascii="Arial" w:hAnsi="Arial" w:cs="Arial"/>
                      <w:sz w:val="20"/>
                    </w:rPr>
                  </w:pPr>
                  <w:r>
                    <w:rPr>
                      <w:rFonts w:ascii="Arial" w:hAnsi="Arial" w:cs="Arial"/>
                      <w:sz w:val="20"/>
                    </w:rPr>
                    <w:t>Description</w:t>
                  </w:r>
                </w:p>
              </w:tc>
              <w:tc>
                <w:tcPr>
                  <w:tcW w:w="2552" w:type="dxa"/>
                </w:tcPr>
                <w:p w14:paraId="7D68AE2D" w14:textId="77777777" w:rsidR="005564B1" w:rsidRDefault="005564B1" w:rsidP="005564B1">
                  <w:pPr>
                    <w:spacing w:before="0"/>
                    <w:jc w:val="center"/>
                    <w:rPr>
                      <w:rFonts w:ascii="Arial" w:hAnsi="Arial" w:cs="Arial"/>
                      <w:sz w:val="20"/>
                    </w:rPr>
                  </w:pPr>
                  <w:r>
                    <w:rPr>
                      <w:rFonts w:ascii="Arial" w:hAnsi="Arial" w:cs="Arial"/>
                      <w:sz w:val="20"/>
                    </w:rPr>
                    <w:t>Non</w:t>
                  </w:r>
                </w:p>
              </w:tc>
              <w:tc>
                <w:tcPr>
                  <w:tcW w:w="3402" w:type="dxa"/>
                </w:tcPr>
                <w:p w14:paraId="33EEE950" w14:textId="77777777" w:rsidR="005564B1" w:rsidRDefault="005564B1" w:rsidP="005564B1">
                  <w:pPr>
                    <w:spacing w:before="0"/>
                    <w:jc w:val="center"/>
                    <w:rPr>
                      <w:rFonts w:ascii="Arial" w:hAnsi="Arial" w:cs="Arial"/>
                      <w:sz w:val="20"/>
                    </w:rPr>
                  </w:pPr>
                  <w:r>
                    <w:rPr>
                      <w:rFonts w:ascii="Arial" w:hAnsi="Arial" w:cs="Arial"/>
                      <w:sz w:val="20"/>
                    </w:rPr>
                    <w:t>Texte</w:t>
                  </w:r>
                </w:p>
              </w:tc>
            </w:tr>
            <w:tr w:rsidR="005564B1" w14:paraId="0CB78AF2" w14:textId="77777777" w:rsidTr="00BB5D61">
              <w:tc>
                <w:tcPr>
                  <w:tcW w:w="2049" w:type="dxa"/>
                </w:tcPr>
                <w:p w14:paraId="1FF27CDB" w14:textId="77777777" w:rsidR="005564B1" w:rsidRDefault="005564B1" w:rsidP="005564B1">
                  <w:pPr>
                    <w:spacing w:before="0"/>
                    <w:jc w:val="both"/>
                    <w:rPr>
                      <w:rFonts w:ascii="Arial" w:hAnsi="Arial" w:cs="Arial"/>
                      <w:sz w:val="20"/>
                    </w:rPr>
                  </w:pPr>
                  <w:r>
                    <w:rPr>
                      <w:rFonts w:ascii="Arial" w:hAnsi="Arial" w:cs="Arial"/>
                      <w:sz w:val="20"/>
                    </w:rPr>
                    <w:t>Type de composant</w:t>
                  </w:r>
                </w:p>
              </w:tc>
              <w:tc>
                <w:tcPr>
                  <w:tcW w:w="2552" w:type="dxa"/>
                </w:tcPr>
                <w:p w14:paraId="34AC95D5" w14:textId="77777777" w:rsidR="005564B1" w:rsidRDefault="005564B1" w:rsidP="005564B1">
                  <w:pPr>
                    <w:spacing w:before="0"/>
                    <w:jc w:val="center"/>
                    <w:rPr>
                      <w:rFonts w:ascii="Arial" w:hAnsi="Arial" w:cs="Arial"/>
                      <w:sz w:val="20"/>
                    </w:rPr>
                  </w:pPr>
                  <w:r>
                    <w:rPr>
                      <w:rFonts w:ascii="Arial" w:hAnsi="Arial" w:cs="Arial"/>
                      <w:sz w:val="20"/>
                    </w:rPr>
                    <w:t>Non</w:t>
                  </w:r>
                </w:p>
              </w:tc>
              <w:tc>
                <w:tcPr>
                  <w:tcW w:w="3402" w:type="dxa"/>
                </w:tcPr>
                <w:p w14:paraId="5BFCCFAA" w14:textId="77777777" w:rsidR="005564B1" w:rsidRDefault="005564B1" w:rsidP="005564B1">
                  <w:pPr>
                    <w:spacing w:before="0"/>
                    <w:jc w:val="center"/>
                    <w:rPr>
                      <w:rFonts w:ascii="Arial" w:hAnsi="Arial" w:cs="Arial"/>
                      <w:sz w:val="20"/>
                    </w:rPr>
                  </w:pPr>
                  <w:r>
                    <w:rPr>
                      <w:rFonts w:ascii="Arial" w:hAnsi="Arial" w:cs="Arial"/>
                      <w:sz w:val="20"/>
                    </w:rPr>
                    <w:t>Texte</w:t>
                  </w:r>
                </w:p>
              </w:tc>
            </w:tr>
            <w:tr w:rsidR="005564B1" w14:paraId="51646BE1" w14:textId="77777777" w:rsidTr="00BB5D61">
              <w:tc>
                <w:tcPr>
                  <w:tcW w:w="2049" w:type="dxa"/>
                </w:tcPr>
                <w:p w14:paraId="785A25C0" w14:textId="77777777" w:rsidR="005564B1" w:rsidRDefault="005564B1" w:rsidP="005564B1">
                  <w:pPr>
                    <w:spacing w:before="0"/>
                    <w:jc w:val="both"/>
                    <w:rPr>
                      <w:rFonts w:ascii="Arial" w:hAnsi="Arial" w:cs="Arial"/>
                      <w:sz w:val="20"/>
                    </w:rPr>
                  </w:pPr>
                  <w:r>
                    <w:rPr>
                      <w:rFonts w:ascii="Arial" w:hAnsi="Arial" w:cs="Arial"/>
                      <w:sz w:val="20"/>
                    </w:rPr>
                    <w:t>Métier</w:t>
                  </w:r>
                </w:p>
              </w:tc>
              <w:tc>
                <w:tcPr>
                  <w:tcW w:w="2552" w:type="dxa"/>
                </w:tcPr>
                <w:p w14:paraId="35672DAA" w14:textId="77777777" w:rsidR="005564B1" w:rsidRDefault="005564B1" w:rsidP="005564B1">
                  <w:pPr>
                    <w:spacing w:before="0"/>
                    <w:jc w:val="center"/>
                    <w:rPr>
                      <w:rFonts w:ascii="Arial" w:hAnsi="Arial" w:cs="Arial"/>
                      <w:sz w:val="20"/>
                    </w:rPr>
                  </w:pPr>
                  <w:r>
                    <w:rPr>
                      <w:rFonts w:ascii="Arial" w:hAnsi="Arial" w:cs="Arial"/>
                      <w:sz w:val="20"/>
                    </w:rPr>
                    <w:t>Non</w:t>
                  </w:r>
                </w:p>
              </w:tc>
              <w:tc>
                <w:tcPr>
                  <w:tcW w:w="3402" w:type="dxa"/>
                </w:tcPr>
                <w:p w14:paraId="524F906C" w14:textId="77777777" w:rsidR="005564B1" w:rsidRDefault="005564B1" w:rsidP="005564B1">
                  <w:pPr>
                    <w:spacing w:before="0"/>
                    <w:jc w:val="center"/>
                    <w:rPr>
                      <w:rFonts w:ascii="Arial" w:hAnsi="Arial" w:cs="Arial"/>
                      <w:sz w:val="20"/>
                    </w:rPr>
                  </w:pPr>
                  <w:r>
                    <w:rPr>
                      <w:rFonts w:ascii="Arial" w:hAnsi="Arial" w:cs="Arial"/>
                      <w:sz w:val="20"/>
                    </w:rPr>
                    <w:t>Texte</w:t>
                  </w:r>
                </w:p>
              </w:tc>
            </w:tr>
            <w:tr w:rsidR="005564B1" w14:paraId="66AAD5D3" w14:textId="77777777" w:rsidTr="00BB5D61">
              <w:tc>
                <w:tcPr>
                  <w:tcW w:w="2049" w:type="dxa"/>
                </w:tcPr>
                <w:p w14:paraId="148B7F1E" w14:textId="77777777" w:rsidR="005564B1" w:rsidRDefault="005564B1" w:rsidP="005564B1">
                  <w:pPr>
                    <w:spacing w:before="0"/>
                    <w:jc w:val="both"/>
                    <w:rPr>
                      <w:rFonts w:ascii="Arial" w:hAnsi="Arial" w:cs="Arial"/>
                      <w:sz w:val="20"/>
                    </w:rPr>
                  </w:pPr>
                  <w:r>
                    <w:rPr>
                      <w:rFonts w:ascii="Arial" w:hAnsi="Arial" w:cs="Arial"/>
                      <w:sz w:val="20"/>
                    </w:rPr>
                    <w:t>Fonction</w:t>
                  </w:r>
                </w:p>
              </w:tc>
              <w:tc>
                <w:tcPr>
                  <w:tcW w:w="2552" w:type="dxa"/>
                </w:tcPr>
                <w:p w14:paraId="46985659" w14:textId="77777777" w:rsidR="005564B1" w:rsidRDefault="005564B1" w:rsidP="005564B1">
                  <w:pPr>
                    <w:spacing w:before="0"/>
                    <w:jc w:val="center"/>
                    <w:rPr>
                      <w:rFonts w:ascii="Arial" w:hAnsi="Arial" w:cs="Arial"/>
                      <w:sz w:val="20"/>
                    </w:rPr>
                  </w:pPr>
                  <w:r>
                    <w:rPr>
                      <w:rFonts w:ascii="Arial" w:hAnsi="Arial" w:cs="Arial"/>
                      <w:sz w:val="20"/>
                    </w:rPr>
                    <w:t>Non</w:t>
                  </w:r>
                </w:p>
              </w:tc>
              <w:tc>
                <w:tcPr>
                  <w:tcW w:w="3402" w:type="dxa"/>
                </w:tcPr>
                <w:p w14:paraId="5D3573DD" w14:textId="77777777" w:rsidR="005564B1" w:rsidRDefault="005564B1" w:rsidP="005564B1">
                  <w:pPr>
                    <w:spacing w:before="0"/>
                    <w:jc w:val="center"/>
                    <w:rPr>
                      <w:rFonts w:ascii="Arial" w:hAnsi="Arial" w:cs="Arial"/>
                      <w:sz w:val="20"/>
                    </w:rPr>
                  </w:pPr>
                  <w:r>
                    <w:rPr>
                      <w:rFonts w:ascii="Arial" w:hAnsi="Arial" w:cs="Arial"/>
                      <w:sz w:val="20"/>
                    </w:rPr>
                    <w:t>Texte</w:t>
                  </w:r>
                </w:p>
              </w:tc>
            </w:tr>
            <w:tr w:rsidR="005564B1" w14:paraId="70FF20A0" w14:textId="77777777" w:rsidTr="00BB5D61">
              <w:tc>
                <w:tcPr>
                  <w:tcW w:w="2049" w:type="dxa"/>
                </w:tcPr>
                <w:p w14:paraId="42D9F91C" w14:textId="77777777" w:rsidR="005564B1" w:rsidRDefault="005564B1" w:rsidP="005564B1">
                  <w:pPr>
                    <w:spacing w:before="0"/>
                    <w:jc w:val="both"/>
                    <w:rPr>
                      <w:rFonts w:ascii="Arial" w:hAnsi="Arial" w:cs="Arial"/>
                      <w:sz w:val="20"/>
                    </w:rPr>
                  </w:pPr>
                  <w:r>
                    <w:rPr>
                      <w:rFonts w:ascii="Arial" w:hAnsi="Arial" w:cs="Arial"/>
                      <w:sz w:val="20"/>
                    </w:rPr>
                    <w:t>Lot</w:t>
                  </w:r>
                </w:p>
              </w:tc>
              <w:tc>
                <w:tcPr>
                  <w:tcW w:w="2552" w:type="dxa"/>
                </w:tcPr>
                <w:p w14:paraId="3F3691DF" w14:textId="77777777" w:rsidR="005564B1" w:rsidRDefault="005564B1" w:rsidP="005564B1">
                  <w:pPr>
                    <w:spacing w:before="0"/>
                    <w:jc w:val="center"/>
                    <w:rPr>
                      <w:rFonts w:ascii="Arial" w:hAnsi="Arial" w:cs="Arial"/>
                      <w:sz w:val="20"/>
                    </w:rPr>
                  </w:pPr>
                  <w:r>
                    <w:rPr>
                      <w:rFonts w:ascii="Arial" w:hAnsi="Arial" w:cs="Arial"/>
                      <w:sz w:val="20"/>
                    </w:rPr>
                    <w:t>Non</w:t>
                  </w:r>
                </w:p>
              </w:tc>
              <w:tc>
                <w:tcPr>
                  <w:tcW w:w="3402" w:type="dxa"/>
                </w:tcPr>
                <w:p w14:paraId="2B86E4AA" w14:textId="77777777" w:rsidR="005564B1" w:rsidRDefault="005564B1" w:rsidP="005564B1">
                  <w:pPr>
                    <w:spacing w:before="0"/>
                    <w:jc w:val="center"/>
                    <w:rPr>
                      <w:rFonts w:ascii="Arial" w:hAnsi="Arial" w:cs="Arial"/>
                      <w:sz w:val="20"/>
                    </w:rPr>
                  </w:pPr>
                  <w:r>
                    <w:rPr>
                      <w:rFonts w:ascii="Arial" w:hAnsi="Arial" w:cs="Arial"/>
                      <w:sz w:val="20"/>
                    </w:rPr>
                    <w:t>Texte</w:t>
                  </w:r>
                </w:p>
              </w:tc>
            </w:tr>
            <w:tr w:rsidR="005564B1" w14:paraId="270A5E2F" w14:textId="77777777" w:rsidTr="00BB5D61">
              <w:tc>
                <w:tcPr>
                  <w:tcW w:w="2049" w:type="dxa"/>
                </w:tcPr>
                <w:p w14:paraId="06939649" w14:textId="77777777" w:rsidR="005564B1" w:rsidRDefault="005564B1" w:rsidP="005564B1">
                  <w:pPr>
                    <w:spacing w:before="0"/>
                    <w:jc w:val="both"/>
                    <w:rPr>
                      <w:rFonts w:ascii="Arial" w:hAnsi="Arial" w:cs="Arial"/>
                      <w:sz w:val="20"/>
                    </w:rPr>
                  </w:pPr>
                  <w:r>
                    <w:rPr>
                      <w:rFonts w:ascii="Arial" w:hAnsi="Arial" w:cs="Arial"/>
                      <w:sz w:val="20"/>
                    </w:rPr>
                    <w:t>Local</w:t>
                  </w:r>
                </w:p>
              </w:tc>
              <w:tc>
                <w:tcPr>
                  <w:tcW w:w="2552" w:type="dxa"/>
                </w:tcPr>
                <w:p w14:paraId="66F9213E" w14:textId="77777777" w:rsidR="005564B1" w:rsidRDefault="005564B1" w:rsidP="005564B1">
                  <w:pPr>
                    <w:spacing w:before="0"/>
                    <w:jc w:val="center"/>
                    <w:rPr>
                      <w:rFonts w:ascii="Arial" w:hAnsi="Arial" w:cs="Arial"/>
                      <w:sz w:val="20"/>
                    </w:rPr>
                  </w:pPr>
                  <w:r>
                    <w:rPr>
                      <w:rFonts w:ascii="Arial" w:hAnsi="Arial" w:cs="Arial"/>
                      <w:sz w:val="20"/>
                    </w:rPr>
                    <w:t>Non</w:t>
                  </w:r>
                </w:p>
              </w:tc>
              <w:tc>
                <w:tcPr>
                  <w:tcW w:w="3402" w:type="dxa"/>
                </w:tcPr>
                <w:p w14:paraId="7E7D4699" w14:textId="77777777" w:rsidR="005564B1" w:rsidRDefault="005564B1" w:rsidP="005564B1">
                  <w:pPr>
                    <w:spacing w:before="0"/>
                    <w:jc w:val="center"/>
                    <w:rPr>
                      <w:rFonts w:ascii="Arial" w:hAnsi="Arial" w:cs="Arial"/>
                      <w:sz w:val="20"/>
                    </w:rPr>
                  </w:pPr>
                  <w:r>
                    <w:rPr>
                      <w:rFonts w:ascii="Arial" w:hAnsi="Arial" w:cs="Arial"/>
                      <w:sz w:val="20"/>
                    </w:rPr>
                    <w:t>Texte</w:t>
                  </w:r>
                </w:p>
              </w:tc>
            </w:tr>
            <w:tr w:rsidR="005564B1" w14:paraId="37BE58CF" w14:textId="77777777" w:rsidTr="00BB5D61">
              <w:tc>
                <w:tcPr>
                  <w:tcW w:w="2049" w:type="dxa"/>
                </w:tcPr>
                <w:p w14:paraId="53CBFBA1" w14:textId="77777777" w:rsidR="005564B1" w:rsidRDefault="005564B1" w:rsidP="005564B1">
                  <w:pPr>
                    <w:spacing w:before="0"/>
                    <w:jc w:val="both"/>
                    <w:rPr>
                      <w:rFonts w:ascii="Arial" w:hAnsi="Arial" w:cs="Arial"/>
                      <w:sz w:val="20"/>
                    </w:rPr>
                  </w:pPr>
                  <w:r>
                    <w:rPr>
                      <w:rFonts w:ascii="Arial" w:hAnsi="Arial" w:cs="Arial"/>
                      <w:sz w:val="20"/>
                    </w:rPr>
                    <w:t>Code client</w:t>
                  </w:r>
                </w:p>
              </w:tc>
              <w:tc>
                <w:tcPr>
                  <w:tcW w:w="2552" w:type="dxa"/>
                </w:tcPr>
                <w:p w14:paraId="53811F10" w14:textId="55428E42" w:rsidR="005564B1" w:rsidRDefault="00AF4C26" w:rsidP="005564B1">
                  <w:pPr>
                    <w:spacing w:before="0"/>
                    <w:jc w:val="center"/>
                    <w:rPr>
                      <w:rFonts w:ascii="Arial" w:hAnsi="Arial" w:cs="Arial"/>
                      <w:sz w:val="20"/>
                    </w:rPr>
                  </w:pPr>
                  <w:ins w:id="686" w:author="Level, Vincent" w:date="2025-01-22T16:34:00Z">
                    <w:r>
                      <w:rPr>
                        <w:rFonts w:ascii="Arial" w:hAnsi="Arial" w:cs="Arial"/>
                        <w:sz w:val="20"/>
                      </w:rPr>
                      <w:t>Oui</w:t>
                    </w:r>
                  </w:ins>
                </w:p>
              </w:tc>
              <w:tc>
                <w:tcPr>
                  <w:tcW w:w="3402" w:type="dxa"/>
                </w:tcPr>
                <w:p w14:paraId="1B917EE8" w14:textId="77777777" w:rsidR="005564B1" w:rsidRDefault="005564B1" w:rsidP="005564B1">
                  <w:pPr>
                    <w:spacing w:before="0"/>
                    <w:jc w:val="center"/>
                    <w:rPr>
                      <w:rFonts w:ascii="Arial" w:hAnsi="Arial" w:cs="Arial"/>
                      <w:sz w:val="20"/>
                    </w:rPr>
                  </w:pPr>
                  <w:r>
                    <w:rPr>
                      <w:rFonts w:ascii="Arial" w:hAnsi="Arial" w:cs="Arial"/>
                      <w:sz w:val="20"/>
                    </w:rPr>
                    <w:t>Texte</w:t>
                  </w:r>
                </w:p>
              </w:tc>
            </w:tr>
            <w:tr w:rsidR="005564B1" w14:paraId="4F8D7C5D" w14:textId="77777777" w:rsidTr="00BB5D61">
              <w:tc>
                <w:tcPr>
                  <w:tcW w:w="2049" w:type="dxa"/>
                </w:tcPr>
                <w:p w14:paraId="1C61BE77" w14:textId="77777777" w:rsidR="005564B1" w:rsidRDefault="005564B1" w:rsidP="005564B1">
                  <w:pPr>
                    <w:spacing w:before="0"/>
                    <w:jc w:val="both"/>
                    <w:rPr>
                      <w:rFonts w:ascii="Arial" w:hAnsi="Arial" w:cs="Arial"/>
                      <w:sz w:val="20"/>
                    </w:rPr>
                  </w:pPr>
                  <w:r>
                    <w:rPr>
                      <w:rFonts w:ascii="Arial" w:hAnsi="Arial" w:cs="Arial"/>
                      <w:sz w:val="20"/>
                    </w:rPr>
                    <w:t>Code fournisseur</w:t>
                  </w:r>
                </w:p>
              </w:tc>
              <w:tc>
                <w:tcPr>
                  <w:tcW w:w="2552" w:type="dxa"/>
                </w:tcPr>
                <w:p w14:paraId="6CD496B9" w14:textId="77777777" w:rsidR="005564B1" w:rsidRDefault="005564B1" w:rsidP="005564B1">
                  <w:pPr>
                    <w:spacing w:before="0"/>
                    <w:jc w:val="center"/>
                    <w:rPr>
                      <w:rFonts w:ascii="Arial" w:hAnsi="Arial" w:cs="Arial"/>
                      <w:sz w:val="20"/>
                    </w:rPr>
                  </w:pPr>
                  <w:r>
                    <w:rPr>
                      <w:rFonts w:ascii="Arial" w:hAnsi="Arial" w:cs="Arial"/>
                      <w:sz w:val="20"/>
                    </w:rPr>
                    <w:t>Oui</w:t>
                  </w:r>
                </w:p>
              </w:tc>
              <w:tc>
                <w:tcPr>
                  <w:tcW w:w="3402" w:type="dxa"/>
                </w:tcPr>
                <w:p w14:paraId="32A71997" w14:textId="77777777" w:rsidR="005564B1" w:rsidRDefault="005564B1" w:rsidP="005564B1">
                  <w:pPr>
                    <w:spacing w:before="0"/>
                    <w:jc w:val="center"/>
                    <w:rPr>
                      <w:rFonts w:ascii="Arial" w:hAnsi="Arial" w:cs="Arial"/>
                      <w:sz w:val="20"/>
                    </w:rPr>
                  </w:pPr>
                  <w:r>
                    <w:rPr>
                      <w:rFonts w:ascii="Arial" w:hAnsi="Arial" w:cs="Arial"/>
                      <w:sz w:val="20"/>
                    </w:rPr>
                    <w:t>Texte</w:t>
                  </w:r>
                </w:p>
              </w:tc>
            </w:tr>
            <w:tr w:rsidR="005564B1" w14:paraId="58DE46D2" w14:textId="77777777" w:rsidTr="00BB5D61">
              <w:tc>
                <w:tcPr>
                  <w:tcW w:w="2049" w:type="dxa"/>
                </w:tcPr>
                <w:p w14:paraId="01E8D2B5" w14:textId="77777777" w:rsidR="005564B1" w:rsidRDefault="005564B1" w:rsidP="005564B1">
                  <w:pPr>
                    <w:spacing w:before="0"/>
                    <w:jc w:val="both"/>
                    <w:rPr>
                      <w:rFonts w:ascii="Arial" w:hAnsi="Arial" w:cs="Arial"/>
                      <w:sz w:val="20"/>
                    </w:rPr>
                  </w:pPr>
                  <w:r>
                    <w:rPr>
                      <w:rFonts w:ascii="Arial" w:hAnsi="Arial" w:cs="Arial"/>
                      <w:sz w:val="20"/>
                    </w:rPr>
                    <w:t>Facteur de choc</w:t>
                  </w:r>
                </w:p>
              </w:tc>
              <w:tc>
                <w:tcPr>
                  <w:tcW w:w="2552" w:type="dxa"/>
                </w:tcPr>
                <w:p w14:paraId="5BE811D7" w14:textId="77777777" w:rsidR="005564B1" w:rsidRDefault="005564B1" w:rsidP="005564B1">
                  <w:pPr>
                    <w:spacing w:before="0"/>
                    <w:jc w:val="center"/>
                    <w:rPr>
                      <w:rFonts w:ascii="Arial" w:hAnsi="Arial" w:cs="Arial"/>
                      <w:sz w:val="20"/>
                    </w:rPr>
                  </w:pPr>
                  <w:r>
                    <w:rPr>
                      <w:rFonts w:ascii="Arial" w:hAnsi="Arial" w:cs="Arial"/>
                      <w:sz w:val="20"/>
                    </w:rPr>
                    <w:t>Oui</w:t>
                  </w:r>
                </w:p>
              </w:tc>
              <w:tc>
                <w:tcPr>
                  <w:tcW w:w="3402" w:type="dxa"/>
                </w:tcPr>
                <w:p w14:paraId="710145C3" w14:textId="77777777" w:rsidR="005564B1" w:rsidRDefault="005564B1" w:rsidP="005564B1">
                  <w:pPr>
                    <w:spacing w:before="0"/>
                    <w:jc w:val="center"/>
                    <w:rPr>
                      <w:rFonts w:ascii="Arial" w:hAnsi="Arial" w:cs="Arial"/>
                      <w:sz w:val="20"/>
                    </w:rPr>
                  </w:pPr>
                  <w:r>
                    <w:rPr>
                      <w:rFonts w:ascii="Arial" w:hAnsi="Arial" w:cs="Arial"/>
                      <w:sz w:val="20"/>
                    </w:rPr>
                    <w:t>Liste de valeurs</w:t>
                  </w:r>
                </w:p>
              </w:tc>
            </w:tr>
            <w:tr w:rsidR="005564B1" w14:paraId="4F7501D0" w14:textId="77777777" w:rsidTr="00BB5D61">
              <w:tc>
                <w:tcPr>
                  <w:tcW w:w="2049" w:type="dxa"/>
                </w:tcPr>
                <w:p w14:paraId="624FBF3A" w14:textId="77777777" w:rsidR="005564B1" w:rsidRDefault="005564B1" w:rsidP="005564B1">
                  <w:pPr>
                    <w:spacing w:before="0"/>
                    <w:jc w:val="both"/>
                    <w:rPr>
                      <w:rFonts w:ascii="Arial" w:hAnsi="Arial" w:cs="Arial"/>
                      <w:sz w:val="20"/>
                    </w:rPr>
                  </w:pPr>
                  <w:r>
                    <w:rPr>
                      <w:rFonts w:ascii="Arial" w:hAnsi="Arial" w:cs="Arial"/>
                      <w:sz w:val="20"/>
                    </w:rPr>
                    <w:t>Degré de choc</w:t>
                  </w:r>
                </w:p>
              </w:tc>
              <w:tc>
                <w:tcPr>
                  <w:tcW w:w="2552" w:type="dxa"/>
                </w:tcPr>
                <w:p w14:paraId="28680537" w14:textId="77777777" w:rsidR="005564B1" w:rsidRDefault="005564B1" w:rsidP="005564B1">
                  <w:pPr>
                    <w:spacing w:before="0"/>
                    <w:jc w:val="center"/>
                    <w:rPr>
                      <w:rFonts w:ascii="Arial" w:hAnsi="Arial" w:cs="Arial"/>
                      <w:sz w:val="20"/>
                    </w:rPr>
                  </w:pPr>
                  <w:r>
                    <w:rPr>
                      <w:rFonts w:ascii="Arial" w:hAnsi="Arial" w:cs="Arial"/>
                      <w:sz w:val="20"/>
                    </w:rPr>
                    <w:t>Oui</w:t>
                  </w:r>
                </w:p>
              </w:tc>
              <w:tc>
                <w:tcPr>
                  <w:tcW w:w="3402" w:type="dxa"/>
                </w:tcPr>
                <w:p w14:paraId="399CCD19" w14:textId="77777777" w:rsidR="005564B1" w:rsidRDefault="005564B1" w:rsidP="005564B1">
                  <w:pPr>
                    <w:spacing w:before="0"/>
                    <w:jc w:val="center"/>
                    <w:rPr>
                      <w:rFonts w:ascii="Arial" w:hAnsi="Arial" w:cs="Arial"/>
                      <w:sz w:val="20"/>
                    </w:rPr>
                  </w:pPr>
                  <w:r>
                    <w:rPr>
                      <w:rFonts w:ascii="Arial" w:hAnsi="Arial" w:cs="Arial"/>
                      <w:sz w:val="20"/>
                    </w:rPr>
                    <w:t>Liste de valeurs</w:t>
                  </w:r>
                </w:p>
              </w:tc>
            </w:tr>
            <w:tr w:rsidR="005564B1" w14:paraId="5B890409" w14:textId="77777777" w:rsidTr="00BB5D61">
              <w:tc>
                <w:tcPr>
                  <w:tcW w:w="2049" w:type="dxa"/>
                </w:tcPr>
                <w:p w14:paraId="56D35836" w14:textId="77777777" w:rsidR="005564B1" w:rsidRDefault="005564B1" w:rsidP="005564B1">
                  <w:pPr>
                    <w:spacing w:before="0"/>
                    <w:jc w:val="both"/>
                    <w:rPr>
                      <w:rFonts w:ascii="Arial" w:hAnsi="Arial" w:cs="Arial"/>
                      <w:sz w:val="20"/>
                    </w:rPr>
                  </w:pPr>
                  <w:r>
                    <w:rPr>
                      <w:rFonts w:ascii="Arial" w:hAnsi="Arial" w:cs="Arial"/>
                      <w:sz w:val="20"/>
                    </w:rPr>
                    <w:t>Avec plots</w:t>
                  </w:r>
                </w:p>
              </w:tc>
              <w:tc>
                <w:tcPr>
                  <w:tcW w:w="2552" w:type="dxa"/>
                </w:tcPr>
                <w:p w14:paraId="04EBECAF" w14:textId="77777777" w:rsidR="005564B1" w:rsidRDefault="005564B1" w:rsidP="005564B1">
                  <w:pPr>
                    <w:spacing w:before="0"/>
                    <w:jc w:val="center"/>
                    <w:rPr>
                      <w:rFonts w:ascii="Arial" w:hAnsi="Arial" w:cs="Arial"/>
                      <w:sz w:val="20"/>
                    </w:rPr>
                  </w:pPr>
                  <w:r>
                    <w:rPr>
                      <w:rFonts w:ascii="Arial" w:hAnsi="Arial" w:cs="Arial"/>
                      <w:sz w:val="20"/>
                    </w:rPr>
                    <w:t>Oui</w:t>
                  </w:r>
                </w:p>
              </w:tc>
              <w:tc>
                <w:tcPr>
                  <w:tcW w:w="3402" w:type="dxa"/>
                </w:tcPr>
                <w:p w14:paraId="69E3999D" w14:textId="77777777" w:rsidR="005564B1" w:rsidRDefault="005564B1" w:rsidP="005564B1">
                  <w:pPr>
                    <w:spacing w:before="0"/>
                    <w:jc w:val="center"/>
                    <w:rPr>
                      <w:rFonts w:ascii="Arial" w:hAnsi="Arial" w:cs="Arial"/>
                      <w:sz w:val="20"/>
                    </w:rPr>
                  </w:pPr>
                  <w:r>
                    <w:rPr>
                      <w:rFonts w:ascii="Arial" w:hAnsi="Arial" w:cs="Arial"/>
                      <w:sz w:val="20"/>
                    </w:rPr>
                    <w:t>Liste de valeurs</w:t>
                  </w:r>
                </w:p>
              </w:tc>
            </w:tr>
            <w:tr w:rsidR="005564B1" w14:paraId="06D12B51" w14:textId="77777777" w:rsidTr="00BB5D61">
              <w:tc>
                <w:tcPr>
                  <w:tcW w:w="2049" w:type="dxa"/>
                </w:tcPr>
                <w:p w14:paraId="326CAB9B" w14:textId="77777777" w:rsidR="005564B1" w:rsidRDefault="005564B1" w:rsidP="005564B1">
                  <w:pPr>
                    <w:spacing w:before="0"/>
                    <w:jc w:val="both"/>
                    <w:rPr>
                      <w:rFonts w:ascii="Arial" w:hAnsi="Arial" w:cs="Arial"/>
                      <w:sz w:val="20"/>
                    </w:rPr>
                  </w:pPr>
                  <w:r>
                    <w:rPr>
                      <w:rFonts w:ascii="Arial" w:hAnsi="Arial" w:cs="Arial"/>
                      <w:sz w:val="20"/>
                    </w:rPr>
                    <w:t xml:space="preserve">Avec </w:t>
                  </w:r>
                  <w:proofErr w:type="spellStart"/>
                  <w:r>
                    <w:rPr>
                      <w:rFonts w:ascii="Arial" w:hAnsi="Arial" w:cs="Arial"/>
                      <w:sz w:val="20"/>
                    </w:rPr>
                    <w:t>carlingage</w:t>
                  </w:r>
                  <w:proofErr w:type="spellEnd"/>
                </w:p>
              </w:tc>
              <w:tc>
                <w:tcPr>
                  <w:tcW w:w="2552" w:type="dxa"/>
                </w:tcPr>
                <w:p w14:paraId="0E002716" w14:textId="77777777" w:rsidR="005564B1" w:rsidRDefault="005564B1" w:rsidP="005564B1">
                  <w:pPr>
                    <w:spacing w:before="0"/>
                    <w:jc w:val="center"/>
                    <w:rPr>
                      <w:rFonts w:ascii="Arial" w:hAnsi="Arial" w:cs="Arial"/>
                      <w:sz w:val="20"/>
                    </w:rPr>
                  </w:pPr>
                  <w:r>
                    <w:rPr>
                      <w:rFonts w:ascii="Arial" w:hAnsi="Arial" w:cs="Arial"/>
                      <w:sz w:val="20"/>
                    </w:rPr>
                    <w:t>Oui</w:t>
                  </w:r>
                </w:p>
              </w:tc>
              <w:tc>
                <w:tcPr>
                  <w:tcW w:w="3402" w:type="dxa"/>
                </w:tcPr>
                <w:p w14:paraId="36E83F4D" w14:textId="77777777" w:rsidR="005564B1" w:rsidRDefault="005564B1" w:rsidP="005564B1">
                  <w:pPr>
                    <w:spacing w:before="0"/>
                    <w:jc w:val="center"/>
                    <w:rPr>
                      <w:rFonts w:ascii="Arial" w:hAnsi="Arial" w:cs="Arial"/>
                      <w:sz w:val="20"/>
                    </w:rPr>
                  </w:pPr>
                  <w:r>
                    <w:rPr>
                      <w:rFonts w:ascii="Arial" w:hAnsi="Arial" w:cs="Arial"/>
                      <w:sz w:val="20"/>
                    </w:rPr>
                    <w:t>Liste de valeurs</w:t>
                  </w:r>
                </w:p>
              </w:tc>
            </w:tr>
            <w:tr w:rsidR="005564B1" w14:paraId="26180E2A" w14:textId="77777777" w:rsidTr="00BB5D61">
              <w:tc>
                <w:tcPr>
                  <w:tcW w:w="2049" w:type="dxa"/>
                </w:tcPr>
                <w:p w14:paraId="21777AB3" w14:textId="77777777" w:rsidR="005564B1" w:rsidRDefault="005564B1" w:rsidP="005564B1">
                  <w:pPr>
                    <w:spacing w:before="0"/>
                    <w:jc w:val="both"/>
                    <w:rPr>
                      <w:rFonts w:ascii="Arial" w:hAnsi="Arial" w:cs="Arial"/>
                      <w:sz w:val="20"/>
                    </w:rPr>
                  </w:pPr>
                  <w:r>
                    <w:rPr>
                      <w:rFonts w:ascii="Arial" w:hAnsi="Arial" w:cs="Arial"/>
                      <w:sz w:val="20"/>
                    </w:rPr>
                    <w:t>Date de création</w:t>
                  </w:r>
                </w:p>
              </w:tc>
              <w:tc>
                <w:tcPr>
                  <w:tcW w:w="2552" w:type="dxa"/>
                </w:tcPr>
                <w:p w14:paraId="7FAAE84F" w14:textId="77777777" w:rsidR="005564B1" w:rsidRDefault="005564B1" w:rsidP="005564B1">
                  <w:pPr>
                    <w:spacing w:before="0"/>
                    <w:jc w:val="center"/>
                    <w:rPr>
                      <w:rFonts w:ascii="Arial" w:hAnsi="Arial" w:cs="Arial"/>
                      <w:sz w:val="20"/>
                    </w:rPr>
                  </w:pPr>
                  <w:r>
                    <w:rPr>
                      <w:rFonts w:ascii="Arial" w:hAnsi="Arial" w:cs="Arial"/>
                      <w:sz w:val="20"/>
                    </w:rPr>
                    <w:t>Non (</w:t>
                  </w:r>
                  <w:proofErr w:type="spellStart"/>
                  <w:r>
                    <w:rPr>
                      <w:rFonts w:ascii="Arial" w:hAnsi="Arial" w:cs="Arial"/>
                      <w:sz w:val="20"/>
                    </w:rPr>
                    <w:t>MaJ</w:t>
                  </w:r>
                  <w:proofErr w:type="spellEnd"/>
                  <w:r>
                    <w:rPr>
                      <w:rFonts w:ascii="Arial" w:hAnsi="Arial" w:cs="Arial"/>
                      <w:sz w:val="20"/>
                    </w:rPr>
                    <w:t xml:space="preserve"> suite validation)</w:t>
                  </w:r>
                </w:p>
              </w:tc>
              <w:tc>
                <w:tcPr>
                  <w:tcW w:w="3402" w:type="dxa"/>
                </w:tcPr>
                <w:p w14:paraId="5A9F233F" w14:textId="77777777" w:rsidR="005564B1" w:rsidRDefault="005564B1" w:rsidP="005564B1">
                  <w:pPr>
                    <w:spacing w:before="0"/>
                    <w:jc w:val="center"/>
                    <w:rPr>
                      <w:rFonts w:ascii="Arial" w:hAnsi="Arial" w:cs="Arial"/>
                      <w:sz w:val="20"/>
                    </w:rPr>
                  </w:pPr>
                  <w:proofErr w:type="spellStart"/>
                  <w:r>
                    <w:rPr>
                      <w:rFonts w:ascii="Arial" w:hAnsi="Arial" w:cs="Arial"/>
                      <w:sz w:val="20"/>
                    </w:rPr>
                    <w:t>DateTime</w:t>
                  </w:r>
                  <w:proofErr w:type="spellEnd"/>
                </w:p>
              </w:tc>
            </w:tr>
            <w:tr w:rsidR="005564B1" w14:paraId="332B34CE" w14:textId="77777777" w:rsidTr="00BB5D61">
              <w:tc>
                <w:tcPr>
                  <w:tcW w:w="2049" w:type="dxa"/>
                </w:tcPr>
                <w:p w14:paraId="03E438C7" w14:textId="77777777" w:rsidR="005564B1" w:rsidRDefault="005564B1" w:rsidP="005564B1">
                  <w:pPr>
                    <w:spacing w:before="0"/>
                    <w:jc w:val="both"/>
                    <w:rPr>
                      <w:rFonts w:ascii="Arial" w:hAnsi="Arial" w:cs="Arial"/>
                      <w:sz w:val="20"/>
                    </w:rPr>
                  </w:pPr>
                  <w:r>
                    <w:rPr>
                      <w:rFonts w:ascii="Arial" w:hAnsi="Arial" w:cs="Arial"/>
                      <w:sz w:val="20"/>
                    </w:rPr>
                    <w:t>Date de modification</w:t>
                  </w:r>
                </w:p>
              </w:tc>
              <w:tc>
                <w:tcPr>
                  <w:tcW w:w="2552" w:type="dxa"/>
                </w:tcPr>
                <w:p w14:paraId="6562E3C3" w14:textId="77777777" w:rsidR="005564B1" w:rsidRDefault="005564B1" w:rsidP="005564B1">
                  <w:pPr>
                    <w:spacing w:before="0"/>
                    <w:jc w:val="center"/>
                    <w:rPr>
                      <w:rFonts w:ascii="Arial" w:hAnsi="Arial" w:cs="Arial"/>
                      <w:sz w:val="20"/>
                    </w:rPr>
                  </w:pPr>
                  <w:r>
                    <w:rPr>
                      <w:rFonts w:ascii="Arial" w:hAnsi="Arial" w:cs="Arial"/>
                      <w:sz w:val="20"/>
                    </w:rPr>
                    <w:t>Non (</w:t>
                  </w:r>
                  <w:proofErr w:type="spellStart"/>
                  <w:r>
                    <w:rPr>
                      <w:rFonts w:ascii="Arial" w:hAnsi="Arial" w:cs="Arial"/>
                      <w:sz w:val="20"/>
                    </w:rPr>
                    <w:t>MaJ</w:t>
                  </w:r>
                  <w:proofErr w:type="spellEnd"/>
                  <w:r>
                    <w:rPr>
                      <w:rFonts w:ascii="Arial" w:hAnsi="Arial" w:cs="Arial"/>
                      <w:sz w:val="20"/>
                    </w:rPr>
                    <w:t xml:space="preserve"> suite validation)</w:t>
                  </w:r>
                </w:p>
              </w:tc>
              <w:tc>
                <w:tcPr>
                  <w:tcW w:w="3402" w:type="dxa"/>
                </w:tcPr>
                <w:p w14:paraId="1DC895E5" w14:textId="77777777" w:rsidR="005564B1" w:rsidRDefault="005564B1" w:rsidP="005564B1">
                  <w:pPr>
                    <w:spacing w:before="0"/>
                    <w:jc w:val="center"/>
                    <w:rPr>
                      <w:rFonts w:ascii="Arial" w:hAnsi="Arial" w:cs="Arial"/>
                      <w:sz w:val="20"/>
                    </w:rPr>
                  </w:pPr>
                  <w:proofErr w:type="spellStart"/>
                  <w:r>
                    <w:rPr>
                      <w:rFonts w:ascii="Arial" w:hAnsi="Arial" w:cs="Arial"/>
                      <w:sz w:val="20"/>
                    </w:rPr>
                    <w:t>DateTime</w:t>
                  </w:r>
                  <w:proofErr w:type="spellEnd"/>
                </w:p>
              </w:tc>
            </w:tr>
          </w:tbl>
          <w:p w14:paraId="04055ED0" w14:textId="77777777" w:rsidR="00030A7A" w:rsidRDefault="00030A7A" w:rsidP="00252845">
            <w:pPr>
              <w:spacing w:before="0"/>
              <w:jc w:val="both"/>
              <w:rPr>
                <w:ins w:id="687" w:author="Level, Vincent" w:date="2025-01-22T15:32:00Z"/>
                <w:rFonts w:ascii="Arial" w:hAnsi="Arial" w:cs="Arial"/>
                <w:sz w:val="20"/>
              </w:rPr>
            </w:pPr>
          </w:p>
          <w:p w14:paraId="0D0FF36B" w14:textId="77777777" w:rsidR="00030A7A" w:rsidRDefault="00030A7A" w:rsidP="00252845">
            <w:pPr>
              <w:spacing w:before="0"/>
              <w:jc w:val="both"/>
              <w:rPr>
                <w:ins w:id="688" w:author="Level, Vincent" w:date="2025-01-22T15:34:00Z"/>
                <w:rFonts w:ascii="Arial" w:hAnsi="Arial" w:cs="Arial"/>
                <w:sz w:val="20"/>
              </w:rPr>
            </w:pPr>
            <w:ins w:id="689" w:author="Level, Vincent" w:date="2025-01-22T15:33:00Z">
              <w:r>
                <w:rPr>
                  <w:rFonts w:ascii="Arial" w:hAnsi="Arial" w:cs="Arial"/>
                  <w:sz w:val="20"/>
                </w:rPr>
                <w:t>Les colonnes pour lesquelles les valeurs sont non modifiables par l’</w:t>
              </w:r>
              <w:proofErr w:type="spellStart"/>
              <w:r>
                <w:rPr>
                  <w:rFonts w:ascii="Arial" w:hAnsi="Arial" w:cs="Arial"/>
                  <w:sz w:val="20"/>
                </w:rPr>
                <w:t>utitisaleur</w:t>
              </w:r>
              <w:proofErr w:type="spellEnd"/>
              <w:r>
                <w:rPr>
                  <w:rFonts w:ascii="Arial" w:hAnsi="Arial" w:cs="Arial"/>
                  <w:sz w:val="20"/>
                </w:rPr>
                <w:t xml:space="preserve"> auront une police d’écriture en gris</w:t>
              </w:r>
            </w:ins>
            <w:ins w:id="690" w:author="Level, Vincent" w:date="2025-01-22T15:34:00Z">
              <w:r>
                <w:rPr>
                  <w:rFonts w:ascii="Arial" w:hAnsi="Arial" w:cs="Arial"/>
                  <w:sz w:val="20"/>
                </w:rPr>
                <w:t xml:space="preserve"> foncé (à valider en fonction de la couleur choisie pour la colorisation des lignes).</w:t>
              </w:r>
            </w:ins>
          </w:p>
          <w:p w14:paraId="2E92452D" w14:textId="07D18CB7" w:rsidR="005564B1" w:rsidRPr="004A4584" w:rsidRDefault="00252845" w:rsidP="00252845">
            <w:pPr>
              <w:spacing w:before="0"/>
              <w:jc w:val="both"/>
              <w:rPr>
                <w:rFonts w:ascii="Arial" w:hAnsi="Arial" w:cs="Arial"/>
                <w:sz w:val="20"/>
              </w:rPr>
            </w:pPr>
            <w:del w:id="691" w:author="Level, Vincent" w:date="2025-01-22T15:32:00Z">
              <w:r w:rsidDel="00030A7A">
                <w:rPr>
                  <w:rFonts w:ascii="Arial" w:hAnsi="Arial" w:cs="Arial"/>
                  <w:sz w:val="20"/>
                </w:rPr>
                <w:delText xml:space="preserve"> </w:delText>
              </w:r>
            </w:del>
          </w:p>
        </w:tc>
      </w:tr>
      <w:tr w:rsidR="00465C24" w:rsidRPr="003367C0" w14:paraId="6AA21AE0" w14:textId="77777777" w:rsidTr="00465C24">
        <w:trPr>
          <w:trHeight w:val="225"/>
        </w:trPr>
        <w:tc>
          <w:tcPr>
            <w:tcW w:w="560" w:type="pct"/>
            <w:tcBorders>
              <w:top w:val="single" w:sz="4" w:space="0" w:color="auto"/>
              <w:left w:val="single" w:sz="4" w:space="0" w:color="auto"/>
              <w:bottom w:val="single" w:sz="4" w:space="0" w:color="auto"/>
              <w:right w:val="single" w:sz="4" w:space="0" w:color="auto"/>
            </w:tcBorders>
            <w:vAlign w:val="center"/>
          </w:tcPr>
          <w:p w14:paraId="0755A52D" w14:textId="1FA3E1DE" w:rsidR="00465C24" w:rsidRPr="004A4584" w:rsidRDefault="00465C24" w:rsidP="003C58A5">
            <w:pPr>
              <w:pStyle w:val="NORMALDI"/>
              <w:spacing w:before="0"/>
              <w:ind w:left="0"/>
              <w:jc w:val="center"/>
              <w:rPr>
                <w:rFonts w:cs="Arial"/>
                <w:color w:val="272C31"/>
                <w:szCs w:val="22"/>
              </w:rPr>
            </w:pPr>
            <w:r>
              <w:rPr>
                <w:rFonts w:cs="Arial"/>
                <w:color w:val="272C31"/>
                <w:szCs w:val="22"/>
              </w:rPr>
              <w:t>RG-03-02</w:t>
            </w:r>
          </w:p>
        </w:tc>
        <w:tc>
          <w:tcPr>
            <w:tcW w:w="4440" w:type="pct"/>
            <w:tcBorders>
              <w:top w:val="single" w:sz="4" w:space="0" w:color="auto"/>
              <w:left w:val="single" w:sz="4" w:space="0" w:color="auto"/>
              <w:bottom w:val="single" w:sz="4" w:space="0" w:color="auto"/>
              <w:right w:val="single" w:sz="4" w:space="0" w:color="auto"/>
            </w:tcBorders>
            <w:vAlign w:val="center"/>
          </w:tcPr>
          <w:p w14:paraId="5524B3DF" w14:textId="77777777" w:rsidR="00465C24" w:rsidRPr="00465C24" w:rsidRDefault="00465C24" w:rsidP="003C58A5">
            <w:pPr>
              <w:spacing w:before="0"/>
              <w:jc w:val="both"/>
              <w:rPr>
                <w:rFonts w:ascii="Arial" w:eastAsia="PMingLiU" w:hAnsi="Arial" w:cs="Arial"/>
                <w:b/>
                <w:sz w:val="20"/>
                <w:u w:val="single"/>
                <w:lang w:eastAsia="fr-FR"/>
              </w:rPr>
            </w:pPr>
            <w:r w:rsidRPr="00465C24">
              <w:rPr>
                <w:rFonts w:ascii="Arial" w:eastAsia="PMingLiU" w:hAnsi="Arial" w:cs="Arial"/>
                <w:b/>
                <w:sz w:val="20"/>
                <w:u w:val="single"/>
                <w:lang w:eastAsia="fr-FR"/>
              </w:rPr>
              <w:t>Alimentation du tableau :</w:t>
            </w:r>
          </w:p>
          <w:p w14:paraId="5BBD7151" w14:textId="0DB12325" w:rsidR="00465C24" w:rsidRDefault="00465C24" w:rsidP="003C58A5">
            <w:pPr>
              <w:spacing w:before="0"/>
              <w:jc w:val="both"/>
              <w:rPr>
                <w:rFonts w:ascii="Arial" w:eastAsia="PMingLiU" w:hAnsi="Arial" w:cs="Arial"/>
                <w:sz w:val="20"/>
                <w:lang w:eastAsia="fr-FR"/>
              </w:rPr>
            </w:pPr>
          </w:p>
          <w:p w14:paraId="5F9DF970" w14:textId="0A6FD5BB" w:rsidR="00465C24" w:rsidRDefault="00465C24" w:rsidP="003C58A5">
            <w:pPr>
              <w:spacing w:before="0"/>
              <w:jc w:val="both"/>
              <w:rPr>
                <w:rFonts w:ascii="Arial" w:eastAsia="PMingLiU" w:hAnsi="Arial" w:cs="Arial"/>
                <w:sz w:val="20"/>
                <w:lang w:eastAsia="fr-FR"/>
              </w:rPr>
            </w:pPr>
            <w:r>
              <w:rPr>
                <w:rFonts w:ascii="Arial" w:eastAsia="PMingLiU" w:hAnsi="Arial" w:cs="Arial"/>
                <w:sz w:val="20"/>
                <w:lang w:eastAsia="fr-FR"/>
              </w:rPr>
              <w:lastRenderedPageBreak/>
              <w:t>Les colonnes du tableau seront alimentées de la manière suivante :</w:t>
            </w:r>
          </w:p>
          <w:p w14:paraId="7F672F03" w14:textId="635000C7" w:rsidR="00465C24" w:rsidRDefault="00465C24" w:rsidP="00465C24">
            <w:pPr>
              <w:pStyle w:val="Paragraphedeliste"/>
              <w:numPr>
                <w:ilvl w:val="0"/>
                <w:numId w:val="17"/>
              </w:numPr>
              <w:spacing w:before="0"/>
              <w:jc w:val="both"/>
              <w:rPr>
                <w:rFonts w:ascii="Arial" w:eastAsia="PMingLiU" w:hAnsi="Arial" w:cs="Arial"/>
                <w:sz w:val="20"/>
                <w:lang w:eastAsia="fr-FR"/>
              </w:rPr>
            </w:pPr>
            <w:r>
              <w:rPr>
                <w:rFonts w:ascii="Arial" w:eastAsia="PMingLiU" w:hAnsi="Arial" w:cs="Arial"/>
                <w:sz w:val="20"/>
                <w:lang w:eastAsia="fr-FR"/>
              </w:rPr>
              <w:t xml:space="preserve">Repère fonctionnel = propriété </w:t>
            </w:r>
            <w:proofErr w:type="spellStart"/>
            <w:r w:rsidRPr="00465C24">
              <w:rPr>
                <w:rFonts w:ascii="Arial" w:eastAsia="PMingLiU" w:hAnsi="Arial" w:cs="Arial"/>
                <w:b/>
                <w:sz w:val="20"/>
                <w:lang w:eastAsia="fr-FR"/>
              </w:rPr>
              <w:t>name</w:t>
            </w:r>
            <w:proofErr w:type="spellEnd"/>
            <w:r w:rsidRPr="00465C24">
              <w:rPr>
                <w:rFonts w:ascii="Arial" w:eastAsia="PMingLiU" w:hAnsi="Arial" w:cs="Arial"/>
                <w:b/>
                <w:sz w:val="20"/>
                <w:lang w:eastAsia="fr-FR"/>
              </w:rPr>
              <w:t xml:space="preserve"> </w:t>
            </w:r>
            <w:r>
              <w:rPr>
                <w:rFonts w:ascii="Arial" w:eastAsia="PMingLiU" w:hAnsi="Arial" w:cs="Arial"/>
                <w:sz w:val="20"/>
                <w:lang w:eastAsia="fr-FR"/>
              </w:rPr>
              <w:t xml:space="preserve">de la table </w:t>
            </w:r>
            <w:proofErr w:type="spellStart"/>
            <w:r>
              <w:rPr>
                <w:rFonts w:ascii="Arial" w:eastAsia="PMingLiU" w:hAnsi="Arial" w:cs="Arial"/>
                <w:sz w:val="20"/>
                <w:lang w:eastAsia="fr-FR"/>
              </w:rPr>
              <w:t>consolidated_objects</w:t>
            </w:r>
            <w:proofErr w:type="spellEnd"/>
            <w:r>
              <w:rPr>
                <w:rFonts w:ascii="Arial" w:eastAsia="PMingLiU" w:hAnsi="Arial" w:cs="Arial"/>
                <w:sz w:val="20"/>
                <w:lang w:eastAsia="fr-FR"/>
              </w:rPr>
              <w:t>.</w:t>
            </w:r>
          </w:p>
          <w:p w14:paraId="5B7CA868" w14:textId="3F9BF750" w:rsidR="00465C24" w:rsidRPr="00465C24" w:rsidRDefault="00465C24" w:rsidP="00465C24">
            <w:pPr>
              <w:pStyle w:val="Paragraphedeliste"/>
              <w:numPr>
                <w:ilvl w:val="0"/>
                <w:numId w:val="17"/>
              </w:numPr>
              <w:spacing w:before="0"/>
              <w:jc w:val="both"/>
              <w:rPr>
                <w:rFonts w:ascii="Arial" w:eastAsia="PMingLiU" w:hAnsi="Arial" w:cs="Arial"/>
                <w:sz w:val="20"/>
                <w:lang w:eastAsia="fr-FR"/>
              </w:rPr>
            </w:pPr>
            <w:r>
              <w:rPr>
                <w:rFonts w:ascii="Arial" w:eastAsia="PMingLiU" w:hAnsi="Arial" w:cs="Arial"/>
                <w:sz w:val="20"/>
                <w:lang w:eastAsia="fr-FR"/>
              </w:rPr>
              <w:t xml:space="preserve">Source = propriété </w:t>
            </w:r>
            <w:r w:rsidRPr="00465C24">
              <w:rPr>
                <w:rFonts w:ascii="Arial" w:eastAsia="PMingLiU" w:hAnsi="Arial" w:cs="Arial"/>
                <w:b/>
                <w:sz w:val="20"/>
                <w:lang w:eastAsia="fr-FR"/>
              </w:rPr>
              <w:t xml:space="preserve">source </w:t>
            </w:r>
            <w:r>
              <w:rPr>
                <w:rFonts w:ascii="Arial" w:eastAsia="PMingLiU" w:hAnsi="Arial" w:cs="Arial"/>
                <w:sz w:val="20"/>
                <w:lang w:eastAsia="fr-FR"/>
              </w:rPr>
              <w:t xml:space="preserve">de la table </w:t>
            </w:r>
            <w:proofErr w:type="spellStart"/>
            <w:r>
              <w:rPr>
                <w:rFonts w:ascii="Arial" w:eastAsia="PMingLiU" w:hAnsi="Arial" w:cs="Arial"/>
                <w:sz w:val="20"/>
                <w:lang w:eastAsia="fr-FR"/>
              </w:rPr>
              <w:t>consolidated_objects</w:t>
            </w:r>
            <w:proofErr w:type="spellEnd"/>
            <w:r>
              <w:rPr>
                <w:rFonts w:ascii="Arial" w:eastAsia="PMingLiU" w:hAnsi="Arial" w:cs="Arial"/>
                <w:sz w:val="20"/>
                <w:lang w:eastAsia="fr-FR"/>
              </w:rPr>
              <w:t>.</w:t>
            </w:r>
          </w:p>
          <w:p w14:paraId="58558688" w14:textId="6779166F" w:rsidR="00465C24" w:rsidRPr="00465C24" w:rsidRDefault="00465C24" w:rsidP="00465C24">
            <w:pPr>
              <w:pStyle w:val="Paragraphedeliste"/>
              <w:numPr>
                <w:ilvl w:val="0"/>
                <w:numId w:val="17"/>
              </w:numPr>
              <w:spacing w:before="0"/>
              <w:jc w:val="both"/>
              <w:rPr>
                <w:rFonts w:ascii="Arial" w:eastAsia="PMingLiU" w:hAnsi="Arial" w:cs="Arial"/>
                <w:sz w:val="20"/>
                <w:lang w:eastAsia="fr-FR"/>
              </w:rPr>
            </w:pPr>
            <w:r>
              <w:rPr>
                <w:rFonts w:ascii="Arial" w:eastAsia="PMingLiU" w:hAnsi="Arial" w:cs="Arial"/>
                <w:sz w:val="20"/>
                <w:lang w:eastAsia="fr-FR"/>
              </w:rPr>
              <w:t xml:space="preserve">Description = propriété </w:t>
            </w:r>
            <w:r w:rsidRPr="00465C24">
              <w:rPr>
                <w:rFonts w:ascii="Arial" w:eastAsia="PMingLiU" w:hAnsi="Arial" w:cs="Arial"/>
                <w:b/>
                <w:sz w:val="20"/>
                <w:lang w:eastAsia="fr-FR"/>
              </w:rPr>
              <w:t xml:space="preserve">description </w:t>
            </w:r>
            <w:r>
              <w:rPr>
                <w:rFonts w:ascii="Arial" w:eastAsia="PMingLiU" w:hAnsi="Arial" w:cs="Arial"/>
                <w:sz w:val="20"/>
                <w:lang w:eastAsia="fr-FR"/>
              </w:rPr>
              <w:t xml:space="preserve">de la table </w:t>
            </w:r>
            <w:proofErr w:type="spellStart"/>
            <w:r>
              <w:rPr>
                <w:rFonts w:ascii="Arial" w:eastAsia="PMingLiU" w:hAnsi="Arial" w:cs="Arial"/>
                <w:sz w:val="20"/>
                <w:lang w:eastAsia="fr-FR"/>
              </w:rPr>
              <w:t>consolidated_objects</w:t>
            </w:r>
            <w:proofErr w:type="spellEnd"/>
            <w:r>
              <w:rPr>
                <w:rFonts w:ascii="Arial" w:eastAsia="PMingLiU" w:hAnsi="Arial" w:cs="Arial"/>
                <w:sz w:val="20"/>
                <w:lang w:eastAsia="fr-FR"/>
              </w:rPr>
              <w:t>.</w:t>
            </w:r>
          </w:p>
          <w:p w14:paraId="6416E6B2" w14:textId="04DF6DEB" w:rsidR="00465C24" w:rsidRPr="00465C24" w:rsidRDefault="00465C24" w:rsidP="00465C24">
            <w:pPr>
              <w:pStyle w:val="Paragraphedeliste"/>
              <w:numPr>
                <w:ilvl w:val="0"/>
                <w:numId w:val="17"/>
              </w:numPr>
              <w:spacing w:before="0"/>
              <w:jc w:val="both"/>
              <w:rPr>
                <w:rFonts w:ascii="Arial" w:eastAsia="PMingLiU" w:hAnsi="Arial" w:cs="Arial"/>
                <w:sz w:val="20"/>
                <w:lang w:eastAsia="fr-FR"/>
              </w:rPr>
            </w:pPr>
            <w:r>
              <w:rPr>
                <w:rFonts w:ascii="Arial" w:eastAsia="PMingLiU" w:hAnsi="Arial" w:cs="Arial"/>
                <w:sz w:val="20"/>
                <w:lang w:eastAsia="fr-FR"/>
              </w:rPr>
              <w:t xml:space="preserve">Type de composant = propriété </w:t>
            </w:r>
            <w:proofErr w:type="spellStart"/>
            <w:r w:rsidRPr="00465C24">
              <w:rPr>
                <w:rFonts w:ascii="Arial" w:eastAsia="PMingLiU" w:hAnsi="Arial" w:cs="Arial"/>
                <w:b/>
                <w:sz w:val="20"/>
                <w:lang w:eastAsia="fr-FR"/>
              </w:rPr>
              <w:t>component_type</w:t>
            </w:r>
            <w:proofErr w:type="spellEnd"/>
            <w:r>
              <w:rPr>
                <w:rFonts w:ascii="Arial" w:eastAsia="PMingLiU" w:hAnsi="Arial" w:cs="Arial"/>
                <w:sz w:val="20"/>
                <w:lang w:eastAsia="fr-FR"/>
              </w:rPr>
              <w:t xml:space="preserve"> de la table </w:t>
            </w:r>
            <w:proofErr w:type="spellStart"/>
            <w:r>
              <w:rPr>
                <w:rFonts w:ascii="Arial" w:eastAsia="PMingLiU" w:hAnsi="Arial" w:cs="Arial"/>
                <w:sz w:val="20"/>
                <w:lang w:eastAsia="fr-FR"/>
              </w:rPr>
              <w:t>consolidated_objects</w:t>
            </w:r>
            <w:proofErr w:type="spellEnd"/>
            <w:r>
              <w:rPr>
                <w:rFonts w:ascii="Arial" w:eastAsia="PMingLiU" w:hAnsi="Arial" w:cs="Arial"/>
                <w:sz w:val="20"/>
                <w:lang w:eastAsia="fr-FR"/>
              </w:rPr>
              <w:t>.</w:t>
            </w:r>
          </w:p>
          <w:p w14:paraId="5D9D2BF4" w14:textId="6C1EDD86" w:rsidR="00465C24" w:rsidRPr="00465C24" w:rsidRDefault="00465C24" w:rsidP="00465C24">
            <w:pPr>
              <w:pStyle w:val="Paragraphedeliste"/>
              <w:numPr>
                <w:ilvl w:val="0"/>
                <w:numId w:val="17"/>
              </w:numPr>
              <w:spacing w:before="0"/>
              <w:jc w:val="both"/>
              <w:rPr>
                <w:rFonts w:ascii="Arial" w:eastAsia="PMingLiU" w:hAnsi="Arial" w:cs="Arial"/>
                <w:sz w:val="20"/>
                <w:lang w:eastAsia="fr-FR"/>
              </w:rPr>
            </w:pPr>
            <w:r>
              <w:rPr>
                <w:rFonts w:ascii="Arial" w:eastAsia="PMingLiU" w:hAnsi="Arial" w:cs="Arial"/>
                <w:sz w:val="20"/>
                <w:lang w:eastAsia="fr-FR"/>
              </w:rPr>
              <w:t xml:space="preserve">Métier = propriété </w:t>
            </w:r>
            <w:proofErr w:type="spellStart"/>
            <w:r w:rsidRPr="00465C24">
              <w:rPr>
                <w:rFonts w:ascii="Arial" w:eastAsia="PMingLiU" w:hAnsi="Arial" w:cs="Arial"/>
                <w:b/>
                <w:sz w:val="20"/>
                <w:lang w:eastAsia="fr-FR"/>
              </w:rPr>
              <w:t>trade</w:t>
            </w:r>
            <w:proofErr w:type="spellEnd"/>
            <w:r w:rsidRPr="00465C24">
              <w:rPr>
                <w:rFonts w:ascii="Arial" w:eastAsia="PMingLiU" w:hAnsi="Arial" w:cs="Arial"/>
                <w:b/>
                <w:sz w:val="20"/>
                <w:lang w:eastAsia="fr-FR"/>
              </w:rPr>
              <w:t xml:space="preserve"> </w:t>
            </w:r>
            <w:r>
              <w:rPr>
                <w:rFonts w:ascii="Arial" w:eastAsia="PMingLiU" w:hAnsi="Arial" w:cs="Arial"/>
                <w:sz w:val="20"/>
                <w:lang w:eastAsia="fr-FR"/>
              </w:rPr>
              <w:t xml:space="preserve">de la table </w:t>
            </w:r>
            <w:proofErr w:type="spellStart"/>
            <w:r>
              <w:rPr>
                <w:rFonts w:ascii="Arial" w:eastAsia="PMingLiU" w:hAnsi="Arial" w:cs="Arial"/>
                <w:sz w:val="20"/>
                <w:lang w:eastAsia="fr-FR"/>
              </w:rPr>
              <w:t>consolidated_objects</w:t>
            </w:r>
            <w:proofErr w:type="spellEnd"/>
            <w:r>
              <w:rPr>
                <w:rFonts w:ascii="Arial" w:eastAsia="PMingLiU" w:hAnsi="Arial" w:cs="Arial"/>
                <w:sz w:val="20"/>
                <w:lang w:eastAsia="fr-FR"/>
              </w:rPr>
              <w:t>.</w:t>
            </w:r>
          </w:p>
          <w:p w14:paraId="71AC220E" w14:textId="7DE1F4A8" w:rsidR="00465C24" w:rsidRPr="00465C24" w:rsidRDefault="00465C24" w:rsidP="00465C24">
            <w:pPr>
              <w:pStyle w:val="Paragraphedeliste"/>
              <w:numPr>
                <w:ilvl w:val="0"/>
                <w:numId w:val="17"/>
              </w:numPr>
              <w:spacing w:before="0"/>
              <w:jc w:val="both"/>
              <w:rPr>
                <w:rFonts w:ascii="Arial" w:eastAsia="PMingLiU" w:hAnsi="Arial" w:cs="Arial"/>
                <w:sz w:val="20"/>
                <w:lang w:eastAsia="fr-FR"/>
              </w:rPr>
            </w:pPr>
            <w:r>
              <w:rPr>
                <w:rFonts w:ascii="Arial" w:eastAsia="PMingLiU" w:hAnsi="Arial" w:cs="Arial"/>
                <w:sz w:val="20"/>
                <w:lang w:eastAsia="fr-FR"/>
              </w:rPr>
              <w:t xml:space="preserve">Fonction = propriété </w:t>
            </w:r>
            <w:proofErr w:type="spellStart"/>
            <w:r w:rsidRPr="00465C24">
              <w:rPr>
                <w:rFonts w:ascii="Arial" w:eastAsia="PMingLiU" w:hAnsi="Arial" w:cs="Arial"/>
                <w:b/>
                <w:sz w:val="20"/>
                <w:lang w:eastAsia="fr-FR"/>
              </w:rPr>
              <w:t>function</w:t>
            </w:r>
            <w:proofErr w:type="spellEnd"/>
            <w:r w:rsidRPr="00465C24">
              <w:rPr>
                <w:rFonts w:ascii="Arial" w:eastAsia="PMingLiU" w:hAnsi="Arial" w:cs="Arial"/>
                <w:b/>
                <w:sz w:val="20"/>
                <w:lang w:eastAsia="fr-FR"/>
              </w:rPr>
              <w:t xml:space="preserve"> </w:t>
            </w:r>
            <w:r>
              <w:rPr>
                <w:rFonts w:ascii="Arial" w:eastAsia="PMingLiU" w:hAnsi="Arial" w:cs="Arial"/>
                <w:sz w:val="20"/>
                <w:lang w:eastAsia="fr-FR"/>
              </w:rPr>
              <w:t xml:space="preserve">de la table </w:t>
            </w:r>
            <w:proofErr w:type="spellStart"/>
            <w:r>
              <w:rPr>
                <w:rFonts w:ascii="Arial" w:eastAsia="PMingLiU" w:hAnsi="Arial" w:cs="Arial"/>
                <w:sz w:val="20"/>
                <w:lang w:eastAsia="fr-FR"/>
              </w:rPr>
              <w:t>consolidated_objects</w:t>
            </w:r>
            <w:proofErr w:type="spellEnd"/>
            <w:r>
              <w:rPr>
                <w:rFonts w:ascii="Arial" w:eastAsia="PMingLiU" w:hAnsi="Arial" w:cs="Arial"/>
                <w:sz w:val="20"/>
                <w:lang w:eastAsia="fr-FR"/>
              </w:rPr>
              <w:t>.</w:t>
            </w:r>
          </w:p>
          <w:p w14:paraId="73A35AEF" w14:textId="4AC05195" w:rsidR="00465C24" w:rsidRPr="00465C24" w:rsidRDefault="00465C24" w:rsidP="00465C24">
            <w:pPr>
              <w:pStyle w:val="Paragraphedeliste"/>
              <w:numPr>
                <w:ilvl w:val="0"/>
                <w:numId w:val="17"/>
              </w:numPr>
              <w:spacing w:before="0"/>
              <w:jc w:val="both"/>
              <w:rPr>
                <w:rFonts w:ascii="Arial" w:eastAsia="PMingLiU" w:hAnsi="Arial" w:cs="Arial"/>
                <w:sz w:val="20"/>
                <w:lang w:eastAsia="fr-FR"/>
              </w:rPr>
            </w:pPr>
            <w:r>
              <w:rPr>
                <w:rFonts w:ascii="Arial" w:eastAsia="PMingLiU" w:hAnsi="Arial" w:cs="Arial"/>
                <w:sz w:val="20"/>
                <w:lang w:eastAsia="fr-FR"/>
              </w:rPr>
              <w:t xml:space="preserve">Lot = propriété </w:t>
            </w:r>
            <w:r w:rsidRPr="00465C24">
              <w:rPr>
                <w:rFonts w:ascii="Arial" w:eastAsia="PMingLiU" w:hAnsi="Arial" w:cs="Arial"/>
                <w:b/>
                <w:sz w:val="20"/>
                <w:lang w:eastAsia="fr-FR"/>
              </w:rPr>
              <w:t xml:space="preserve">lot </w:t>
            </w:r>
            <w:r>
              <w:rPr>
                <w:rFonts w:ascii="Arial" w:eastAsia="PMingLiU" w:hAnsi="Arial" w:cs="Arial"/>
                <w:sz w:val="20"/>
                <w:lang w:eastAsia="fr-FR"/>
              </w:rPr>
              <w:t xml:space="preserve">de la table </w:t>
            </w:r>
            <w:proofErr w:type="spellStart"/>
            <w:r>
              <w:rPr>
                <w:rFonts w:ascii="Arial" w:eastAsia="PMingLiU" w:hAnsi="Arial" w:cs="Arial"/>
                <w:sz w:val="20"/>
                <w:lang w:eastAsia="fr-FR"/>
              </w:rPr>
              <w:t>consolidated_objects</w:t>
            </w:r>
            <w:proofErr w:type="spellEnd"/>
            <w:r>
              <w:rPr>
                <w:rFonts w:ascii="Arial" w:eastAsia="PMingLiU" w:hAnsi="Arial" w:cs="Arial"/>
                <w:sz w:val="20"/>
                <w:lang w:eastAsia="fr-FR"/>
              </w:rPr>
              <w:t>.</w:t>
            </w:r>
          </w:p>
          <w:p w14:paraId="5CE479BC" w14:textId="6721DCA1" w:rsidR="00465C24" w:rsidRPr="00465C24" w:rsidRDefault="00465C24" w:rsidP="00465C24">
            <w:pPr>
              <w:pStyle w:val="Paragraphedeliste"/>
              <w:numPr>
                <w:ilvl w:val="0"/>
                <w:numId w:val="17"/>
              </w:numPr>
              <w:spacing w:before="0"/>
              <w:jc w:val="both"/>
              <w:rPr>
                <w:rFonts w:ascii="Arial" w:eastAsia="PMingLiU" w:hAnsi="Arial" w:cs="Arial"/>
                <w:sz w:val="20"/>
                <w:lang w:eastAsia="fr-FR"/>
              </w:rPr>
            </w:pPr>
            <w:r>
              <w:rPr>
                <w:rFonts w:ascii="Arial" w:eastAsia="PMingLiU" w:hAnsi="Arial" w:cs="Arial"/>
                <w:sz w:val="20"/>
                <w:lang w:eastAsia="fr-FR"/>
              </w:rPr>
              <w:t xml:space="preserve">Local = propriété </w:t>
            </w:r>
            <w:r w:rsidRPr="00465C24">
              <w:rPr>
                <w:rFonts w:ascii="Arial" w:eastAsia="PMingLiU" w:hAnsi="Arial" w:cs="Arial"/>
                <w:b/>
                <w:sz w:val="20"/>
                <w:lang w:eastAsia="fr-FR"/>
              </w:rPr>
              <w:t xml:space="preserve">room </w:t>
            </w:r>
            <w:r>
              <w:rPr>
                <w:rFonts w:ascii="Arial" w:eastAsia="PMingLiU" w:hAnsi="Arial" w:cs="Arial"/>
                <w:sz w:val="20"/>
                <w:lang w:eastAsia="fr-FR"/>
              </w:rPr>
              <w:t xml:space="preserve">de la table </w:t>
            </w:r>
            <w:proofErr w:type="spellStart"/>
            <w:r>
              <w:rPr>
                <w:rFonts w:ascii="Arial" w:eastAsia="PMingLiU" w:hAnsi="Arial" w:cs="Arial"/>
                <w:sz w:val="20"/>
                <w:lang w:eastAsia="fr-FR"/>
              </w:rPr>
              <w:t>consolidated_objects</w:t>
            </w:r>
            <w:proofErr w:type="spellEnd"/>
            <w:r>
              <w:rPr>
                <w:rFonts w:ascii="Arial" w:eastAsia="PMingLiU" w:hAnsi="Arial" w:cs="Arial"/>
                <w:sz w:val="20"/>
                <w:lang w:eastAsia="fr-FR"/>
              </w:rPr>
              <w:t>.</w:t>
            </w:r>
          </w:p>
          <w:p w14:paraId="441F0554" w14:textId="34709CC5" w:rsidR="00465C24" w:rsidRPr="00465C24" w:rsidRDefault="00465C24" w:rsidP="00465C24">
            <w:pPr>
              <w:pStyle w:val="Paragraphedeliste"/>
              <w:numPr>
                <w:ilvl w:val="0"/>
                <w:numId w:val="17"/>
              </w:numPr>
              <w:spacing w:before="0"/>
              <w:jc w:val="both"/>
              <w:rPr>
                <w:rFonts w:ascii="Arial" w:eastAsia="PMingLiU" w:hAnsi="Arial" w:cs="Arial"/>
                <w:sz w:val="20"/>
                <w:lang w:eastAsia="fr-FR"/>
              </w:rPr>
            </w:pPr>
            <w:r>
              <w:rPr>
                <w:rFonts w:ascii="Arial" w:eastAsia="PMingLiU" w:hAnsi="Arial" w:cs="Arial"/>
                <w:sz w:val="20"/>
                <w:lang w:eastAsia="fr-FR"/>
              </w:rPr>
              <w:t xml:space="preserve">Code client = </w:t>
            </w:r>
            <w:r w:rsidR="007729B5">
              <w:rPr>
                <w:rFonts w:ascii="Arial" w:eastAsia="PMingLiU" w:hAnsi="Arial" w:cs="Arial"/>
                <w:sz w:val="20"/>
                <w:lang w:eastAsia="fr-FR"/>
              </w:rPr>
              <w:t>Voir RG-03-03</w:t>
            </w:r>
            <w:r>
              <w:rPr>
                <w:rFonts w:ascii="Arial" w:eastAsia="PMingLiU" w:hAnsi="Arial" w:cs="Arial"/>
                <w:sz w:val="20"/>
                <w:lang w:eastAsia="fr-FR"/>
              </w:rPr>
              <w:t>.</w:t>
            </w:r>
          </w:p>
          <w:p w14:paraId="751C2DCC" w14:textId="3D79F031" w:rsidR="00465C24" w:rsidRPr="00465C24" w:rsidRDefault="00465C24" w:rsidP="00465C24">
            <w:pPr>
              <w:pStyle w:val="Paragraphedeliste"/>
              <w:numPr>
                <w:ilvl w:val="0"/>
                <w:numId w:val="17"/>
              </w:numPr>
              <w:spacing w:before="0"/>
              <w:jc w:val="both"/>
              <w:rPr>
                <w:rFonts w:ascii="Arial" w:eastAsia="PMingLiU" w:hAnsi="Arial" w:cs="Arial"/>
                <w:sz w:val="20"/>
                <w:lang w:eastAsia="fr-FR"/>
              </w:rPr>
            </w:pPr>
            <w:r>
              <w:rPr>
                <w:rFonts w:ascii="Arial" w:eastAsia="PMingLiU" w:hAnsi="Arial" w:cs="Arial"/>
                <w:sz w:val="20"/>
                <w:lang w:eastAsia="fr-FR"/>
              </w:rPr>
              <w:t xml:space="preserve">Code fournisseur = propriété </w:t>
            </w:r>
            <w:proofErr w:type="spellStart"/>
            <w:r w:rsidRPr="00465C24">
              <w:rPr>
                <w:rFonts w:ascii="Arial" w:eastAsia="PMingLiU" w:hAnsi="Arial" w:cs="Arial"/>
                <w:b/>
                <w:sz w:val="20"/>
                <w:lang w:eastAsia="fr-FR"/>
              </w:rPr>
              <w:t>code_fournisseur</w:t>
            </w:r>
            <w:proofErr w:type="spellEnd"/>
            <w:r w:rsidRPr="00465C24">
              <w:rPr>
                <w:rFonts w:ascii="Arial" w:eastAsia="PMingLiU" w:hAnsi="Arial" w:cs="Arial"/>
                <w:b/>
                <w:sz w:val="20"/>
                <w:lang w:eastAsia="fr-FR"/>
              </w:rPr>
              <w:t xml:space="preserve"> </w:t>
            </w:r>
            <w:r>
              <w:rPr>
                <w:rFonts w:ascii="Arial" w:eastAsia="PMingLiU" w:hAnsi="Arial" w:cs="Arial"/>
                <w:sz w:val="20"/>
                <w:lang w:eastAsia="fr-FR"/>
              </w:rPr>
              <w:t xml:space="preserve">de la table </w:t>
            </w:r>
            <w:proofErr w:type="spellStart"/>
            <w:r>
              <w:rPr>
                <w:rFonts w:ascii="Arial" w:eastAsia="PMingLiU" w:hAnsi="Arial" w:cs="Arial"/>
                <w:sz w:val="20"/>
                <w:lang w:eastAsia="fr-FR"/>
              </w:rPr>
              <w:t>consolidated_objects</w:t>
            </w:r>
            <w:proofErr w:type="spellEnd"/>
            <w:r>
              <w:rPr>
                <w:rFonts w:ascii="Arial" w:eastAsia="PMingLiU" w:hAnsi="Arial" w:cs="Arial"/>
                <w:sz w:val="20"/>
                <w:lang w:eastAsia="fr-FR"/>
              </w:rPr>
              <w:t>.</w:t>
            </w:r>
          </w:p>
          <w:p w14:paraId="0F3ABD4B" w14:textId="3D2A2D33" w:rsidR="00465C24" w:rsidRDefault="00465C24" w:rsidP="00465C24">
            <w:pPr>
              <w:pStyle w:val="Paragraphedeliste"/>
              <w:numPr>
                <w:ilvl w:val="0"/>
                <w:numId w:val="17"/>
              </w:numPr>
              <w:spacing w:before="0"/>
              <w:jc w:val="both"/>
              <w:rPr>
                <w:rFonts w:ascii="Arial" w:eastAsia="PMingLiU" w:hAnsi="Arial" w:cs="Arial"/>
                <w:sz w:val="20"/>
                <w:lang w:eastAsia="fr-FR"/>
              </w:rPr>
            </w:pPr>
            <w:r>
              <w:rPr>
                <w:rFonts w:ascii="Arial" w:eastAsia="PMingLiU" w:hAnsi="Arial" w:cs="Arial"/>
                <w:sz w:val="20"/>
                <w:lang w:eastAsia="fr-FR"/>
              </w:rPr>
              <w:t xml:space="preserve">Facteur de choc = propriété </w:t>
            </w:r>
            <w:ins w:id="692" w:author="Level, Vincent" w:date="2025-01-22T15:35:00Z">
              <w:r w:rsidR="008F2404">
                <w:rPr>
                  <w:rFonts w:ascii="Arial" w:eastAsia="PMingLiU" w:hAnsi="Arial" w:cs="Arial"/>
                  <w:sz w:val="20"/>
                  <w:lang w:eastAsia="fr-FR"/>
                </w:rPr>
                <w:t xml:space="preserve">value de la table </w:t>
              </w:r>
            </w:ins>
            <w:proofErr w:type="spellStart"/>
            <w:r w:rsidRPr="00465C24">
              <w:rPr>
                <w:rFonts w:ascii="Arial" w:eastAsia="PMingLiU" w:hAnsi="Arial" w:cs="Arial"/>
                <w:b/>
                <w:sz w:val="20"/>
                <w:lang w:eastAsia="fr-FR"/>
              </w:rPr>
              <w:t>facteur_choc</w:t>
            </w:r>
            <w:proofErr w:type="spellEnd"/>
            <w:r w:rsidRPr="00465C24">
              <w:rPr>
                <w:rFonts w:ascii="Arial" w:eastAsia="PMingLiU" w:hAnsi="Arial" w:cs="Arial"/>
                <w:b/>
                <w:sz w:val="20"/>
                <w:lang w:eastAsia="fr-FR"/>
              </w:rPr>
              <w:t xml:space="preserve"> </w:t>
            </w:r>
            <w:ins w:id="693" w:author="Level, Vincent" w:date="2025-01-22T15:35:00Z">
              <w:r w:rsidR="008F2404" w:rsidRPr="008F2404">
                <w:rPr>
                  <w:rFonts w:ascii="Arial" w:eastAsia="PMingLiU" w:hAnsi="Arial" w:cs="Arial"/>
                  <w:sz w:val="20"/>
                  <w:lang w:eastAsia="fr-FR"/>
                </w:rPr>
                <w:t>en parcourant la relation</w:t>
              </w:r>
              <w:r w:rsidR="008F2404">
                <w:rPr>
                  <w:rFonts w:ascii="Arial" w:eastAsia="PMingLiU" w:hAnsi="Arial" w:cs="Arial"/>
                  <w:b/>
                  <w:sz w:val="20"/>
                  <w:lang w:eastAsia="fr-FR"/>
                </w:rPr>
                <w:t xml:space="preserve"> </w:t>
              </w:r>
            </w:ins>
            <w:proofErr w:type="spellStart"/>
            <w:r>
              <w:rPr>
                <w:rFonts w:ascii="Arial" w:eastAsia="PMingLiU" w:hAnsi="Arial" w:cs="Arial"/>
                <w:sz w:val="20"/>
                <w:lang w:eastAsia="fr-FR"/>
              </w:rPr>
              <w:t>consolidated_</w:t>
            </w:r>
            <w:proofErr w:type="gramStart"/>
            <w:r>
              <w:rPr>
                <w:rFonts w:ascii="Arial" w:eastAsia="PMingLiU" w:hAnsi="Arial" w:cs="Arial"/>
                <w:sz w:val="20"/>
                <w:lang w:eastAsia="fr-FR"/>
              </w:rPr>
              <w:t>objects</w:t>
            </w:r>
            <w:ins w:id="694" w:author="Level, Vincent" w:date="2025-01-22T15:35:00Z">
              <w:r w:rsidR="008F2404">
                <w:rPr>
                  <w:rFonts w:ascii="Arial" w:eastAsia="PMingLiU" w:hAnsi="Arial" w:cs="Arial"/>
                  <w:sz w:val="20"/>
                  <w:lang w:eastAsia="fr-FR"/>
                </w:rPr>
                <w:t>.facteur</w:t>
              </w:r>
              <w:proofErr w:type="gramEnd"/>
              <w:r w:rsidR="008F2404">
                <w:rPr>
                  <w:rFonts w:ascii="Arial" w:eastAsia="PMingLiU" w:hAnsi="Arial" w:cs="Arial"/>
                  <w:sz w:val="20"/>
                  <w:lang w:eastAsia="fr-FR"/>
                </w:rPr>
                <w:t>_choc_id</w:t>
              </w:r>
              <w:proofErr w:type="spellEnd"/>
              <w:r w:rsidR="008F2404">
                <w:rPr>
                  <w:rFonts w:ascii="Arial" w:eastAsia="PMingLiU" w:hAnsi="Arial" w:cs="Arial"/>
                  <w:sz w:val="20"/>
                  <w:lang w:eastAsia="fr-FR"/>
                </w:rPr>
                <w:t xml:space="preserve"> = facteur_choc.id</w:t>
              </w:r>
            </w:ins>
            <w:r>
              <w:rPr>
                <w:rFonts w:ascii="Arial" w:eastAsia="PMingLiU" w:hAnsi="Arial" w:cs="Arial"/>
                <w:sz w:val="20"/>
                <w:lang w:eastAsia="fr-FR"/>
              </w:rPr>
              <w:t>.</w:t>
            </w:r>
          </w:p>
          <w:p w14:paraId="65EDA15F" w14:textId="544930DA" w:rsidR="00465C24" w:rsidRPr="00465C24" w:rsidRDefault="00465C24" w:rsidP="00465C24">
            <w:pPr>
              <w:pStyle w:val="Paragraphedeliste"/>
              <w:numPr>
                <w:ilvl w:val="0"/>
                <w:numId w:val="17"/>
              </w:numPr>
              <w:spacing w:before="0"/>
              <w:jc w:val="both"/>
              <w:rPr>
                <w:rFonts w:ascii="Arial" w:eastAsia="PMingLiU" w:hAnsi="Arial" w:cs="Arial"/>
                <w:sz w:val="20"/>
                <w:lang w:eastAsia="fr-FR"/>
              </w:rPr>
            </w:pPr>
            <w:r>
              <w:rPr>
                <w:rFonts w:ascii="Arial" w:eastAsia="PMingLiU" w:hAnsi="Arial" w:cs="Arial"/>
                <w:sz w:val="20"/>
                <w:lang w:eastAsia="fr-FR"/>
              </w:rPr>
              <w:t>Degré de choc = propriété</w:t>
            </w:r>
            <w:ins w:id="695" w:author="Level, Vincent" w:date="2025-01-22T15:36:00Z">
              <w:r w:rsidR="008F2404">
                <w:rPr>
                  <w:rFonts w:ascii="Arial" w:eastAsia="PMingLiU" w:hAnsi="Arial" w:cs="Arial"/>
                  <w:sz w:val="20"/>
                  <w:lang w:eastAsia="fr-FR"/>
                </w:rPr>
                <w:t xml:space="preserve"> value de la table</w:t>
              </w:r>
            </w:ins>
            <w:r>
              <w:rPr>
                <w:rFonts w:ascii="Arial" w:eastAsia="PMingLiU" w:hAnsi="Arial" w:cs="Arial"/>
                <w:sz w:val="20"/>
                <w:lang w:eastAsia="fr-FR"/>
              </w:rPr>
              <w:t xml:space="preserve"> </w:t>
            </w:r>
            <w:proofErr w:type="spellStart"/>
            <w:r w:rsidRPr="00465C24">
              <w:rPr>
                <w:rFonts w:ascii="Arial" w:eastAsia="PMingLiU" w:hAnsi="Arial" w:cs="Arial"/>
                <w:b/>
                <w:sz w:val="20"/>
                <w:lang w:eastAsia="fr-FR"/>
              </w:rPr>
              <w:t>degre_choc</w:t>
            </w:r>
            <w:proofErr w:type="spellEnd"/>
            <w:r w:rsidRPr="00465C24">
              <w:rPr>
                <w:rFonts w:ascii="Arial" w:eastAsia="PMingLiU" w:hAnsi="Arial" w:cs="Arial"/>
                <w:b/>
                <w:sz w:val="20"/>
                <w:lang w:eastAsia="fr-FR"/>
              </w:rPr>
              <w:t xml:space="preserve"> </w:t>
            </w:r>
            <w:ins w:id="696" w:author="Level, Vincent" w:date="2025-01-22T15:36:00Z">
              <w:r w:rsidR="008F2404" w:rsidRPr="008F2404">
                <w:rPr>
                  <w:rFonts w:ascii="Arial" w:eastAsia="PMingLiU" w:hAnsi="Arial" w:cs="Arial"/>
                  <w:sz w:val="20"/>
                  <w:lang w:eastAsia="fr-FR"/>
                </w:rPr>
                <w:t>en parcourant la relation</w:t>
              </w:r>
              <w:r w:rsidR="008F2404">
                <w:rPr>
                  <w:rFonts w:ascii="Arial" w:eastAsia="PMingLiU" w:hAnsi="Arial" w:cs="Arial"/>
                  <w:sz w:val="20"/>
                  <w:lang w:eastAsia="fr-FR"/>
                </w:rPr>
                <w:t xml:space="preserve"> </w:t>
              </w:r>
            </w:ins>
            <w:proofErr w:type="spellStart"/>
            <w:r>
              <w:rPr>
                <w:rFonts w:ascii="Arial" w:eastAsia="PMingLiU" w:hAnsi="Arial" w:cs="Arial"/>
                <w:sz w:val="20"/>
                <w:lang w:eastAsia="fr-FR"/>
              </w:rPr>
              <w:t>consolidated_</w:t>
            </w:r>
            <w:proofErr w:type="gramStart"/>
            <w:r>
              <w:rPr>
                <w:rFonts w:ascii="Arial" w:eastAsia="PMingLiU" w:hAnsi="Arial" w:cs="Arial"/>
                <w:sz w:val="20"/>
                <w:lang w:eastAsia="fr-FR"/>
              </w:rPr>
              <w:t>objects</w:t>
            </w:r>
            <w:ins w:id="697" w:author="Level, Vincent" w:date="2025-01-22T15:37:00Z">
              <w:r w:rsidR="008F2404">
                <w:rPr>
                  <w:rFonts w:ascii="Arial" w:eastAsia="PMingLiU" w:hAnsi="Arial" w:cs="Arial"/>
                  <w:sz w:val="20"/>
                  <w:lang w:eastAsia="fr-FR"/>
                </w:rPr>
                <w:t>.degre</w:t>
              </w:r>
              <w:proofErr w:type="gramEnd"/>
              <w:r w:rsidR="008F2404">
                <w:rPr>
                  <w:rFonts w:ascii="Arial" w:eastAsia="PMingLiU" w:hAnsi="Arial" w:cs="Arial"/>
                  <w:sz w:val="20"/>
                  <w:lang w:eastAsia="fr-FR"/>
                </w:rPr>
                <w:t>_choc_id</w:t>
              </w:r>
              <w:proofErr w:type="spellEnd"/>
              <w:r w:rsidR="008F2404">
                <w:rPr>
                  <w:rFonts w:ascii="Arial" w:eastAsia="PMingLiU" w:hAnsi="Arial" w:cs="Arial"/>
                  <w:sz w:val="20"/>
                  <w:lang w:eastAsia="fr-FR"/>
                </w:rPr>
                <w:t xml:space="preserve"> = degre_choc.id</w:t>
              </w:r>
            </w:ins>
            <w:r>
              <w:rPr>
                <w:rFonts w:ascii="Arial" w:eastAsia="PMingLiU" w:hAnsi="Arial" w:cs="Arial"/>
                <w:sz w:val="20"/>
                <w:lang w:eastAsia="fr-FR"/>
              </w:rPr>
              <w:t>.</w:t>
            </w:r>
          </w:p>
          <w:p w14:paraId="6854AD46" w14:textId="271BF836" w:rsidR="00465C24" w:rsidRPr="00465C24" w:rsidRDefault="00465C24" w:rsidP="00465C24">
            <w:pPr>
              <w:pStyle w:val="Paragraphedeliste"/>
              <w:numPr>
                <w:ilvl w:val="0"/>
                <w:numId w:val="17"/>
              </w:numPr>
              <w:spacing w:before="0"/>
              <w:jc w:val="both"/>
              <w:rPr>
                <w:rFonts w:ascii="Arial" w:eastAsia="PMingLiU" w:hAnsi="Arial" w:cs="Arial"/>
                <w:sz w:val="20"/>
                <w:lang w:eastAsia="fr-FR"/>
              </w:rPr>
            </w:pPr>
            <w:r>
              <w:rPr>
                <w:rFonts w:ascii="Arial" w:eastAsia="PMingLiU" w:hAnsi="Arial" w:cs="Arial"/>
                <w:sz w:val="20"/>
                <w:lang w:eastAsia="fr-FR"/>
              </w:rPr>
              <w:t xml:space="preserve">Avec plots = propriété </w:t>
            </w:r>
            <w:ins w:id="698" w:author="Level, Vincent" w:date="2025-01-22T15:36:00Z">
              <w:r w:rsidR="008F2404">
                <w:rPr>
                  <w:rFonts w:ascii="Arial" w:eastAsia="PMingLiU" w:hAnsi="Arial" w:cs="Arial"/>
                  <w:sz w:val="20"/>
                  <w:lang w:eastAsia="fr-FR"/>
                </w:rPr>
                <w:t>value de la table</w:t>
              </w:r>
              <w:r w:rsidR="008F2404" w:rsidRPr="00465C24">
                <w:rPr>
                  <w:rFonts w:ascii="Arial" w:eastAsia="PMingLiU" w:hAnsi="Arial" w:cs="Arial"/>
                  <w:b/>
                  <w:sz w:val="20"/>
                  <w:lang w:eastAsia="fr-FR"/>
                </w:rPr>
                <w:t xml:space="preserve"> </w:t>
              </w:r>
            </w:ins>
            <w:proofErr w:type="spellStart"/>
            <w:r w:rsidRPr="00465C24">
              <w:rPr>
                <w:rFonts w:ascii="Arial" w:eastAsia="PMingLiU" w:hAnsi="Arial" w:cs="Arial"/>
                <w:b/>
                <w:sz w:val="20"/>
                <w:lang w:eastAsia="fr-FR"/>
              </w:rPr>
              <w:t>avec_plots</w:t>
            </w:r>
            <w:proofErr w:type="spellEnd"/>
            <w:r w:rsidRPr="00465C24">
              <w:rPr>
                <w:rFonts w:ascii="Arial" w:eastAsia="PMingLiU" w:hAnsi="Arial" w:cs="Arial"/>
                <w:b/>
                <w:sz w:val="20"/>
                <w:lang w:eastAsia="fr-FR"/>
              </w:rPr>
              <w:t xml:space="preserve"> </w:t>
            </w:r>
            <w:ins w:id="699" w:author="Level, Vincent" w:date="2025-01-22T15:36:00Z">
              <w:r w:rsidR="008F2404" w:rsidRPr="008F2404">
                <w:rPr>
                  <w:rFonts w:ascii="Arial" w:eastAsia="PMingLiU" w:hAnsi="Arial" w:cs="Arial"/>
                  <w:sz w:val="20"/>
                  <w:lang w:eastAsia="fr-FR"/>
                </w:rPr>
                <w:t>en parcourant la relation</w:t>
              </w:r>
              <w:r w:rsidR="008F2404">
                <w:rPr>
                  <w:rFonts w:ascii="Arial" w:eastAsia="PMingLiU" w:hAnsi="Arial" w:cs="Arial"/>
                  <w:sz w:val="20"/>
                  <w:lang w:eastAsia="fr-FR"/>
                </w:rPr>
                <w:t xml:space="preserve"> </w:t>
              </w:r>
            </w:ins>
            <w:proofErr w:type="spellStart"/>
            <w:r>
              <w:rPr>
                <w:rFonts w:ascii="Arial" w:eastAsia="PMingLiU" w:hAnsi="Arial" w:cs="Arial"/>
                <w:sz w:val="20"/>
                <w:lang w:eastAsia="fr-FR"/>
              </w:rPr>
              <w:t>consolidated_</w:t>
            </w:r>
            <w:proofErr w:type="gramStart"/>
            <w:r>
              <w:rPr>
                <w:rFonts w:ascii="Arial" w:eastAsia="PMingLiU" w:hAnsi="Arial" w:cs="Arial"/>
                <w:sz w:val="20"/>
                <w:lang w:eastAsia="fr-FR"/>
              </w:rPr>
              <w:t>objects</w:t>
            </w:r>
            <w:ins w:id="700" w:author="Level, Vincent" w:date="2025-01-22T15:37:00Z">
              <w:r w:rsidR="008F2404">
                <w:rPr>
                  <w:rFonts w:ascii="Arial" w:eastAsia="PMingLiU" w:hAnsi="Arial" w:cs="Arial"/>
                  <w:sz w:val="20"/>
                  <w:lang w:eastAsia="fr-FR"/>
                </w:rPr>
                <w:t>.avec</w:t>
              </w:r>
              <w:proofErr w:type="gramEnd"/>
              <w:r w:rsidR="008F2404">
                <w:rPr>
                  <w:rFonts w:ascii="Arial" w:eastAsia="PMingLiU" w:hAnsi="Arial" w:cs="Arial"/>
                  <w:sz w:val="20"/>
                  <w:lang w:eastAsia="fr-FR"/>
                </w:rPr>
                <w:t>_plots_id</w:t>
              </w:r>
              <w:proofErr w:type="spellEnd"/>
              <w:r w:rsidR="008F2404">
                <w:rPr>
                  <w:rFonts w:ascii="Arial" w:eastAsia="PMingLiU" w:hAnsi="Arial" w:cs="Arial"/>
                  <w:sz w:val="20"/>
                  <w:lang w:eastAsia="fr-FR"/>
                </w:rPr>
                <w:t xml:space="preserve"> = avec_plots.id</w:t>
              </w:r>
            </w:ins>
            <w:r>
              <w:rPr>
                <w:rFonts w:ascii="Arial" w:eastAsia="PMingLiU" w:hAnsi="Arial" w:cs="Arial"/>
                <w:sz w:val="20"/>
                <w:lang w:eastAsia="fr-FR"/>
              </w:rPr>
              <w:t>.</w:t>
            </w:r>
          </w:p>
          <w:p w14:paraId="138848A0" w14:textId="4E27DE6D" w:rsidR="00465C24" w:rsidRPr="00465C24" w:rsidRDefault="00465C24" w:rsidP="00465C24">
            <w:pPr>
              <w:pStyle w:val="Paragraphedeliste"/>
              <w:numPr>
                <w:ilvl w:val="0"/>
                <w:numId w:val="17"/>
              </w:numPr>
              <w:spacing w:before="0"/>
              <w:jc w:val="both"/>
              <w:rPr>
                <w:rFonts w:ascii="Arial" w:eastAsia="PMingLiU" w:hAnsi="Arial" w:cs="Arial"/>
                <w:sz w:val="20"/>
                <w:lang w:eastAsia="fr-FR"/>
              </w:rPr>
            </w:pPr>
            <w:r>
              <w:rPr>
                <w:rFonts w:ascii="Arial" w:eastAsia="PMingLiU" w:hAnsi="Arial" w:cs="Arial"/>
                <w:sz w:val="20"/>
                <w:lang w:eastAsia="fr-FR"/>
              </w:rPr>
              <w:t xml:space="preserve">Avec </w:t>
            </w:r>
            <w:proofErr w:type="spellStart"/>
            <w:r>
              <w:rPr>
                <w:rFonts w:ascii="Arial" w:eastAsia="PMingLiU" w:hAnsi="Arial" w:cs="Arial"/>
                <w:sz w:val="20"/>
                <w:lang w:eastAsia="fr-FR"/>
              </w:rPr>
              <w:t>carlingage</w:t>
            </w:r>
            <w:proofErr w:type="spellEnd"/>
            <w:r>
              <w:rPr>
                <w:rFonts w:ascii="Arial" w:eastAsia="PMingLiU" w:hAnsi="Arial" w:cs="Arial"/>
                <w:sz w:val="20"/>
                <w:lang w:eastAsia="fr-FR"/>
              </w:rPr>
              <w:t xml:space="preserve"> = propriété </w:t>
            </w:r>
            <w:ins w:id="701" w:author="Level, Vincent" w:date="2025-01-22T15:36:00Z">
              <w:r w:rsidR="008F2404">
                <w:rPr>
                  <w:rFonts w:ascii="Arial" w:eastAsia="PMingLiU" w:hAnsi="Arial" w:cs="Arial"/>
                  <w:sz w:val="20"/>
                  <w:lang w:eastAsia="fr-FR"/>
                </w:rPr>
                <w:t>value de la table</w:t>
              </w:r>
              <w:r w:rsidR="008F2404" w:rsidRPr="00465C24">
                <w:rPr>
                  <w:rFonts w:ascii="Arial" w:eastAsia="PMingLiU" w:hAnsi="Arial" w:cs="Arial"/>
                  <w:b/>
                  <w:sz w:val="20"/>
                  <w:lang w:eastAsia="fr-FR"/>
                </w:rPr>
                <w:t xml:space="preserve"> </w:t>
              </w:r>
            </w:ins>
            <w:proofErr w:type="spellStart"/>
            <w:r w:rsidRPr="00465C24">
              <w:rPr>
                <w:rFonts w:ascii="Arial" w:eastAsia="PMingLiU" w:hAnsi="Arial" w:cs="Arial"/>
                <w:b/>
                <w:sz w:val="20"/>
                <w:lang w:eastAsia="fr-FR"/>
              </w:rPr>
              <w:t>avec_carlingage</w:t>
            </w:r>
            <w:proofErr w:type="spellEnd"/>
            <w:r w:rsidRPr="00465C24">
              <w:rPr>
                <w:rFonts w:ascii="Arial" w:eastAsia="PMingLiU" w:hAnsi="Arial" w:cs="Arial"/>
                <w:b/>
                <w:sz w:val="20"/>
                <w:lang w:eastAsia="fr-FR"/>
              </w:rPr>
              <w:t xml:space="preserve"> </w:t>
            </w:r>
            <w:ins w:id="702" w:author="Level, Vincent" w:date="2025-01-22T15:36:00Z">
              <w:r w:rsidR="008F2404" w:rsidRPr="008F2404">
                <w:rPr>
                  <w:rFonts w:ascii="Arial" w:eastAsia="PMingLiU" w:hAnsi="Arial" w:cs="Arial"/>
                  <w:sz w:val="20"/>
                  <w:lang w:eastAsia="fr-FR"/>
                </w:rPr>
                <w:t>en parcourant la relation</w:t>
              </w:r>
              <w:r w:rsidR="008F2404">
                <w:rPr>
                  <w:rFonts w:ascii="Arial" w:eastAsia="PMingLiU" w:hAnsi="Arial" w:cs="Arial"/>
                  <w:sz w:val="20"/>
                  <w:lang w:eastAsia="fr-FR"/>
                </w:rPr>
                <w:t xml:space="preserve"> </w:t>
              </w:r>
            </w:ins>
            <w:proofErr w:type="spellStart"/>
            <w:r>
              <w:rPr>
                <w:rFonts w:ascii="Arial" w:eastAsia="PMingLiU" w:hAnsi="Arial" w:cs="Arial"/>
                <w:sz w:val="20"/>
                <w:lang w:eastAsia="fr-FR"/>
              </w:rPr>
              <w:t>consolidated_</w:t>
            </w:r>
            <w:proofErr w:type="gramStart"/>
            <w:r>
              <w:rPr>
                <w:rFonts w:ascii="Arial" w:eastAsia="PMingLiU" w:hAnsi="Arial" w:cs="Arial"/>
                <w:sz w:val="20"/>
                <w:lang w:eastAsia="fr-FR"/>
              </w:rPr>
              <w:t>objects</w:t>
            </w:r>
            <w:ins w:id="703" w:author="Level, Vincent" w:date="2025-01-22T15:37:00Z">
              <w:r w:rsidR="008F2404">
                <w:rPr>
                  <w:rFonts w:ascii="Arial" w:eastAsia="PMingLiU" w:hAnsi="Arial" w:cs="Arial"/>
                  <w:sz w:val="20"/>
                  <w:lang w:eastAsia="fr-FR"/>
                </w:rPr>
                <w:t>.avec</w:t>
              </w:r>
              <w:proofErr w:type="gramEnd"/>
              <w:r w:rsidR="008F2404">
                <w:rPr>
                  <w:rFonts w:ascii="Arial" w:eastAsia="PMingLiU" w:hAnsi="Arial" w:cs="Arial"/>
                  <w:sz w:val="20"/>
                  <w:lang w:eastAsia="fr-FR"/>
                </w:rPr>
                <w:t>_carlingage_id</w:t>
              </w:r>
              <w:proofErr w:type="spellEnd"/>
              <w:r w:rsidR="008F2404">
                <w:rPr>
                  <w:rFonts w:ascii="Arial" w:eastAsia="PMingLiU" w:hAnsi="Arial" w:cs="Arial"/>
                  <w:sz w:val="20"/>
                  <w:lang w:eastAsia="fr-FR"/>
                </w:rPr>
                <w:t xml:space="preserve"> = avec_carlingage.id</w:t>
              </w:r>
            </w:ins>
            <w:r>
              <w:rPr>
                <w:rFonts w:ascii="Arial" w:eastAsia="PMingLiU" w:hAnsi="Arial" w:cs="Arial"/>
                <w:sz w:val="20"/>
                <w:lang w:eastAsia="fr-FR"/>
              </w:rPr>
              <w:t>.</w:t>
            </w:r>
          </w:p>
          <w:p w14:paraId="6E56CEB4" w14:textId="72CD6C6B" w:rsidR="00465C24" w:rsidRPr="00465C24" w:rsidRDefault="00465C24" w:rsidP="00465C24">
            <w:pPr>
              <w:pStyle w:val="Paragraphedeliste"/>
              <w:numPr>
                <w:ilvl w:val="0"/>
                <w:numId w:val="17"/>
              </w:numPr>
              <w:spacing w:before="0"/>
              <w:jc w:val="both"/>
              <w:rPr>
                <w:rFonts w:ascii="Arial" w:eastAsia="PMingLiU" w:hAnsi="Arial" w:cs="Arial"/>
                <w:sz w:val="20"/>
                <w:lang w:eastAsia="fr-FR"/>
              </w:rPr>
            </w:pPr>
            <w:r>
              <w:rPr>
                <w:rFonts w:ascii="Arial" w:eastAsia="PMingLiU" w:hAnsi="Arial" w:cs="Arial"/>
                <w:sz w:val="20"/>
                <w:lang w:eastAsia="fr-FR"/>
              </w:rPr>
              <w:t xml:space="preserve">Date de création = propriété </w:t>
            </w:r>
            <w:proofErr w:type="spellStart"/>
            <w:r w:rsidRPr="00465C24">
              <w:rPr>
                <w:rFonts w:ascii="Arial" w:eastAsia="PMingLiU" w:hAnsi="Arial" w:cs="Arial"/>
                <w:b/>
                <w:sz w:val="20"/>
                <w:lang w:eastAsia="fr-FR"/>
              </w:rPr>
              <w:t>creation_date</w:t>
            </w:r>
            <w:proofErr w:type="spellEnd"/>
            <w:r w:rsidRPr="00465C24">
              <w:rPr>
                <w:rFonts w:ascii="Arial" w:eastAsia="PMingLiU" w:hAnsi="Arial" w:cs="Arial"/>
                <w:b/>
                <w:sz w:val="20"/>
                <w:lang w:eastAsia="fr-FR"/>
              </w:rPr>
              <w:t xml:space="preserve"> </w:t>
            </w:r>
            <w:r>
              <w:rPr>
                <w:rFonts w:ascii="Arial" w:eastAsia="PMingLiU" w:hAnsi="Arial" w:cs="Arial"/>
                <w:sz w:val="20"/>
                <w:lang w:eastAsia="fr-FR"/>
              </w:rPr>
              <w:t xml:space="preserve">de la table </w:t>
            </w:r>
            <w:proofErr w:type="spellStart"/>
            <w:r>
              <w:rPr>
                <w:rFonts w:ascii="Arial" w:eastAsia="PMingLiU" w:hAnsi="Arial" w:cs="Arial"/>
                <w:sz w:val="20"/>
                <w:lang w:eastAsia="fr-FR"/>
              </w:rPr>
              <w:t>consolidated_objects</w:t>
            </w:r>
            <w:proofErr w:type="spellEnd"/>
            <w:r>
              <w:rPr>
                <w:rFonts w:ascii="Arial" w:eastAsia="PMingLiU" w:hAnsi="Arial" w:cs="Arial"/>
                <w:sz w:val="20"/>
                <w:lang w:eastAsia="fr-FR"/>
              </w:rPr>
              <w:t>.</w:t>
            </w:r>
          </w:p>
          <w:p w14:paraId="2B7295E8" w14:textId="1A68E04A" w:rsidR="00465C24" w:rsidRPr="00465C24" w:rsidRDefault="00465C24" w:rsidP="00465C24">
            <w:pPr>
              <w:pStyle w:val="Paragraphedeliste"/>
              <w:numPr>
                <w:ilvl w:val="0"/>
                <w:numId w:val="17"/>
              </w:numPr>
              <w:spacing w:before="0"/>
              <w:jc w:val="both"/>
              <w:rPr>
                <w:rFonts w:ascii="Arial" w:eastAsia="PMingLiU" w:hAnsi="Arial" w:cs="Arial"/>
                <w:sz w:val="20"/>
                <w:lang w:eastAsia="fr-FR"/>
              </w:rPr>
            </w:pPr>
            <w:r>
              <w:rPr>
                <w:rFonts w:ascii="Arial" w:eastAsia="PMingLiU" w:hAnsi="Arial" w:cs="Arial"/>
                <w:sz w:val="20"/>
                <w:lang w:eastAsia="fr-FR"/>
              </w:rPr>
              <w:t xml:space="preserve">Date de modification = </w:t>
            </w:r>
            <w:r w:rsidR="00205A4B">
              <w:rPr>
                <w:rFonts w:ascii="Arial" w:eastAsia="PMingLiU" w:hAnsi="Arial" w:cs="Arial"/>
                <w:sz w:val="20"/>
                <w:lang w:eastAsia="fr-FR"/>
              </w:rPr>
              <w:t xml:space="preserve">date la plus récente entre les </w:t>
            </w:r>
            <w:r>
              <w:rPr>
                <w:rFonts w:ascii="Arial" w:eastAsia="PMingLiU" w:hAnsi="Arial" w:cs="Arial"/>
                <w:sz w:val="20"/>
                <w:lang w:eastAsia="fr-FR"/>
              </w:rPr>
              <w:t>propriété</w:t>
            </w:r>
            <w:r w:rsidR="00205A4B">
              <w:rPr>
                <w:rFonts w:ascii="Arial" w:eastAsia="PMingLiU" w:hAnsi="Arial" w:cs="Arial"/>
                <w:sz w:val="20"/>
                <w:lang w:eastAsia="fr-FR"/>
              </w:rPr>
              <w:t>s</w:t>
            </w:r>
            <w:r>
              <w:rPr>
                <w:rFonts w:ascii="Arial" w:eastAsia="PMingLiU" w:hAnsi="Arial" w:cs="Arial"/>
                <w:sz w:val="20"/>
                <w:lang w:eastAsia="fr-FR"/>
              </w:rPr>
              <w:t xml:space="preserve"> </w:t>
            </w:r>
            <w:proofErr w:type="spellStart"/>
            <w:r w:rsidRPr="00465C24">
              <w:rPr>
                <w:rFonts w:ascii="Arial" w:eastAsia="PMingLiU" w:hAnsi="Arial" w:cs="Arial"/>
                <w:b/>
                <w:sz w:val="20"/>
                <w:lang w:eastAsia="fr-FR"/>
              </w:rPr>
              <w:t>date_last_modified</w:t>
            </w:r>
            <w:proofErr w:type="spellEnd"/>
            <w:r>
              <w:rPr>
                <w:rFonts w:ascii="Arial" w:eastAsia="PMingLiU" w:hAnsi="Arial" w:cs="Arial"/>
                <w:sz w:val="20"/>
                <w:lang w:eastAsia="fr-FR"/>
              </w:rPr>
              <w:t xml:space="preserve"> </w:t>
            </w:r>
            <w:r w:rsidR="00205A4B">
              <w:rPr>
                <w:rFonts w:ascii="Arial" w:eastAsia="PMingLiU" w:hAnsi="Arial" w:cs="Arial"/>
                <w:sz w:val="20"/>
                <w:lang w:eastAsia="fr-FR"/>
              </w:rPr>
              <w:t xml:space="preserve">et </w:t>
            </w:r>
            <w:proofErr w:type="spellStart"/>
            <w:r w:rsidR="00205A4B" w:rsidRPr="008C52A7">
              <w:rPr>
                <w:rFonts w:ascii="Arial" w:eastAsia="PMingLiU" w:hAnsi="Arial" w:cs="Arial"/>
                <w:b/>
                <w:sz w:val="20"/>
                <w:lang w:eastAsia="fr-FR"/>
              </w:rPr>
              <w:t>date_last_modified_dc</w:t>
            </w:r>
            <w:proofErr w:type="spellEnd"/>
            <w:r w:rsidR="00205A4B">
              <w:rPr>
                <w:rFonts w:ascii="Arial" w:eastAsia="PMingLiU" w:hAnsi="Arial" w:cs="Arial"/>
                <w:sz w:val="20"/>
                <w:lang w:eastAsia="fr-FR"/>
              </w:rPr>
              <w:t xml:space="preserve"> </w:t>
            </w:r>
            <w:r>
              <w:rPr>
                <w:rFonts w:ascii="Arial" w:eastAsia="PMingLiU" w:hAnsi="Arial" w:cs="Arial"/>
                <w:sz w:val="20"/>
                <w:lang w:eastAsia="fr-FR"/>
              </w:rPr>
              <w:t xml:space="preserve">de la table </w:t>
            </w:r>
            <w:proofErr w:type="spellStart"/>
            <w:r>
              <w:rPr>
                <w:rFonts w:ascii="Arial" w:eastAsia="PMingLiU" w:hAnsi="Arial" w:cs="Arial"/>
                <w:sz w:val="20"/>
                <w:lang w:eastAsia="fr-FR"/>
              </w:rPr>
              <w:t>consolidated_objects</w:t>
            </w:r>
            <w:proofErr w:type="spellEnd"/>
            <w:r>
              <w:rPr>
                <w:rFonts w:ascii="Arial" w:eastAsia="PMingLiU" w:hAnsi="Arial" w:cs="Arial"/>
                <w:sz w:val="20"/>
                <w:lang w:eastAsia="fr-FR"/>
              </w:rPr>
              <w:t>.</w:t>
            </w:r>
          </w:p>
          <w:p w14:paraId="7BAE593B" w14:textId="7C156480" w:rsidR="00465C24" w:rsidRDefault="00465C24" w:rsidP="003C58A5">
            <w:pPr>
              <w:spacing w:before="0"/>
              <w:jc w:val="both"/>
              <w:rPr>
                <w:rFonts w:ascii="Arial" w:eastAsia="PMingLiU" w:hAnsi="Arial" w:cs="Arial"/>
                <w:sz w:val="20"/>
                <w:lang w:eastAsia="fr-FR"/>
              </w:rPr>
            </w:pPr>
          </w:p>
        </w:tc>
      </w:tr>
      <w:tr w:rsidR="007729B5" w:rsidRPr="00A6770E" w14:paraId="1BC41D3A" w14:textId="77777777" w:rsidTr="00725816">
        <w:trPr>
          <w:trHeight w:val="225"/>
        </w:trPr>
        <w:tc>
          <w:tcPr>
            <w:tcW w:w="560" w:type="pct"/>
            <w:tcBorders>
              <w:top w:val="single" w:sz="4" w:space="0" w:color="auto"/>
              <w:left w:val="single" w:sz="4" w:space="0" w:color="auto"/>
              <w:bottom w:val="single" w:sz="4" w:space="0" w:color="auto"/>
              <w:right w:val="single" w:sz="4" w:space="0" w:color="auto"/>
            </w:tcBorders>
            <w:vAlign w:val="center"/>
          </w:tcPr>
          <w:p w14:paraId="7E65F5C6" w14:textId="40B8EC3F" w:rsidR="007729B5" w:rsidRDefault="007729B5" w:rsidP="003C58A5">
            <w:pPr>
              <w:pStyle w:val="NORMALDI"/>
              <w:spacing w:before="0"/>
              <w:ind w:left="0"/>
              <w:jc w:val="center"/>
              <w:rPr>
                <w:rFonts w:cs="Arial"/>
                <w:color w:val="272C31"/>
                <w:szCs w:val="22"/>
              </w:rPr>
            </w:pPr>
            <w:r>
              <w:rPr>
                <w:rFonts w:cs="Arial"/>
                <w:color w:val="272C31"/>
                <w:szCs w:val="22"/>
              </w:rPr>
              <w:lastRenderedPageBreak/>
              <w:t>RG-03-03</w:t>
            </w:r>
          </w:p>
        </w:tc>
        <w:tc>
          <w:tcPr>
            <w:tcW w:w="4440" w:type="pct"/>
            <w:tcBorders>
              <w:top w:val="single" w:sz="4" w:space="0" w:color="auto"/>
              <w:left w:val="single" w:sz="4" w:space="0" w:color="auto"/>
              <w:bottom w:val="single" w:sz="4" w:space="0" w:color="auto"/>
              <w:right w:val="single" w:sz="4" w:space="0" w:color="auto"/>
            </w:tcBorders>
            <w:vAlign w:val="center"/>
          </w:tcPr>
          <w:p w14:paraId="2E5412E1" w14:textId="77777777" w:rsidR="007729B5" w:rsidRDefault="007729B5" w:rsidP="007729B5">
            <w:pPr>
              <w:spacing w:before="0"/>
              <w:jc w:val="both"/>
              <w:rPr>
                <w:rFonts w:ascii="Arial" w:hAnsi="Arial" w:cs="Arial"/>
                <w:b/>
                <w:sz w:val="20"/>
                <w:u w:val="single"/>
              </w:rPr>
            </w:pPr>
            <w:r>
              <w:rPr>
                <w:rFonts w:ascii="Arial" w:hAnsi="Arial" w:cs="Arial"/>
                <w:b/>
                <w:sz w:val="20"/>
                <w:u w:val="single"/>
              </w:rPr>
              <w:t>Gestion du code client :</w:t>
            </w:r>
          </w:p>
          <w:p w14:paraId="6A650BEA" w14:textId="77777777" w:rsidR="007729B5" w:rsidRDefault="007729B5" w:rsidP="007729B5">
            <w:pPr>
              <w:spacing w:before="0"/>
              <w:jc w:val="both"/>
              <w:rPr>
                <w:rFonts w:ascii="Arial" w:hAnsi="Arial" w:cs="Arial"/>
                <w:sz w:val="20"/>
              </w:rPr>
            </w:pPr>
          </w:p>
          <w:p w14:paraId="41870978" w14:textId="77777777" w:rsidR="007729B5" w:rsidRDefault="007729B5" w:rsidP="007729B5">
            <w:pPr>
              <w:spacing w:before="0"/>
              <w:jc w:val="both"/>
              <w:rPr>
                <w:rFonts w:ascii="Arial" w:hAnsi="Arial" w:cs="Arial"/>
                <w:sz w:val="20"/>
              </w:rPr>
            </w:pPr>
            <w:r>
              <w:rPr>
                <w:rFonts w:ascii="Arial" w:hAnsi="Arial" w:cs="Arial"/>
                <w:sz w:val="20"/>
              </w:rPr>
              <w:t>Le code client devra répondre à des normes de nommages différentes en fonction du type de projet (BUEMI ou PANG).</w:t>
            </w:r>
          </w:p>
          <w:p w14:paraId="748304ED" w14:textId="77777777" w:rsidR="007729B5" w:rsidRDefault="007729B5" w:rsidP="007729B5">
            <w:pPr>
              <w:spacing w:before="0"/>
              <w:jc w:val="both"/>
              <w:rPr>
                <w:rFonts w:ascii="Arial" w:hAnsi="Arial" w:cs="Arial"/>
                <w:sz w:val="20"/>
              </w:rPr>
            </w:pPr>
          </w:p>
          <w:p w14:paraId="6160EB1C" w14:textId="77777777" w:rsidR="007729B5" w:rsidRDefault="007729B5" w:rsidP="007729B5">
            <w:pPr>
              <w:spacing w:before="0"/>
              <w:jc w:val="both"/>
              <w:rPr>
                <w:rFonts w:ascii="Arial" w:hAnsi="Arial" w:cs="Arial"/>
                <w:sz w:val="20"/>
              </w:rPr>
            </w:pPr>
            <w:r>
              <w:rPr>
                <w:rFonts w:ascii="Arial" w:hAnsi="Arial" w:cs="Arial"/>
                <w:sz w:val="20"/>
              </w:rPr>
              <w:t>Nous décrirons dans le cadre du lot 1 uniquement la saisie d’un code client pour un projet de type BUEMI.</w:t>
            </w:r>
          </w:p>
          <w:p w14:paraId="5E288A7B" w14:textId="77777777" w:rsidR="007729B5" w:rsidRDefault="007729B5" w:rsidP="007729B5">
            <w:pPr>
              <w:spacing w:before="0"/>
              <w:jc w:val="both"/>
              <w:rPr>
                <w:rFonts w:ascii="Arial" w:hAnsi="Arial" w:cs="Arial"/>
                <w:sz w:val="20"/>
              </w:rPr>
            </w:pPr>
          </w:p>
          <w:p w14:paraId="54556D72" w14:textId="77777777" w:rsidR="007729B5" w:rsidRDefault="007729B5" w:rsidP="007729B5">
            <w:pPr>
              <w:spacing w:before="0"/>
              <w:jc w:val="both"/>
              <w:rPr>
                <w:rFonts w:ascii="Arial" w:hAnsi="Arial" w:cs="Arial"/>
                <w:sz w:val="20"/>
              </w:rPr>
            </w:pPr>
            <w:r>
              <w:rPr>
                <w:rFonts w:ascii="Arial" w:hAnsi="Arial" w:cs="Arial"/>
                <w:sz w:val="20"/>
              </w:rPr>
              <w:t>Le masque de saisie sera le suivant (il pourra être amené à évoluer) :</w:t>
            </w:r>
          </w:p>
          <w:p w14:paraId="6C54834E" w14:textId="77777777" w:rsidR="007729B5" w:rsidRDefault="007729B5" w:rsidP="007729B5">
            <w:pPr>
              <w:spacing w:before="0"/>
              <w:jc w:val="both"/>
              <w:rPr>
                <w:rFonts w:ascii="Arial" w:hAnsi="Arial" w:cs="Arial"/>
                <w:sz w:val="20"/>
              </w:rPr>
            </w:pPr>
          </w:p>
          <w:p w14:paraId="013E3FD3" w14:textId="77777777" w:rsidR="007729B5" w:rsidRDefault="007729B5" w:rsidP="007729B5">
            <w:pPr>
              <w:spacing w:before="0"/>
              <w:jc w:val="both"/>
              <w:rPr>
                <w:rFonts w:ascii="Arial" w:hAnsi="Arial" w:cs="Arial"/>
                <w:sz w:val="20"/>
              </w:rPr>
            </w:pPr>
            <w:r>
              <w:rPr>
                <w:noProof/>
              </w:rPr>
              <w:drawing>
                <wp:inline distT="0" distB="0" distL="0" distR="0" wp14:anchorId="3E524992" wp14:editId="75DD3EE7">
                  <wp:extent cx="3905885" cy="1170305"/>
                  <wp:effectExtent l="0" t="0" r="0" b="0"/>
                  <wp:docPr id="10" name="Image 8"/>
                  <wp:cNvGraphicFramePr/>
                  <a:graphic xmlns:a="http://schemas.openxmlformats.org/drawingml/2006/main">
                    <a:graphicData uri="http://schemas.openxmlformats.org/drawingml/2006/picture">
                      <pic:pic xmlns:pic="http://schemas.openxmlformats.org/drawingml/2006/picture">
                        <pic:nvPicPr>
                          <pic:cNvPr id="10" name="Image 8"/>
                          <pic:cNvPicPr/>
                        </pic:nvPicPr>
                        <pic:blipFill rotWithShape="1">
                          <a:blip r:embed="rId16"/>
                          <a:srcRect l="16087" t="8947" r="22099" b="7368"/>
                          <a:stretch/>
                        </pic:blipFill>
                        <pic:spPr bwMode="auto">
                          <a:xfrm>
                            <a:off x="0" y="0"/>
                            <a:ext cx="3905885" cy="1170305"/>
                          </a:xfrm>
                          <a:prstGeom prst="rect">
                            <a:avLst/>
                          </a:prstGeom>
                          <a:ln>
                            <a:noFill/>
                          </a:ln>
                          <a:extLst>
                            <a:ext uri="{53640926-AAD7-44D8-BBD7-CCE9431645EC}">
                              <a14:shadowObscured xmlns:a14="http://schemas.microsoft.com/office/drawing/2010/main"/>
                            </a:ext>
                          </a:extLst>
                        </pic:spPr>
                      </pic:pic>
                    </a:graphicData>
                  </a:graphic>
                </wp:inline>
              </w:drawing>
            </w:r>
          </w:p>
          <w:p w14:paraId="4C233820" w14:textId="2B29C40B" w:rsidR="007729B5" w:rsidRDefault="007729B5" w:rsidP="007729B5">
            <w:pPr>
              <w:spacing w:before="0"/>
              <w:jc w:val="both"/>
              <w:rPr>
                <w:rFonts w:ascii="Arial" w:hAnsi="Arial" w:cs="Arial"/>
                <w:sz w:val="20"/>
              </w:rPr>
            </w:pPr>
          </w:p>
          <w:p w14:paraId="7C5296E9" w14:textId="36E2548B" w:rsidR="0024714E" w:rsidRDefault="0024714E" w:rsidP="007729B5">
            <w:pPr>
              <w:spacing w:before="0"/>
              <w:jc w:val="both"/>
              <w:rPr>
                <w:rFonts w:ascii="Arial" w:hAnsi="Arial" w:cs="Arial"/>
                <w:sz w:val="20"/>
              </w:rPr>
            </w:pPr>
            <w:r>
              <w:rPr>
                <w:rFonts w:ascii="Arial" w:hAnsi="Arial" w:cs="Arial"/>
                <w:sz w:val="20"/>
              </w:rPr>
              <w:t xml:space="preserve">Afin de rendre le masque de saisie </w:t>
            </w:r>
            <w:proofErr w:type="spellStart"/>
            <w:r>
              <w:rPr>
                <w:rFonts w:ascii="Arial" w:hAnsi="Arial" w:cs="Arial"/>
                <w:sz w:val="20"/>
              </w:rPr>
              <w:t>evolutif</w:t>
            </w:r>
            <w:proofErr w:type="spellEnd"/>
            <w:r>
              <w:rPr>
                <w:rFonts w:ascii="Arial" w:hAnsi="Arial" w:cs="Arial"/>
                <w:sz w:val="20"/>
              </w:rPr>
              <w:t xml:space="preserve"> en fonction du type de projet et des possibles modifications des normes de nommages, la cellule contenant le code client se présentera </w:t>
            </w:r>
            <w:r w:rsidR="006E4633">
              <w:rPr>
                <w:rFonts w:ascii="Arial" w:hAnsi="Arial" w:cs="Arial"/>
                <w:sz w:val="20"/>
              </w:rPr>
              <w:t xml:space="preserve">sous la forme d’une cellule </w:t>
            </w:r>
            <w:r w:rsidR="00B053C5">
              <w:rPr>
                <w:rFonts w:ascii="Arial" w:hAnsi="Arial" w:cs="Arial"/>
                <w:sz w:val="20"/>
              </w:rPr>
              <w:t>encapsulant les n champs constituants le code client.</w:t>
            </w:r>
          </w:p>
          <w:p w14:paraId="5819E8DA" w14:textId="5EF6870B" w:rsidR="0024714E" w:rsidRDefault="0024714E" w:rsidP="007729B5">
            <w:pPr>
              <w:spacing w:before="0"/>
              <w:jc w:val="both"/>
              <w:rPr>
                <w:rFonts w:ascii="Arial" w:hAnsi="Arial" w:cs="Arial"/>
                <w:sz w:val="20"/>
              </w:rPr>
            </w:pPr>
          </w:p>
          <w:p w14:paraId="32A789A3" w14:textId="73C96322" w:rsidR="00B053C5" w:rsidRDefault="00B053C5" w:rsidP="007729B5">
            <w:pPr>
              <w:spacing w:before="0"/>
              <w:jc w:val="both"/>
              <w:rPr>
                <w:rFonts w:ascii="Arial" w:hAnsi="Arial" w:cs="Arial"/>
                <w:sz w:val="20"/>
              </w:rPr>
            </w:pPr>
            <w:r>
              <w:rPr>
                <w:rFonts w:ascii="Arial" w:hAnsi="Arial" w:cs="Arial"/>
                <w:sz w:val="20"/>
              </w:rPr>
              <w:t xml:space="preserve">Une table de paramétrage à l’ouvrage nommée </w:t>
            </w:r>
            <w:proofErr w:type="spellStart"/>
            <w:r>
              <w:rPr>
                <w:rFonts w:ascii="Arial" w:hAnsi="Arial" w:cs="Arial"/>
                <w:sz w:val="20"/>
              </w:rPr>
              <w:t>owner_code_properties</w:t>
            </w:r>
            <w:proofErr w:type="spellEnd"/>
            <w:r>
              <w:rPr>
                <w:rFonts w:ascii="Arial" w:hAnsi="Arial" w:cs="Arial"/>
                <w:sz w:val="20"/>
              </w:rPr>
              <w:t xml:space="preserve"> </w:t>
            </w:r>
            <w:r w:rsidR="00232EB8">
              <w:rPr>
                <w:rFonts w:ascii="Arial" w:hAnsi="Arial" w:cs="Arial"/>
                <w:sz w:val="20"/>
              </w:rPr>
              <w:t>et constituée des colonnes</w:t>
            </w:r>
            <w:r w:rsidR="00A16843">
              <w:rPr>
                <w:rFonts w:ascii="Arial" w:hAnsi="Arial" w:cs="Arial"/>
                <w:sz w:val="20"/>
              </w:rPr>
              <w:t> :</w:t>
            </w:r>
          </w:p>
          <w:p w14:paraId="3CF1844D" w14:textId="252A9010" w:rsidR="00232EB8" w:rsidRDefault="00232EB8" w:rsidP="00A16843">
            <w:pPr>
              <w:pStyle w:val="Paragraphedeliste"/>
              <w:numPr>
                <w:ilvl w:val="0"/>
                <w:numId w:val="17"/>
              </w:numPr>
              <w:spacing w:before="0"/>
              <w:jc w:val="both"/>
              <w:rPr>
                <w:rFonts w:ascii="Arial" w:hAnsi="Arial" w:cs="Arial"/>
                <w:sz w:val="20"/>
              </w:rPr>
            </w:pPr>
            <w:proofErr w:type="spellStart"/>
            <w:r>
              <w:rPr>
                <w:rFonts w:ascii="Arial" w:hAnsi="Arial" w:cs="Arial"/>
                <w:sz w:val="20"/>
              </w:rPr>
              <w:t>Fieldorder</w:t>
            </w:r>
            <w:proofErr w:type="spellEnd"/>
            <w:r>
              <w:rPr>
                <w:rFonts w:ascii="Arial" w:hAnsi="Arial" w:cs="Arial"/>
                <w:sz w:val="20"/>
              </w:rPr>
              <w:t>. Indique la position du champ dans la cellule.</w:t>
            </w:r>
          </w:p>
          <w:p w14:paraId="418CC42F" w14:textId="65DAF408" w:rsidR="00232EB8" w:rsidRDefault="00232EB8" w:rsidP="00A16843">
            <w:pPr>
              <w:pStyle w:val="Paragraphedeliste"/>
              <w:numPr>
                <w:ilvl w:val="0"/>
                <w:numId w:val="17"/>
              </w:numPr>
              <w:spacing w:before="0"/>
              <w:jc w:val="both"/>
              <w:rPr>
                <w:rFonts w:ascii="Arial" w:hAnsi="Arial" w:cs="Arial"/>
                <w:sz w:val="20"/>
              </w:rPr>
            </w:pPr>
            <w:proofErr w:type="spellStart"/>
            <w:r>
              <w:rPr>
                <w:rFonts w:ascii="Arial" w:hAnsi="Arial" w:cs="Arial"/>
                <w:sz w:val="20"/>
              </w:rPr>
              <w:t>Fieldtype</w:t>
            </w:r>
            <w:proofErr w:type="spellEnd"/>
            <w:r>
              <w:rPr>
                <w:rFonts w:ascii="Arial" w:hAnsi="Arial" w:cs="Arial"/>
                <w:sz w:val="20"/>
              </w:rPr>
              <w:t>. Indique le type d’alimentation pour un champ. Ce type pourra prendre les valeurs suivantes :</w:t>
            </w:r>
          </w:p>
          <w:p w14:paraId="24B8E493" w14:textId="24A7C5E3" w:rsidR="00232EB8" w:rsidRDefault="00904DC7" w:rsidP="00232EB8">
            <w:pPr>
              <w:pStyle w:val="Paragraphedeliste"/>
              <w:numPr>
                <w:ilvl w:val="1"/>
                <w:numId w:val="17"/>
              </w:numPr>
              <w:spacing w:before="0"/>
              <w:jc w:val="both"/>
              <w:rPr>
                <w:rFonts w:ascii="Arial" w:hAnsi="Arial" w:cs="Arial"/>
                <w:sz w:val="20"/>
              </w:rPr>
            </w:pPr>
            <w:ins w:id="704" w:author="Level, Vincent" w:date="2025-02-05T09:54:00Z">
              <w:r>
                <w:rPr>
                  <w:rFonts w:ascii="Arial" w:hAnsi="Arial" w:cs="Arial"/>
                  <w:sz w:val="20"/>
                </w:rPr>
                <w:t xml:space="preserve">1 : </w:t>
              </w:r>
            </w:ins>
            <w:r w:rsidR="00232EB8">
              <w:rPr>
                <w:rFonts w:ascii="Arial" w:hAnsi="Arial" w:cs="Arial"/>
                <w:sz w:val="20"/>
              </w:rPr>
              <w:t>Fixe</w:t>
            </w:r>
          </w:p>
          <w:p w14:paraId="0BC8394F" w14:textId="3B289737" w:rsidR="00232EB8" w:rsidRDefault="00904DC7" w:rsidP="00232EB8">
            <w:pPr>
              <w:pStyle w:val="Paragraphedeliste"/>
              <w:numPr>
                <w:ilvl w:val="1"/>
                <w:numId w:val="17"/>
              </w:numPr>
              <w:spacing w:before="0"/>
              <w:jc w:val="both"/>
              <w:rPr>
                <w:rFonts w:ascii="Arial" w:hAnsi="Arial" w:cs="Arial"/>
                <w:sz w:val="20"/>
              </w:rPr>
            </w:pPr>
            <w:ins w:id="705" w:author="Level, Vincent" w:date="2025-02-05T09:54:00Z">
              <w:r>
                <w:rPr>
                  <w:rFonts w:ascii="Arial" w:hAnsi="Arial" w:cs="Arial"/>
                  <w:sz w:val="20"/>
                </w:rPr>
                <w:t xml:space="preserve">2 : </w:t>
              </w:r>
            </w:ins>
            <w:r w:rsidR="00232EB8">
              <w:rPr>
                <w:rFonts w:ascii="Arial" w:hAnsi="Arial" w:cs="Arial"/>
                <w:sz w:val="20"/>
              </w:rPr>
              <w:t>LOV</w:t>
            </w:r>
          </w:p>
          <w:p w14:paraId="630C744C" w14:textId="24AD03AA" w:rsidR="00232EB8" w:rsidRPr="00904DC7" w:rsidRDefault="00904DC7" w:rsidP="00904DC7">
            <w:pPr>
              <w:pStyle w:val="Paragraphedeliste"/>
              <w:numPr>
                <w:ilvl w:val="1"/>
                <w:numId w:val="17"/>
              </w:numPr>
              <w:spacing w:before="0"/>
              <w:jc w:val="both"/>
              <w:rPr>
                <w:rFonts w:ascii="Arial" w:hAnsi="Arial" w:cs="Arial"/>
                <w:sz w:val="20"/>
              </w:rPr>
            </w:pPr>
            <w:ins w:id="706" w:author="Level, Vincent" w:date="2025-02-05T09:54:00Z">
              <w:r w:rsidRPr="00904DC7">
                <w:rPr>
                  <w:rFonts w:ascii="Arial" w:hAnsi="Arial" w:cs="Arial"/>
                  <w:sz w:val="20"/>
                </w:rPr>
                <w:t xml:space="preserve">3 : </w:t>
              </w:r>
            </w:ins>
            <w:r w:rsidR="00232EB8" w:rsidRPr="00904DC7">
              <w:rPr>
                <w:rFonts w:ascii="Arial" w:hAnsi="Arial" w:cs="Arial"/>
                <w:sz w:val="20"/>
              </w:rPr>
              <w:t>Regex.</w:t>
            </w:r>
            <w:ins w:id="707" w:author="Level, Vincent" w:date="2025-01-16T11:23:00Z">
              <w:r w:rsidR="003566DF" w:rsidRPr="00904DC7">
                <w:rPr>
                  <w:rFonts w:ascii="Arial" w:hAnsi="Arial" w:cs="Arial"/>
                  <w:sz w:val="20"/>
                </w:rPr>
                <w:t xml:space="preserve"> (Saisie libre mais validée par une Regex)</w:t>
              </w:r>
            </w:ins>
          </w:p>
          <w:p w14:paraId="7D7D787E" w14:textId="1605A98D" w:rsidR="00232EB8" w:rsidRDefault="00232EB8" w:rsidP="00232EB8">
            <w:pPr>
              <w:pStyle w:val="Paragraphedeliste"/>
              <w:numPr>
                <w:ilvl w:val="0"/>
                <w:numId w:val="17"/>
              </w:numPr>
              <w:spacing w:before="0"/>
              <w:jc w:val="both"/>
              <w:rPr>
                <w:rFonts w:ascii="Arial" w:hAnsi="Arial" w:cs="Arial"/>
                <w:sz w:val="20"/>
              </w:rPr>
            </w:pPr>
            <w:proofErr w:type="spellStart"/>
            <w:r>
              <w:rPr>
                <w:rFonts w:ascii="Arial" w:hAnsi="Arial" w:cs="Arial"/>
                <w:sz w:val="20"/>
              </w:rPr>
              <w:t>Fieldvalue</w:t>
            </w:r>
            <w:proofErr w:type="spellEnd"/>
            <w:r>
              <w:rPr>
                <w:rFonts w:ascii="Arial" w:hAnsi="Arial" w:cs="Arial"/>
                <w:sz w:val="20"/>
              </w:rPr>
              <w:t xml:space="preserve">. En fonction de la valeur de la colonne </w:t>
            </w:r>
            <w:proofErr w:type="spellStart"/>
            <w:r>
              <w:rPr>
                <w:rFonts w:ascii="Arial" w:hAnsi="Arial" w:cs="Arial"/>
                <w:sz w:val="20"/>
              </w:rPr>
              <w:t>Fieldtype</w:t>
            </w:r>
            <w:proofErr w:type="spellEnd"/>
            <w:r>
              <w:rPr>
                <w:rFonts w:ascii="Arial" w:hAnsi="Arial" w:cs="Arial"/>
                <w:sz w:val="20"/>
              </w:rPr>
              <w:t>, la valeur correspondra à :</w:t>
            </w:r>
          </w:p>
          <w:p w14:paraId="7246337A" w14:textId="27404837" w:rsidR="00232EB8" w:rsidRDefault="00232EB8" w:rsidP="00232EB8">
            <w:pPr>
              <w:pStyle w:val="Paragraphedeliste"/>
              <w:numPr>
                <w:ilvl w:val="1"/>
                <w:numId w:val="17"/>
              </w:numPr>
              <w:spacing w:before="0"/>
              <w:jc w:val="both"/>
              <w:rPr>
                <w:rFonts w:ascii="Arial" w:hAnsi="Arial" w:cs="Arial"/>
                <w:sz w:val="20"/>
              </w:rPr>
            </w:pPr>
            <w:r>
              <w:rPr>
                <w:rFonts w:ascii="Arial" w:hAnsi="Arial" w:cs="Arial"/>
                <w:sz w:val="20"/>
              </w:rPr>
              <w:t xml:space="preserve">Si </w:t>
            </w:r>
            <w:proofErr w:type="spellStart"/>
            <w:r>
              <w:rPr>
                <w:rFonts w:ascii="Arial" w:hAnsi="Arial" w:cs="Arial"/>
                <w:sz w:val="20"/>
              </w:rPr>
              <w:t>Fieldtype</w:t>
            </w:r>
            <w:proofErr w:type="spellEnd"/>
            <w:r>
              <w:rPr>
                <w:rFonts w:ascii="Arial" w:hAnsi="Arial" w:cs="Arial"/>
                <w:sz w:val="20"/>
              </w:rPr>
              <w:t xml:space="preserve"> = Fixe : valeur fixe non modifiable</w:t>
            </w:r>
          </w:p>
          <w:p w14:paraId="30A7CB65" w14:textId="77777777" w:rsidR="004C0C28" w:rsidRDefault="00232EB8" w:rsidP="00232EB8">
            <w:pPr>
              <w:pStyle w:val="Paragraphedeliste"/>
              <w:numPr>
                <w:ilvl w:val="1"/>
                <w:numId w:val="17"/>
              </w:numPr>
              <w:spacing w:before="0"/>
              <w:jc w:val="both"/>
              <w:rPr>
                <w:ins w:id="708" w:author="Level, Vincent" w:date="2025-02-05T09:30:00Z"/>
                <w:rFonts w:ascii="Arial" w:hAnsi="Arial" w:cs="Arial"/>
                <w:sz w:val="20"/>
              </w:rPr>
            </w:pPr>
            <w:r>
              <w:rPr>
                <w:rFonts w:ascii="Arial" w:hAnsi="Arial" w:cs="Arial"/>
                <w:sz w:val="20"/>
              </w:rPr>
              <w:t xml:space="preserve">Si </w:t>
            </w:r>
            <w:proofErr w:type="spellStart"/>
            <w:r>
              <w:rPr>
                <w:rFonts w:ascii="Arial" w:hAnsi="Arial" w:cs="Arial"/>
                <w:sz w:val="20"/>
              </w:rPr>
              <w:t>Fieldtype</w:t>
            </w:r>
            <w:proofErr w:type="spellEnd"/>
            <w:r>
              <w:rPr>
                <w:rFonts w:ascii="Arial" w:hAnsi="Arial" w:cs="Arial"/>
                <w:sz w:val="20"/>
              </w:rPr>
              <w:t xml:space="preserve"> = </w:t>
            </w:r>
            <w:r w:rsidR="002978E9">
              <w:rPr>
                <w:rFonts w:ascii="Arial" w:hAnsi="Arial" w:cs="Arial"/>
                <w:sz w:val="20"/>
              </w:rPr>
              <w:t>LOV</w:t>
            </w:r>
            <w:r>
              <w:rPr>
                <w:rFonts w:ascii="Arial" w:hAnsi="Arial" w:cs="Arial"/>
                <w:sz w:val="20"/>
              </w:rPr>
              <w:t xml:space="preserve"> : </w:t>
            </w:r>
          </w:p>
          <w:p w14:paraId="681F3900" w14:textId="3032A594" w:rsidR="00232EB8" w:rsidRDefault="004C0C28" w:rsidP="004C0C28">
            <w:pPr>
              <w:pStyle w:val="Paragraphedeliste"/>
              <w:numPr>
                <w:ilvl w:val="2"/>
                <w:numId w:val="17"/>
              </w:numPr>
              <w:spacing w:before="0"/>
              <w:jc w:val="both"/>
              <w:rPr>
                <w:ins w:id="709" w:author="Level, Vincent" w:date="2025-02-05T09:30:00Z"/>
                <w:rFonts w:ascii="Arial" w:hAnsi="Arial" w:cs="Arial"/>
                <w:sz w:val="20"/>
              </w:rPr>
            </w:pPr>
            <w:proofErr w:type="gramStart"/>
            <w:ins w:id="710" w:author="Level, Vincent" w:date="2025-02-05T09:29:00Z">
              <w:r>
                <w:rPr>
                  <w:rFonts w:ascii="Arial" w:hAnsi="Arial" w:cs="Arial"/>
                  <w:sz w:val="20"/>
                </w:rPr>
                <w:t>les</w:t>
              </w:r>
              <w:proofErr w:type="gramEnd"/>
              <w:r>
                <w:rPr>
                  <w:rFonts w:ascii="Arial" w:hAnsi="Arial" w:cs="Arial"/>
                  <w:sz w:val="20"/>
                </w:rPr>
                <w:t xml:space="preserve"> valeurs seront à récupérer dans la table de paramétrage </w:t>
              </w:r>
              <w:proofErr w:type="spellStart"/>
              <w:r>
                <w:rPr>
                  <w:rFonts w:ascii="Arial" w:hAnsi="Arial" w:cs="Arial"/>
                  <w:sz w:val="20"/>
                </w:rPr>
                <w:lastRenderedPageBreak/>
                <w:t>owner_code_</w:t>
              </w:r>
            </w:ins>
            <w:ins w:id="711" w:author="Level, Vincent" w:date="2025-02-05T09:30:00Z">
              <w:r>
                <w:rPr>
                  <w:rFonts w:ascii="Arial" w:hAnsi="Arial" w:cs="Arial"/>
                  <w:sz w:val="20"/>
                </w:rPr>
                <w:t>lov</w:t>
              </w:r>
              <w:proofErr w:type="spellEnd"/>
              <w:r>
                <w:rPr>
                  <w:rFonts w:ascii="Arial" w:hAnsi="Arial" w:cs="Arial"/>
                  <w:sz w:val="20"/>
                </w:rPr>
                <w:t>.</w:t>
              </w:r>
            </w:ins>
            <w:ins w:id="712" w:author="Level, Vincent" w:date="2025-02-05T09:29:00Z">
              <w:r>
                <w:rPr>
                  <w:rFonts w:ascii="Arial" w:hAnsi="Arial" w:cs="Arial"/>
                  <w:sz w:val="20"/>
                </w:rPr>
                <w:t xml:space="preserve"> </w:t>
              </w:r>
            </w:ins>
            <w:ins w:id="713" w:author="Level, Vincent" w:date="2025-02-05T09:28:00Z">
              <w:r>
                <w:rPr>
                  <w:rFonts w:ascii="Arial" w:hAnsi="Arial" w:cs="Arial"/>
                  <w:sz w:val="20"/>
                </w:rPr>
                <w:t xml:space="preserve">Le lien entre les tables </w:t>
              </w:r>
              <w:proofErr w:type="spellStart"/>
              <w:r>
                <w:rPr>
                  <w:rFonts w:ascii="Arial" w:hAnsi="Arial" w:cs="Arial"/>
                  <w:sz w:val="20"/>
                </w:rPr>
                <w:t>owner_code_lov</w:t>
              </w:r>
              <w:proofErr w:type="spellEnd"/>
              <w:r>
                <w:rPr>
                  <w:rFonts w:ascii="Arial" w:hAnsi="Arial" w:cs="Arial"/>
                  <w:sz w:val="20"/>
                </w:rPr>
                <w:t xml:space="preserve"> et </w:t>
              </w:r>
              <w:proofErr w:type="spellStart"/>
              <w:r>
                <w:rPr>
                  <w:rFonts w:ascii="Arial" w:hAnsi="Arial" w:cs="Arial"/>
                  <w:sz w:val="20"/>
                </w:rPr>
                <w:t>owner_code_properties</w:t>
              </w:r>
              <w:proofErr w:type="spellEnd"/>
              <w:r>
                <w:rPr>
                  <w:rFonts w:ascii="Arial" w:hAnsi="Arial" w:cs="Arial"/>
                  <w:sz w:val="20"/>
                </w:rPr>
                <w:t xml:space="preserve"> se fera </w:t>
              </w:r>
              <w:r>
                <w:rPr>
                  <w:rFonts w:ascii="Arial" w:hAnsi="Arial" w:cs="Arial"/>
                  <w:sz w:val="20"/>
                </w:rPr>
                <w:t xml:space="preserve">respectivement </w:t>
              </w:r>
              <w:r>
                <w:rPr>
                  <w:rFonts w:ascii="Arial" w:hAnsi="Arial" w:cs="Arial"/>
                  <w:sz w:val="20"/>
                </w:rPr>
                <w:t xml:space="preserve">sur les colonnes </w:t>
              </w:r>
              <w:proofErr w:type="spellStart"/>
              <w:r>
                <w:rPr>
                  <w:rFonts w:ascii="Arial" w:hAnsi="Arial" w:cs="Arial"/>
                  <w:sz w:val="20"/>
                </w:rPr>
                <w:t>name</w:t>
              </w:r>
              <w:proofErr w:type="spellEnd"/>
              <w:r>
                <w:rPr>
                  <w:rFonts w:ascii="Arial" w:hAnsi="Arial" w:cs="Arial"/>
                  <w:sz w:val="20"/>
                </w:rPr>
                <w:t xml:space="preserve"> et </w:t>
              </w:r>
              <w:proofErr w:type="spellStart"/>
              <w:r>
                <w:rPr>
                  <w:rFonts w:ascii="Arial" w:hAnsi="Arial" w:cs="Arial"/>
                  <w:sz w:val="20"/>
                </w:rPr>
                <w:t>fieldvalue</w:t>
              </w:r>
              <w:proofErr w:type="spellEnd"/>
              <w:r>
                <w:rPr>
                  <w:rFonts w:ascii="Arial" w:hAnsi="Arial" w:cs="Arial"/>
                  <w:sz w:val="20"/>
                </w:rPr>
                <w:t>.</w:t>
              </w:r>
            </w:ins>
          </w:p>
          <w:p w14:paraId="2206E7F9" w14:textId="725F76B0" w:rsidR="004C0C28" w:rsidRDefault="004C0C28" w:rsidP="004C0C28">
            <w:pPr>
              <w:pStyle w:val="Paragraphedeliste"/>
              <w:numPr>
                <w:ilvl w:val="2"/>
                <w:numId w:val="17"/>
              </w:numPr>
              <w:spacing w:before="0"/>
              <w:jc w:val="both"/>
              <w:rPr>
                <w:ins w:id="714" w:author="Level, Vincent" w:date="2025-02-05T09:35:00Z"/>
                <w:rFonts w:ascii="Arial" w:hAnsi="Arial" w:cs="Arial"/>
                <w:sz w:val="20"/>
              </w:rPr>
            </w:pPr>
            <w:ins w:id="715" w:author="Level, Vincent" w:date="2025-02-05T09:31:00Z">
              <w:r>
                <w:rPr>
                  <w:rFonts w:ascii="Arial" w:hAnsi="Arial" w:cs="Arial"/>
                  <w:sz w:val="20"/>
                </w:rPr>
                <w:t xml:space="preserve">Dans </w:t>
              </w:r>
            </w:ins>
            <w:ins w:id="716" w:author="Level, Vincent" w:date="2025-02-05T09:34:00Z">
              <w:r>
                <w:rPr>
                  <w:rFonts w:ascii="Arial" w:hAnsi="Arial" w:cs="Arial"/>
                  <w:sz w:val="20"/>
                </w:rPr>
                <w:t xml:space="preserve">l’IHM, </w:t>
              </w:r>
            </w:ins>
            <w:ins w:id="717" w:author="Level, Vincent" w:date="2025-02-05T09:31:00Z">
              <w:r>
                <w:rPr>
                  <w:rFonts w:ascii="Arial" w:hAnsi="Arial" w:cs="Arial"/>
                  <w:sz w:val="20"/>
                </w:rPr>
                <w:t>l</w:t>
              </w:r>
            </w:ins>
            <w:ins w:id="718" w:author="Level, Vincent" w:date="2025-02-05T09:34:00Z">
              <w:r>
                <w:rPr>
                  <w:rFonts w:ascii="Arial" w:hAnsi="Arial" w:cs="Arial"/>
                  <w:sz w:val="20"/>
                </w:rPr>
                <w:t>es</w:t>
              </w:r>
            </w:ins>
            <w:ins w:id="719" w:author="Level, Vincent" w:date="2025-02-05T09:31:00Z">
              <w:r>
                <w:rPr>
                  <w:rFonts w:ascii="Arial" w:hAnsi="Arial" w:cs="Arial"/>
                  <w:sz w:val="20"/>
                </w:rPr>
                <w:t xml:space="preserve"> liste</w:t>
              </w:r>
            </w:ins>
            <w:ins w:id="720" w:author="Level, Vincent" w:date="2025-02-05T09:34:00Z">
              <w:r>
                <w:rPr>
                  <w:rFonts w:ascii="Arial" w:hAnsi="Arial" w:cs="Arial"/>
                  <w:sz w:val="20"/>
                </w:rPr>
                <w:t>s</w:t>
              </w:r>
            </w:ins>
            <w:ins w:id="721" w:author="Level, Vincent" w:date="2025-02-05T09:31:00Z">
              <w:r>
                <w:rPr>
                  <w:rFonts w:ascii="Arial" w:hAnsi="Arial" w:cs="Arial"/>
                  <w:sz w:val="20"/>
                </w:rPr>
                <w:t xml:space="preserve"> de valeurs </w:t>
              </w:r>
            </w:ins>
            <w:ins w:id="722" w:author="Level, Vincent" w:date="2025-02-05T09:34:00Z">
              <w:r w:rsidR="00022D1C">
                <w:rPr>
                  <w:rFonts w:ascii="Arial" w:hAnsi="Arial" w:cs="Arial"/>
                  <w:sz w:val="20"/>
                </w:rPr>
                <w:t xml:space="preserve">seront </w:t>
              </w:r>
            </w:ins>
            <w:ins w:id="723" w:author="Level, Vincent" w:date="2025-02-05T09:31:00Z">
              <w:r>
                <w:rPr>
                  <w:rFonts w:ascii="Arial" w:hAnsi="Arial" w:cs="Arial"/>
                  <w:sz w:val="20"/>
                </w:rPr>
                <w:t>affiché</w:t>
              </w:r>
            </w:ins>
            <w:ins w:id="724" w:author="Level, Vincent" w:date="2025-02-05T09:34:00Z">
              <w:r>
                <w:rPr>
                  <w:rFonts w:ascii="Arial" w:hAnsi="Arial" w:cs="Arial"/>
                  <w:sz w:val="20"/>
                </w:rPr>
                <w:t>es</w:t>
              </w:r>
            </w:ins>
            <w:ins w:id="725" w:author="Level, Vincent" w:date="2025-02-05T09:31:00Z">
              <w:r>
                <w:rPr>
                  <w:rFonts w:ascii="Arial" w:hAnsi="Arial" w:cs="Arial"/>
                  <w:sz w:val="20"/>
                </w:rPr>
                <w:t xml:space="preserve"> à l’utilisateur </w:t>
              </w:r>
            </w:ins>
            <w:ins w:id="726" w:author="Level, Vincent" w:date="2025-02-05T09:34:00Z">
              <w:r w:rsidR="00022D1C">
                <w:rPr>
                  <w:rFonts w:ascii="Arial" w:hAnsi="Arial" w:cs="Arial"/>
                  <w:sz w:val="20"/>
                </w:rPr>
                <w:t>en</w:t>
              </w:r>
            </w:ins>
            <w:ins w:id="727" w:author="Level, Vincent" w:date="2025-02-05T09:31:00Z">
              <w:r>
                <w:rPr>
                  <w:rFonts w:ascii="Arial" w:hAnsi="Arial" w:cs="Arial"/>
                  <w:sz w:val="20"/>
                </w:rPr>
                <w:t xml:space="preserve"> concatén</w:t>
              </w:r>
            </w:ins>
            <w:ins w:id="728" w:author="Level, Vincent" w:date="2025-02-05T09:35:00Z">
              <w:r w:rsidR="00022D1C">
                <w:rPr>
                  <w:rFonts w:ascii="Arial" w:hAnsi="Arial" w:cs="Arial"/>
                  <w:sz w:val="20"/>
                </w:rPr>
                <w:t>ant</w:t>
              </w:r>
            </w:ins>
            <w:ins w:id="729" w:author="Level, Vincent" w:date="2025-02-05T09:31:00Z">
              <w:r>
                <w:rPr>
                  <w:rFonts w:ascii="Arial" w:hAnsi="Arial" w:cs="Arial"/>
                  <w:sz w:val="20"/>
                </w:rPr>
                <w:t xml:space="preserve"> les propriétés </w:t>
              </w:r>
            </w:ins>
            <w:ins w:id="730" w:author="Level, Vincent" w:date="2025-02-05T09:32:00Z">
              <w:r>
                <w:rPr>
                  <w:rFonts w:ascii="Arial" w:hAnsi="Arial" w:cs="Arial"/>
                  <w:sz w:val="20"/>
                </w:rPr>
                <w:t>value</w:t>
              </w:r>
            </w:ins>
            <w:ins w:id="731" w:author="Level, Vincent" w:date="2025-02-05T09:31:00Z">
              <w:r>
                <w:rPr>
                  <w:rFonts w:ascii="Arial" w:hAnsi="Arial" w:cs="Arial"/>
                  <w:sz w:val="20"/>
                </w:rPr>
                <w:t xml:space="preserve"> et </w:t>
              </w:r>
            </w:ins>
            <w:ins w:id="732" w:author="Level, Vincent" w:date="2025-02-05T09:32:00Z">
              <w:r>
                <w:rPr>
                  <w:rFonts w:ascii="Arial" w:hAnsi="Arial" w:cs="Arial"/>
                  <w:sz w:val="20"/>
                </w:rPr>
                <w:t xml:space="preserve">description de la table </w:t>
              </w:r>
              <w:proofErr w:type="spellStart"/>
              <w:r>
                <w:rPr>
                  <w:rFonts w:ascii="Arial" w:hAnsi="Arial" w:cs="Arial"/>
                  <w:sz w:val="20"/>
                </w:rPr>
                <w:t>owner_code_lov</w:t>
              </w:r>
              <w:proofErr w:type="spellEnd"/>
              <w:r>
                <w:rPr>
                  <w:rFonts w:ascii="Arial" w:hAnsi="Arial" w:cs="Arial"/>
                  <w:sz w:val="20"/>
                </w:rPr>
                <w:t xml:space="preserve"> de la manière suiva</w:t>
              </w:r>
            </w:ins>
            <w:ins w:id="733" w:author="Level, Vincent" w:date="2025-02-05T09:33:00Z">
              <w:r>
                <w:rPr>
                  <w:rFonts w:ascii="Arial" w:hAnsi="Arial" w:cs="Arial"/>
                  <w:sz w:val="20"/>
                </w:rPr>
                <w:t>nte : value – description.</w:t>
              </w:r>
            </w:ins>
          </w:p>
          <w:p w14:paraId="53593872" w14:textId="3A230FB9" w:rsidR="00022D1C" w:rsidRDefault="00022D1C" w:rsidP="007C1230">
            <w:pPr>
              <w:pStyle w:val="Paragraphedeliste"/>
              <w:spacing w:before="0"/>
              <w:ind w:left="2160"/>
              <w:jc w:val="both"/>
              <w:rPr>
                <w:ins w:id="734" w:author="Level, Vincent" w:date="2025-02-05T09:33:00Z"/>
                <w:rFonts w:ascii="Arial" w:hAnsi="Arial" w:cs="Arial"/>
                <w:sz w:val="20"/>
              </w:rPr>
            </w:pPr>
            <w:ins w:id="735" w:author="Level, Vincent" w:date="2025-02-05T09:35:00Z">
              <w:r>
                <w:rPr>
                  <w:rFonts w:ascii="Arial" w:hAnsi="Arial" w:cs="Arial"/>
                  <w:sz w:val="20"/>
                </w:rPr>
                <w:t>Il sera possible, comme pour les filtres</w:t>
              </w:r>
            </w:ins>
            <w:ins w:id="736" w:author="Level, Vincent" w:date="2025-02-05T09:36:00Z">
              <w:r>
                <w:rPr>
                  <w:rFonts w:ascii="Arial" w:hAnsi="Arial" w:cs="Arial"/>
                  <w:sz w:val="20"/>
                </w:rPr>
                <w:t>,</w:t>
              </w:r>
            </w:ins>
            <w:ins w:id="737" w:author="Level, Vincent" w:date="2025-02-05T09:35:00Z">
              <w:r>
                <w:rPr>
                  <w:rFonts w:ascii="Arial" w:hAnsi="Arial" w:cs="Arial"/>
                  <w:sz w:val="20"/>
                </w:rPr>
                <w:t xml:space="preserve"> de restreindre le contenu de la liste via saisie.</w:t>
              </w:r>
            </w:ins>
          </w:p>
          <w:p w14:paraId="3322124B" w14:textId="2E374588" w:rsidR="004C0C28" w:rsidRDefault="00022D1C" w:rsidP="004C0C28">
            <w:pPr>
              <w:pStyle w:val="Paragraphedeliste"/>
              <w:spacing w:before="0"/>
              <w:ind w:left="2160"/>
              <w:jc w:val="both"/>
              <w:rPr>
                <w:rFonts w:ascii="Arial" w:hAnsi="Arial" w:cs="Arial"/>
                <w:sz w:val="20"/>
              </w:rPr>
            </w:pPr>
            <w:ins w:id="738" w:author="Level, Vincent" w:date="2025-02-05T09:36:00Z">
              <w:r>
                <w:rPr>
                  <w:rFonts w:ascii="Arial" w:hAnsi="Arial" w:cs="Arial"/>
                  <w:sz w:val="20"/>
                </w:rPr>
                <w:t>L</w:t>
              </w:r>
            </w:ins>
            <w:ins w:id="739" w:author="Level, Vincent" w:date="2025-02-05T09:34:00Z">
              <w:r w:rsidR="004C0C28">
                <w:rPr>
                  <w:rFonts w:ascii="Arial" w:hAnsi="Arial" w:cs="Arial"/>
                  <w:sz w:val="20"/>
                </w:rPr>
                <w:t>a valeur stockée dans le code client correspondra uniquement à la propriété value.</w:t>
              </w:r>
            </w:ins>
          </w:p>
          <w:p w14:paraId="65A29F80" w14:textId="5850700B" w:rsidR="00232EB8" w:rsidDel="005C4E26" w:rsidRDefault="00232EB8" w:rsidP="00232EB8">
            <w:pPr>
              <w:pStyle w:val="Paragraphedeliste"/>
              <w:numPr>
                <w:ilvl w:val="1"/>
                <w:numId w:val="17"/>
              </w:numPr>
              <w:spacing w:before="0"/>
              <w:jc w:val="both"/>
              <w:rPr>
                <w:del w:id="740" w:author="Level, Vincent" w:date="2025-01-22T15:38:00Z"/>
                <w:rFonts w:ascii="Arial" w:hAnsi="Arial" w:cs="Arial"/>
                <w:sz w:val="20"/>
              </w:rPr>
            </w:pPr>
            <w:del w:id="741" w:author="Level, Vincent" w:date="2025-01-22T15:38:00Z">
              <w:r w:rsidDel="005C4E26">
                <w:rPr>
                  <w:rFonts w:ascii="Arial" w:hAnsi="Arial" w:cs="Arial"/>
                  <w:sz w:val="20"/>
                </w:rPr>
                <w:delText>Si Fieldtype = Libre : la colonne sera vide.</w:delText>
              </w:r>
            </w:del>
          </w:p>
          <w:p w14:paraId="4E7E1850" w14:textId="655620DD" w:rsidR="00232EB8" w:rsidRDefault="00232EB8" w:rsidP="00232EB8">
            <w:pPr>
              <w:pStyle w:val="Paragraphedeliste"/>
              <w:numPr>
                <w:ilvl w:val="1"/>
                <w:numId w:val="17"/>
              </w:numPr>
              <w:spacing w:before="0"/>
              <w:jc w:val="both"/>
              <w:rPr>
                <w:rFonts w:ascii="Arial" w:hAnsi="Arial" w:cs="Arial"/>
                <w:sz w:val="20"/>
              </w:rPr>
            </w:pPr>
            <w:r>
              <w:rPr>
                <w:rFonts w:ascii="Arial" w:hAnsi="Arial" w:cs="Arial"/>
                <w:sz w:val="20"/>
              </w:rPr>
              <w:t xml:space="preserve">Si </w:t>
            </w:r>
            <w:proofErr w:type="spellStart"/>
            <w:r>
              <w:rPr>
                <w:rFonts w:ascii="Arial" w:hAnsi="Arial" w:cs="Arial"/>
                <w:sz w:val="20"/>
              </w:rPr>
              <w:t>Fieldtype</w:t>
            </w:r>
            <w:proofErr w:type="spellEnd"/>
            <w:r>
              <w:rPr>
                <w:rFonts w:ascii="Arial" w:hAnsi="Arial" w:cs="Arial"/>
                <w:sz w:val="20"/>
              </w:rPr>
              <w:t xml:space="preserve"> = Regex : la colonne contiendra la Regex à respecter.</w:t>
            </w:r>
          </w:p>
          <w:p w14:paraId="70C5BEF7" w14:textId="0F4F2A55" w:rsidR="00232EB8" w:rsidRDefault="00232EB8" w:rsidP="00232EB8">
            <w:pPr>
              <w:pStyle w:val="Paragraphedeliste"/>
              <w:numPr>
                <w:ilvl w:val="0"/>
                <w:numId w:val="17"/>
              </w:numPr>
              <w:spacing w:before="0"/>
              <w:jc w:val="both"/>
              <w:rPr>
                <w:ins w:id="742" w:author="Level, Vincent" w:date="2025-02-05T09:26:00Z"/>
                <w:rFonts w:ascii="Arial" w:hAnsi="Arial" w:cs="Arial"/>
                <w:sz w:val="20"/>
              </w:rPr>
            </w:pPr>
            <w:r>
              <w:rPr>
                <w:rFonts w:ascii="Arial" w:hAnsi="Arial" w:cs="Arial"/>
                <w:sz w:val="20"/>
              </w:rPr>
              <w:t xml:space="preserve">Un label qui servira de </w:t>
            </w:r>
            <w:proofErr w:type="spellStart"/>
            <w:r>
              <w:rPr>
                <w:rFonts w:ascii="Arial" w:hAnsi="Arial" w:cs="Arial"/>
                <w:sz w:val="20"/>
              </w:rPr>
              <w:t>tooltip</w:t>
            </w:r>
            <w:proofErr w:type="spellEnd"/>
            <w:r>
              <w:rPr>
                <w:rFonts w:ascii="Arial" w:hAnsi="Arial" w:cs="Arial"/>
                <w:sz w:val="20"/>
              </w:rPr>
              <w:t xml:space="preserve"> </w:t>
            </w:r>
            <w:r w:rsidR="00A6770E">
              <w:rPr>
                <w:rFonts w:ascii="Arial" w:hAnsi="Arial" w:cs="Arial"/>
                <w:sz w:val="20"/>
              </w:rPr>
              <w:t>la propriété à laquelle le</w:t>
            </w:r>
            <w:r>
              <w:rPr>
                <w:rFonts w:ascii="Arial" w:hAnsi="Arial" w:cs="Arial"/>
                <w:sz w:val="20"/>
              </w:rPr>
              <w:t xml:space="preserve"> champ correspond</w:t>
            </w:r>
            <w:r w:rsidR="00A6770E">
              <w:rPr>
                <w:rFonts w:ascii="Arial" w:hAnsi="Arial" w:cs="Arial"/>
                <w:sz w:val="20"/>
              </w:rPr>
              <w:t>.</w:t>
            </w:r>
          </w:p>
          <w:p w14:paraId="22F16D0E" w14:textId="3621D554" w:rsidR="0024714E" w:rsidRPr="007C1230" w:rsidRDefault="0024714E" w:rsidP="007C1230">
            <w:pPr>
              <w:spacing w:before="0"/>
              <w:jc w:val="both"/>
              <w:rPr>
                <w:rFonts w:ascii="Arial" w:hAnsi="Arial" w:cs="Arial"/>
                <w:sz w:val="20"/>
              </w:rPr>
            </w:pPr>
          </w:p>
          <w:p w14:paraId="4B01C4FE" w14:textId="162B8097" w:rsidR="003566DF" w:rsidRDefault="003566DF" w:rsidP="007729B5">
            <w:pPr>
              <w:spacing w:before="0"/>
              <w:jc w:val="both"/>
              <w:rPr>
                <w:ins w:id="743" w:author="Level, Vincent" w:date="2025-01-16T11:22:00Z"/>
                <w:rFonts w:ascii="Arial" w:hAnsi="Arial" w:cs="Arial"/>
                <w:sz w:val="20"/>
              </w:rPr>
            </w:pPr>
            <w:ins w:id="744" w:author="Level, Vincent" w:date="2025-01-16T11:22:00Z">
              <w:r>
                <w:rPr>
                  <w:rFonts w:ascii="Arial" w:hAnsi="Arial" w:cs="Arial"/>
                  <w:sz w:val="20"/>
                </w:rPr>
                <w:t>Il ne pourra pas y avoir de liste de valeurs</w:t>
              </w:r>
            </w:ins>
            <w:ins w:id="745" w:author="Level, Vincent" w:date="2025-01-16T11:23:00Z">
              <w:r>
                <w:rPr>
                  <w:rFonts w:ascii="Arial" w:hAnsi="Arial" w:cs="Arial"/>
                  <w:sz w:val="20"/>
                </w:rPr>
                <w:t xml:space="preserve"> hiérarchique.</w:t>
              </w:r>
            </w:ins>
          </w:p>
          <w:p w14:paraId="3341072F" w14:textId="77777777" w:rsidR="003566DF" w:rsidRDefault="003566DF" w:rsidP="007729B5">
            <w:pPr>
              <w:spacing w:before="0"/>
              <w:jc w:val="both"/>
              <w:rPr>
                <w:rFonts w:ascii="Arial" w:hAnsi="Arial" w:cs="Arial"/>
                <w:sz w:val="20"/>
              </w:rPr>
            </w:pPr>
          </w:p>
          <w:p w14:paraId="1607141B" w14:textId="43BF38DB" w:rsidR="0024714E" w:rsidRDefault="00232EB8" w:rsidP="007729B5">
            <w:pPr>
              <w:spacing w:before="0"/>
              <w:jc w:val="both"/>
              <w:rPr>
                <w:rFonts w:ascii="Arial" w:hAnsi="Arial" w:cs="Arial"/>
                <w:sz w:val="20"/>
              </w:rPr>
            </w:pPr>
            <w:r>
              <w:rPr>
                <w:rFonts w:ascii="Arial" w:hAnsi="Arial" w:cs="Arial"/>
                <w:sz w:val="20"/>
              </w:rPr>
              <w:t>Lorsque l’on cliquera dans la cellule, celle-ci prendra</w:t>
            </w:r>
            <w:r w:rsidR="000E08EA">
              <w:rPr>
                <w:rFonts w:ascii="Arial" w:hAnsi="Arial" w:cs="Arial"/>
                <w:sz w:val="20"/>
              </w:rPr>
              <w:t xml:space="preserve"> par exemple</w:t>
            </w:r>
            <w:r w:rsidR="002978E9">
              <w:rPr>
                <w:rFonts w:ascii="Arial" w:hAnsi="Arial" w:cs="Arial"/>
                <w:sz w:val="20"/>
              </w:rPr>
              <w:t xml:space="preserve"> (sur le modèle du masque BUEMI)</w:t>
            </w:r>
            <w:r>
              <w:rPr>
                <w:rFonts w:ascii="Arial" w:hAnsi="Arial" w:cs="Arial"/>
                <w:sz w:val="20"/>
              </w:rPr>
              <w:t xml:space="preserve"> la forme suivante :</w:t>
            </w:r>
          </w:p>
          <w:p w14:paraId="6A42AAAE" w14:textId="656B9C9B" w:rsidR="00232EB8" w:rsidRDefault="009F2A7C" w:rsidP="007729B5">
            <w:pPr>
              <w:spacing w:before="0"/>
              <w:jc w:val="both"/>
              <w:rPr>
                <w:rFonts w:ascii="Arial" w:hAnsi="Arial" w:cs="Arial"/>
                <w:sz w:val="20"/>
              </w:rPr>
            </w:pPr>
            <w:r>
              <w:rPr>
                <w:noProof/>
              </w:rPr>
              <w:drawing>
                <wp:inline distT="0" distB="0" distL="0" distR="0" wp14:anchorId="6C63E11D" wp14:editId="532AD7E8">
                  <wp:extent cx="3716122" cy="27248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8039" cy="277753"/>
                          </a:xfrm>
                          <a:prstGeom prst="rect">
                            <a:avLst/>
                          </a:prstGeom>
                        </pic:spPr>
                      </pic:pic>
                    </a:graphicData>
                  </a:graphic>
                </wp:inline>
              </w:drawing>
            </w:r>
          </w:p>
          <w:p w14:paraId="5D6F7DFA" w14:textId="4F5FB14E" w:rsidR="0024714E" w:rsidRDefault="0024714E" w:rsidP="007729B5">
            <w:pPr>
              <w:spacing w:before="0"/>
              <w:jc w:val="both"/>
              <w:rPr>
                <w:rFonts w:ascii="Arial" w:hAnsi="Arial" w:cs="Arial"/>
                <w:sz w:val="20"/>
              </w:rPr>
            </w:pPr>
          </w:p>
          <w:p w14:paraId="2521CF62" w14:textId="02FA5165" w:rsidR="00725816" w:rsidRDefault="008F5F1A" w:rsidP="007729B5">
            <w:pPr>
              <w:spacing w:before="0"/>
              <w:jc w:val="both"/>
              <w:rPr>
                <w:rFonts w:ascii="Arial" w:hAnsi="Arial" w:cs="Arial"/>
                <w:sz w:val="20"/>
              </w:rPr>
            </w:pPr>
            <w:r>
              <w:rPr>
                <w:rFonts w:ascii="Arial" w:hAnsi="Arial" w:cs="Arial"/>
                <w:sz w:val="20"/>
              </w:rPr>
              <w:t xml:space="preserve">Pour chaque repère fonctionnel consolidé, si un code client existe alors lors de l’alimentation du tableau il faudra récupérer les valeurs des champs dans la table </w:t>
            </w:r>
            <w:proofErr w:type="spellStart"/>
            <w:r>
              <w:rPr>
                <w:rFonts w:ascii="Arial" w:hAnsi="Arial" w:cs="Arial"/>
                <w:sz w:val="20"/>
              </w:rPr>
              <w:t>owner_code_details</w:t>
            </w:r>
            <w:proofErr w:type="spellEnd"/>
            <w:r>
              <w:rPr>
                <w:rFonts w:ascii="Arial" w:hAnsi="Arial" w:cs="Arial"/>
                <w:sz w:val="20"/>
              </w:rPr>
              <w:t xml:space="preserve"> via la relation consolidated_objects.id=</w:t>
            </w:r>
            <w:proofErr w:type="spellStart"/>
            <w:r>
              <w:rPr>
                <w:rFonts w:ascii="Arial" w:hAnsi="Arial" w:cs="Arial"/>
                <w:sz w:val="20"/>
              </w:rPr>
              <w:t>owner_code_</w:t>
            </w:r>
            <w:proofErr w:type="gramStart"/>
            <w:r>
              <w:rPr>
                <w:rFonts w:ascii="Arial" w:hAnsi="Arial" w:cs="Arial"/>
                <w:sz w:val="20"/>
              </w:rPr>
              <w:t>details.nameid</w:t>
            </w:r>
            <w:proofErr w:type="spellEnd"/>
            <w:proofErr w:type="gramEnd"/>
            <w:r>
              <w:rPr>
                <w:rFonts w:ascii="Arial" w:hAnsi="Arial" w:cs="Arial"/>
                <w:sz w:val="20"/>
              </w:rPr>
              <w:t>.</w:t>
            </w:r>
          </w:p>
          <w:p w14:paraId="581152AD" w14:textId="2B9D9F87" w:rsidR="008F5F1A" w:rsidRDefault="008F5F1A" w:rsidP="007729B5">
            <w:pPr>
              <w:spacing w:before="0"/>
              <w:jc w:val="both"/>
              <w:rPr>
                <w:rFonts w:ascii="Arial" w:hAnsi="Arial" w:cs="Arial"/>
                <w:sz w:val="20"/>
              </w:rPr>
            </w:pPr>
          </w:p>
          <w:p w14:paraId="58FDBF01" w14:textId="624C43A2" w:rsidR="008F5F1A" w:rsidRDefault="008F5F1A" w:rsidP="007729B5">
            <w:pPr>
              <w:spacing w:before="0"/>
              <w:jc w:val="both"/>
              <w:rPr>
                <w:rFonts w:ascii="Arial" w:hAnsi="Arial" w:cs="Arial"/>
                <w:sz w:val="20"/>
              </w:rPr>
            </w:pPr>
            <w:r>
              <w:rPr>
                <w:rFonts w:ascii="Arial" w:hAnsi="Arial" w:cs="Arial"/>
                <w:sz w:val="20"/>
              </w:rPr>
              <w:t xml:space="preserve">La table </w:t>
            </w:r>
            <w:proofErr w:type="spellStart"/>
            <w:r>
              <w:rPr>
                <w:rFonts w:ascii="Arial" w:hAnsi="Arial" w:cs="Arial"/>
                <w:sz w:val="20"/>
              </w:rPr>
              <w:t>owner_code_details</w:t>
            </w:r>
            <w:proofErr w:type="spellEnd"/>
            <w:r>
              <w:rPr>
                <w:rFonts w:ascii="Arial" w:hAnsi="Arial" w:cs="Arial"/>
                <w:sz w:val="20"/>
              </w:rPr>
              <w:t xml:space="preserve"> contiendra les colonnes suivantes :</w:t>
            </w:r>
          </w:p>
          <w:p w14:paraId="22CB7DC3" w14:textId="38038E41" w:rsidR="008F5F1A" w:rsidRDefault="00F71390" w:rsidP="008F5F1A">
            <w:pPr>
              <w:pStyle w:val="Paragraphedeliste"/>
              <w:numPr>
                <w:ilvl w:val="0"/>
                <w:numId w:val="17"/>
              </w:numPr>
              <w:spacing w:before="0"/>
              <w:jc w:val="both"/>
              <w:rPr>
                <w:rFonts w:ascii="Arial" w:hAnsi="Arial" w:cs="Arial"/>
                <w:sz w:val="20"/>
              </w:rPr>
            </w:pPr>
            <w:proofErr w:type="spellStart"/>
            <w:proofErr w:type="gramStart"/>
            <w:r>
              <w:rPr>
                <w:rFonts w:ascii="Arial" w:hAnsi="Arial" w:cs="Arial"/>
                <w:sz w:val="20"/>
              </w:rPr>
              <w:t>objconso</w:t>
            </w:r>
            <w:proofErr w:type="gramEnd"/>
            <w:r>
              <w:rPr>
                <w:rFonts w:ascii="Arial" w:hAnsi="Arial" w:cs="Arial"/>
                <w:sz w:val="20"/>
              </w:rPr>
              <w:t>_id</w:t>
            </w:r>
            <w:proofErr w:type="spellEnd"/>
            <w:r w:rsidR="008F5F1A">
              <w:rPr>
                <w:rFonts w:ascii="Arial" w:hAnsi="Arial" w:cs="Arial"/>
                <w:sz w:val="20"/>
              </w:rPr>
              <w:t> : clé de liaison avec la table des objets consolidés.</w:t>
            </w:r>
          </w:p>
          <w:p w14:paraId="00B34A82" w14:textId="3C6214F0" w:rsidR="008F5F1A" w:rsidRDefault="008F5F1A" w:rsidP="008F5F1A">
            <w:pPr>
              <w:pStyle w:val="Paragraphedeliste"/>
              <w:numPr>
                <w:ilvl w:val="0"/>
                <w:numId w:val="17"/>
              </w:numPr>
              <w:spacing w:before="0"/>
              <w:jc w:val="both"/>
              <w:rPr>
                <w:rFonts w:ascii="Arial" w:hAnsi="Arial" w:cs="Arial"/>
                <w:sz w:val="20"/>
              </w:rPr>
            </w:pPr>
            <w:proofErr w:type="spellStart"/>
            <w:proofErr w:type="gramStart"/>
            <w:r>
              <w:rPr>
                <w:rFonts w:ascii="Arial" w:hAnsi="Arial" w:cs="Arial"/>
                <w:sz w:val="20"/>
              </w:rPr>
              <w:t>fieldorder</w:t>
            </w:r>
            <w:proofErr w:type="spellEnd"/>
            <w:proofErr w:type="gramEnd"/>
            <w:r>
              <w:rPr>
                <w:rFonts w:ascii="Arial" w:hAnsi="Arial" w:cs="Arial"/>
                <w:sz w:val="20"/>
              </w:rPr>
              <w:t> : indiquant la position de la propriété dans les champs constituants le code client.</w:t>
            </w:r>
          </w:p>
          <w:p w14:paraId="1F7931F3" w14:textId="44571A82" w:rsidR="008F5F1A" w:rsidRPr="008F5F1A" w:rsidRDefault="008F5F1A" w:rsidP="008F5F1A">
            <w:pPr>
              <w:pStyle w:val="Paragraphedeliste"/>
              <w:numPr>
                <w:ilvl w:val="0"/>
                <w:numId w:val="17"/>
              </w:numPr>
              <w:spacing w:before="0"/>
              <w:jc w:val="both"/>
              <w:rPr>
                <w:rFonts w:ascii="Arial" w:hAnsi="Arial" w:cs="Arial"/>
                <w:sz w:val="20"/>
              </w:rPr>
            </w:pPr>
            <w:proofErr w:type="spellStart"/>
            <w:proofErr w:type="gramStart"/>
            <w:r>
              <w:rPr>
                <w:rFonts w:ascii="Arial" w:hAnsi="Arial" w:cs="Arial"/>
                <w:sz w:val="20"/>
              </w:rPr>
              <w:t>fieldvalue</w:t>
            </w:r>
            <w:proofErr w:type="spellEnd"/>
            <w:proofErr w:type="gramEnd"/>
            <w:r>
              <w:rPr>
                <w:rFonts w:ascii="Arial" w:hAnsi="Arial" w:cs="Arial"/>
                <w:sz w:val="20"/>
              </w:rPr>
              <w:t> : la valeur de la propriété.</w:t>
            </w:r>
          </w:p>
          <w:p w14:paraId="183AB394" w14:textId="6149B99E" w:rsidR="00725816" w:rsidRDefault="00725816" w:rsidP="007729B5">
            <w:pPr>
              <w:spacing w:before="0"/>
              <w:jc w:val="both"/>
              <w:rPr>
                <w:ins w:id="746" w:author="Level, Vincent" w:date="2025-02-05T09:38:00Z"/>
                <w:rFonts w:ascii="Arial" w:hAnsi="Arial" w:cs="Arial"/>
                <w:sz w:val="20"/>
              </w:rPr>
            </w:pPr>
          </w:p>
          <w:p w14:paraId="395C630B" w14:textId="77777777" w:rsidR="009556FC" w:rsidRDefault="00B3269F" w:rsidP="007729B5">
            <w:pPr>
              <w:spacing w:before="0"/>
              <w:jc w:val="both"/>
              <w:rPr>
                <w:ins w:id="747" w:author="Level, Vincent" w:date="2025-02-05T10:09:00Z"/>
                <w:rFonts w:ascii="Arial" w:hAnsi="Arial" w:cs="Arial"/>
                <w:sz w:val="20"/>
              </w:rPr>
            </w:pPr>
            <w:ins w:id="748" w:author="Level, Vincent" w:date="2025-02-05T09:39:00Z">
              <w:r>
                <w:rPr>
                  <w:rFonts w:ascii="Arial" w:hAnsi="Arial" w:cs="Arial"/>
                  <w:sz w:val="20"/>
                </w:rPr>
                <w:t xml:space="preserve">Le code client ne </w:t>
              </w:r>
            </w:ins>
            <w:ins w:id="749" w:author="Level, Vincent" w:date="2025-02-05T09:53:00Z">
              <w:r w:rsidR="00904DC7">
                <w:rPr>
                  <w:rFonts w:ascii="Arial" w:hAnsi="Arial" w:cs="Arial"/>
                  <w:sz w:val="20"/>
                </w:rPr>
                <w:t>devra</w:t>
              </w:r>
            </w:ins>
            <w:ins w:id="750" w:author="Level, Vincent" w:date="2025-02-05T09:39:00Z">
              <w:r>
                <w:rPr>
                  <w:rFonts w:ascii="Arial" w:hAnsi="Arial" w:cs="Arial"/>
                  <w:sz w:val="20"/>
                </w:rPr>
                <w:t xml:space="preserve"> pas</w:t>
              </w:r>
            </w:ins>
            <w:ins w:id="751" w:author="Level, Vincent" w:date="2025-02-05T10:09:00Z">
              <w:r w:rsidR="009556FC">
                <w:rPr>
                  <w:rFonts w:ascii="Arial" w:hAnsi="Arial" w:cs="Arial"/>
                  <w:sz w:val="20"/>
                </w:rPr>
                <w:t> :</w:t>
              </w:r>
            </w:ins>
          </w:p>
          <w:p w14:paraId="3410C83B" w14:textId="3979A507" w:rsidR="009D334A" w:rsidRDefault="00B3269F" w:rsidP="009556FC">
            <w:pPr>
              <w:pStyle w:val="Paragraphedeliste"/>
              <w:numPr>
                <w:ilvl w:val="0"/>
                <w:numId w:val="17"/>
              </w:numPr>
              <w:spacing w:before="0"/>
              <w:jc w:val="both"/>
              <w:rPr>
                <w:ins w:id="752" w:author="Level, Vincent" w:date="2025-02-05T10:14:00Z"/>
                <w:rFonts w:ascii="Arial" w:hAnsi="Arial" w:cs="Arial"/>
                <w:sz w:val="20"/>
              </w:rPr>
            </w:pPr>
            <w:proofErr w:type="gramStart"/>
            <w:ins w:id="753" w:author="Level, Vincent" w:date="2025-02-05T09:39:00Z">
              <w:r w:rsidRPr="009556FC">
                <w:rPr>
                  <w:rFonts w:ascii="Arial" w:hAnsi="Arial" w:cs="Arial"/>
                  <w:sz w:val="20"/>
                </w:rPr>
                <w:t>se</w:t>
              </w:r>
              <w:proofErr w:type="gramEnd"/>
              <w:r w:rsidRPr="009556FC">
                <w:rPr>
                  <w:rFonts w:ascii="Arial" w:hAnsi="Arial" w:cs="Arial"/>
                  <w:sz w:val="20"/>
                </w:rPr>
                <w:t xml:space="preserve"> terminer par un </w:t>
              </w:r>
            </w:ins>
            <w:ins w:id="754" w:author="Level, Vincent" w:date="2025-02-05T09:51:00Z">
              <w:r w:rsidR="00904DC7" w:rsidRPr="009556FC">
                <w:rPr>
                  <w:rFonts w:ascii="Arial" w:hAnsi="Arial" w:cs="Arial"/>
                  <w:sz w:val="20"/>
                </w:rPr>
                <w:t>espac</w:t>
              </w:r>
            </w:ins>
            <w:ins w:id="755" w:author="Level, Vincent" w:date="2025-02-05T10:14:00Z">
              <w:r w:rsidR="009D334A">
                <w:rPr>
                  <w:rFonts w:ascii="Arial" w:hAnsi="Arial" w:cs="Arial"/>
                  <w:sz w:val="20"/>
                </w:rPr>
                <w:t>e. Cas où :</w:t>
              </w:r>
            </w:ins>
          </w:p>
          <w:p w14:paraId="2EB28B48" w14:textId="1A65A31C" w:rsidR="009D334A" w:rsidRDefault="009D334A" w:rsidP="009D334A">
            <w:pPr>
              <w:pStyle w:val="Paragraphedeliste"/>
              <w:numPr>
                <w:ilvl w:val="1"/>
                <w:numId w:val="17"/>
              </w:numPr>
              <w:spacing w:before="0"/>
              <w:jc w:val="both"/>
              <w:rPr>
                <w:ins w:id="756" w:author="Level, Vincent" w:date="2025-02-05T10:15:00Z"/>
                <w:rFonts w:ascii="Arial" w:hAnsi="Arial" w:cs="Arial"/>
                <w:sz w:val="20"/>
              </w:rPr>
            </w:pPr>
            <w:ins w:id="757" w:author="Level, Vincent" w:date="2025-02-05T10:14:00Z">
              <w:r>
                <w:rPr>
                  <w:rFonts w:ascii="Arial" w:hAnsi="Arial" w:cs="Arial"/>
                  <w:sz w:val="20"/>
                </w:rPr>
                <w:t xml:space="preserve">La </w:t>
              </w:r>
            </w:ins>
            <w:ins w:id="758" w:author="Level, Vincent" w:date="2025-02-05T10:15:00Z">
              <w:r>
                <w:rPr>
                  <w:rFonts w:ascii="Arial" w:hAnsi="Arial" w:cs="Arial"/>
                  <w:sz w:val="20"/>
                </w:rPr>
                <w:t>partie</w:t>
              </w:r>
            </w:ins>
            <w:ins w:id="759" w:author="Level, Vincent" w:date="2025-02-05T10:11:00Z">
              <w:r>
                <w:rPr>
                  <w:rFonts w:ascii="Arial" w:hAnsi="Arial" w:cs="Arial"/>
                  <w:sz w:val="20"/>
                </w:rPr>
                <w:t xml:space="preserve"> P2 n</w:t>
              </w:r>
            </w:ins>
            <w:ins w:id="760" w:author="Level, Vincent" w:date="2025-02-05T10:15:00Z">
              <w:r>
                <w:rPr>
                  <w:rFonts w:ascii="Arial" w:hAnsi="Arial" w:cs="Arial"/>
                  <w:sz w:val="20"/>
                </w:rPr>
                <w:t>’est</w:t>
              </w:r>
            </w:ins>
            <w:ins w:id="761" w:author="Level, Vincent" w:date="2025-02-05T10:11:00Z">
              <w:r>
                <w:rPr>
                  <w:rFonts w:ascii="Arial" w:hAnsi="Arial" w:cs="Arial"/>
                  <w:sz w:val="20"/>
                </w:rPr>
                <w:t xml:space="preserve"> pas renseignée.</w:t>
              </w:r>
            </w:ins>
          </w:p>
          <w:p w14:paraId="482F3260" w14:textId="7EBCBE63" w:rsidR="009D334A" w:rsidRDefault="009D334A" w:rsidP="009D334A">
            <w:pPr>
              <w:pStyle w:val="Paragraphedeliste"/>
              <w:numPr>
                <w:ilvl w:val="1"/>
                <w:numId w:val="17"/>
              </w:numPr>
              <w:spacing w:before="0"/>
              <w:jc w:val="both"/>
              <w:rPr>
                <w:ins w:id="762" w:author="Level, Vincent" w:date="2025-02-05T10:10:00Z"/>
                <w:rFonts w:ascii="Arial" w:hAnsi="Arial" w:cs="Arial"/>
                <w:sz w:val="20"/>
              </w:rPr>
              <w:pPrChange w:id="763" w:author="Level, Vincent" w:date="2025-02-05T10:14:00Z">
                <w:pPr>
                  <w:pStyle w:val="Paragraphedeliste"/>
                  <w:numPr>
                    <w:numId w:val="17"/>
                  </w:numPr>
                  <w:spacing w:before="0"/>
                  <w:ind w:hanging="360"/>
                  <w:jc w:val="both"/>
                </w:pPr>
              </w:pPrChange>
            </w:pPr>
            <w:ins w:id="764" w:author="Level, Vincent" w:date="2025-02-05T10:15:00Z">
              <w:r>
                <w:rPr>
                  <w:rFonts w:ascii="Arial" w:hAnsi="Arial" w:cs="Arial"/>
                  <w:sz w:val="20"/>
                </w:rPr>
                <w:t>Les parties P1 et P2 ne sont pas renseignées.</w:t>
              </w:r>
            </w:ins>
          </w:p>
          <w:p w14:paraId="6462BE42" w14:textId="3BF7B644" w:rsidR="00B3269F" w:rsidRDefault="009D334A" w:rsidP="009556FC">
            <w:pPr>
              <w:pStyle w:val="Paragraphedeliste"/>
              <w:numPr>
                <w:ilvl w:val="0"/>
                <w:numId w:val="17"/>
              </w:numPr>
              <w:spacing w:before="0"/>
              <w:jc w:val="both"/>
              <w:rPr>
                <w:ins w:id="765" w:author="Level, Vincent" w:date="2025-02-05T10:10:00Z"/>
                <w:rFonts w:ascii="Arial" w:hAnsi="Arial" w:cs="Arial"/>
                <w:sz w:val="20"/>
              </w:rPr>
            </w:pPr>
            <w:proofErr w:type="gramStart"/>
            <w:ins w:id="766" w:author="Level, Vincent" w:date="2025-02-05T10:10:00Z">
              <w:r>
                <w:rPr>
                  <w:rFonts w:ascii="Arial" w:hAnsi="Arial" w:cs="Arial"/>
                  <w:sz w:val="20"/>
                </w:rPr>
                <w:t>se</w:t>
              </w:r>
              <w:proofErr w:type="gramEnd"/>
              <w:r>
                <w:rPr>
                  <w:rFonts w:ascii="Arial" w:hAnsi="Arial" w:cs="Arial"/>
                  <w:sz w:val="20"/>
                </w:rPr>
                <w:t xml:space="preserve"> terminer par </w:t>
              </w:r>
            </w:ins>
            <w:ins w:id="767" w:author="Level, Vincent" w:date="2025-02-05T09:51:00Z">
              <w:r w:rsidR="00904DC7" w:rsidRPr="009556FC">
                <w:rPr>
                  <w:rFonts w:ascii="Arial" w:hAnsi="Arial" w:cs="Arial"/>
                  <w:sz w:val="20"/>
                </w:rPr>
                <w:t>un tiret</w:t>
              </w:r>
            </w:ins>
            <w:ins w:id="768" w:author="Level, Vincent" w:date="2025-02-05T10:16:00Z">
              <w:r>
                <w:rPr>
                  <w:rFonts w:ascii="Arial" w:hAnsi="Arial" w:cs="Arial"/>
                  <w:sz w:val="20"/>
                </w:rPr>
                <w:t xml:space="preserve"> + un espace</w:t>
              </w:r>
            </w:ins>
            <w:ins w:id="769" w:author="Level, Vincent" w:date="2025-02-05T10:11:00Z">
              <w:r>
                <w:rPr>
                  <w:rFonts w:ascii="Arial" w:hAnsi="Arial" w:cs="Arial"/>
                  <w:sz w:val="20"/>
                </w:rPr>
                <w:t xml:space="preserve"> =&gt; cas où les parties P1 </w:t>
              </w:r>
              <w:r w:rsidRPr="009D334A">
                <w:rPr>
                  <w:rFonts w:ascii="Arial" w:hAnsi="Arial" w:cs="Arial"/>
                  <w:b/>
                  <w:sz w:val="20"/>
                </w:rPr>
                <w:t>et</w:t>
              </w:r>
              <w:r>
                <w:rPr>
                  <w:rFonts w:ascii="Arial" w:hAnsi="Arial" w:cs="Arial"/>
                  <w:sz w:val="20"/>
                </w:rPr>
                <w:t xml:space="preserve"> P2 ne sont pas rensei</w:t>
              </w:r>
            </w:ins>
            <w:ins w:id="770" w:author="Level, Vincent" w:date="2025-02-05T10:12:00Z">
              <w:r>
                <w:rPr>
                  <w:rFonts w:ascii="Arial" w:hAnsi="Arial" w:cs="Arial"/>
                  <w:sz w:val="20"/>
                </w:rPr>
                <w:t>gnées</w:t>
              </w:r>
            </w:ins>
            <w:ins w:id="771" w:author="Level, Vincent" w:date="2025-02-05T09:51:00Z">
              <w:r w:rsidR="00904DC7" w:rsidRPr="009556FC">
                <w:rPr>
                  <w:rFonts w:ascii="Arial" w:hAnsi="Arial" w:cs="Arial"/>
                  <w:sz w:val="20"/>
                </w:rPr>
                <w:t>.</w:t>
              </w:r>
            </w:ins>
          </w:p>
          <w:p w14:paraId="2DEDDBAF" w14:textId="29181E0E" w:rsidR="009D334A" w:rsidRPr="009556FC" w:rsidRDefault="009D334A" w:rsidP="009556FC">
            <w:pPr>
              <w:pStyle w:val="Paragraphedeliste"/>
              <w:numPr>
                <w:ilvl w:val="0"/>
                <w:numId w:val="17"/>
              </w:numPr>
              <w:spacing w:before="0"/>
              <w:jc w:val="both"/>
              <w:rPr>
                <w:ins w:id="772" w:author="Level, Vincent" w:date="2025-02-05T09:38:00Z"/>
                <w:rFonts w:ascii="Arial" w:hAnsi="Arial" w:cs="Arial"/>
                <w:sz w:val="20"/>
              </w:rPr>
            </w:pPr>
            <w:proofErr w:type="gramStart"/>
            <w:ins w:id="773" w:author="Level, Vincent" w:date="2025-02-05T10:10:00Z">
              <w:r>
                <w:rPr>
                  <w:rFonts w:ascii="Arial" w:hAnsi="Arial" w:cs="Arial"/>
                  <w:sz w:val="20"/>
                </w:rPr>
                <w:t>avoir</w:t>
              </w:r>
              <w:proofErr w:type="gramEnd"/>
              <w:r>
                <w:rPr>
                  <w:rFonts w:ascii="Arial" w:hAnsi="Arial" w:cs="Arial"/>
                  <w:sz w:val="20"/>
                </w:rPr>
                <w:t xml:space="preserve"> un tiret suivi d’un espace</w:t>
              </w:r>
            </w:ins>
            <w:ins w:id="774" w:author="Level, Vincent" w:date="2025-02-05T10:12:00Z">
              <w:r>
                <w:rPr>
                  <w:rFonts w:ascii="Arial" w:hAnsi="Arial" w:cs="Arial"/>
                  <w:sz w:val="20"/>
                </w:rPr>
                <w:t xml:space="preserve"> </w:t>
              </w:r>
              <w:r>
                <w:rPr>
                  <w:rFonts w:ascii="Arial" w:hAnsi="Arial" w:cs="Arial"/>
                  <w:sz w:val="20"/>
                </w:rPr>
                <w:t xml:space="preserve">=&gt; cas où </w:t>
              </w:r>
              <w:r>
                <w:rPr>
                  <w:rFonts w:ascii="Arial" w:hAnsi="Arial" w:cs="Arial"/>
                  <w:sz w:val="20"/>
                </w:rPr>
                <w:t>la partie P1</w:t>
              </w:r>
              <w:r>
                <w:rPr>
                  <w:rFonts w:ascii="Arial" w:hAnsi="Arial" w:cs="Arial"/>
                  <w:sz w:val="20"/>
                </w:rPr>
                <w:t xml:space="preserve"> n</w:t>
              </w:r>
              <w:r>
                <w:rPr>
                  <w:rFonts w:ascii="Arial" w:hAnsi="Arial" w:cs="Arial"/>
                  <w:sz w:val="20"/>
                </w:rPr>
                <w:t>’</w:t>
              </w:r>
              <w:r>
                <w:rPr>
                  <w:rFonts w:ascii="Arial" w:hAnsi="Arial" w:cs="Arial"/>
                  <w:sz w:val="20"/>
                </w:rPr>
                <w:t>e</w:t>
              </w:r>
              <w:r>
                <w:rPr>
                  <w:rFonts w:ascii="Arial" w:hAnsi="Arial" w:cs="Arial"/>
                  <w:sz w:val="20"/>
                </w:rPr>
                <w:t>st</w:t>
              </w:r>
              <w:r>
                <w:rPr>
                  <w:rFonts w:ascii="Arial" w:hAnsi="Arial" w:cs="Arial"/>
                  <w:sz w:val="20"/>
                </w:rPr>
                <w:t xml:space="preserve"> pas renseignée</w:t>
              </w:r>
              <w:r w:rsidRPr="009556FC">
                <w:rPr>
                  <w:rFonts w:ascii="Arial" w:hAnsi="Arial" w:cs="Arial"/>
                  <w:sz w:val="20"/>
                </w:rPr>
                <w:t>.</w:t>
              </w:r>
            </w:ins>
          </w:p>
          <w:p w14:paraId="50438CD1" w14:textId="77777777" w:rsidR="00B3269F" w:rsidRDefault="00B3269F" w:rsidP="007729B5">
            <w:pPr>
              <w:spacing w:before="0"/>
              <w:jc w:val="both"/>
              <w:rPr>
                <w:rFonts w:ascii="Arial" w:hAnsi="Arial" w:cs="Arial"/>
                <w:sz w:val="20"/>
              </w:rPr>
            </w:pPr>
          </w:p>
          <w:p w14:paraId="2D0AC86E" w14:textId="2084C10B" w:rsidR="008F5F1A" w:rsidRDefault="008F5F1A" w:rsidP="007729B5">
            <w:pPr>
              <w:spacing w:before="0"/>
              <w:jc w:val="both"/>
              <w:rPr>
                <w:rFonts w:ascii="Arial" w:hAnsi="Arial" w:cs="Arial"/>
                <w:sz w:val="20"/>
              </w:rPr>
            </w:pPr>
            <w:r>
              <w:rPr>
                <w:rFonts w:ascii="Arial" w:hAnsi="Arial" w:cs="Arial"/>
                <w:sz w:val="20"/>
              </w:rPr>
              <w:t xml:space="preserve">Toutes les créations ou modifications de codes clients, une fois les contrôles de saisies et d’unicité passés (Voir RG-03-04), devront être propagés dans la table </w:t>
            </w:r>
            <w:proofErr w:type="spellStart"/>
            <w:r>
              <w:rPr>
                <w:rFonts w:ascii="Arial" w:hAnsi="Arial" w:cs="Arial"/>
                <w:sz w:val="20"/>
              </w:rPr>
              <w:t>owner_code_details</w:t>
            </w:r>
            <w:proofErr w:type="spellEnd"/>
            <w:r>
              <w:rPr>
                <w:rFonts w:ascii="Arial" w:hAnsi="Arial" w:cs="Arial"/>
                <w:sz w:val="20"/>
              </w:rPr>
              <w:t xml:space="preserve"> en plus de la table </w:t>
            </w:r>
            <w:proofErr w:type="spellStart"/>
            <w:r>
              <w:rPr>
                <w:rFonts w:ascii="Arial" w:hAnsi="Arial" w:cs="Arial"/>
                <w:sz w:val="20"/>
              </w:rPr>
              <w:t>consolidated_objects</w:t>
            </w:r>
            <w:proofErr w:type="spellEnd"/>
            <w:r>
              <w:rPr>
                <w:rFonts w:ascii="Arial" w:hAnsi="Arial" w:cs="Arial"/>
                <w:sz w:val="20"/>
              </w:rPr>
              <w:t xml:space="preserve"> qui elle stockera uniquement la valeur complète du code client dans une optique d’alimentation de la table </w:t>
            </w:r>
            <w:proofErr w:type="spellStart"/>
            <w:r>
              <w:rPr>
                <w:rFonts w:ascii="Arial" w:hAnsi="Arial" w:cs="Arial"/>
                <w:sz w:val="20"/>
              </w:rPr>
              <w:t>objects_from_cao</w:t>
            </w:r>
            <w:proofErr w:type="spellEnd"/>
            <w:r>
              <w:rPr>
                <w:rFonts w:ascii="Arial" w:hAnsi="Arial" w:cs="Arial"/>
                <w:sz w:val="20"/>
              </w:rPr>
              <w:t xml:space="preserve"> et d’utilisation par les flux de mises à jour des CAO.</w:t>
            </w:r>
          </w:p>
          <w:p w14:paraId="1FEE8263" w14:textId="1C0CDD12" w:rsidR="00A6770E" w:rsidRDefault="00A6770E" w:rsidP="007729B5">
            <w:pPr>
              <w:spacing w:before="0"/>
              <w:jc w:val="both"/>
              <w:rPr>
                <w:rFonts w:ascii="Arial" w:hAnsi="Arial" w:cs="Arial"/>
                <w:sz w:val="20"/>
              </w:rPr>
            </w:pPr>
          </w:p>
          <w:p w14:paraId="3489AB7F" w14:textId="7CCD81C2" w:rsidR="00A6770E" w:rsidRDefault="00A6770E" w:rsidP="007729B5">
            <w:pPr>
              <w:spacing w:before="0"/>
              <w:jc w:val="both"/>
              <w:rPr>
                <w:rFonts w:ascii="Arial" w:hAnsi="Arial" w:cs="Arial"/>
                <w:sz w:val="20"/>
              </w:rPr>
            </w:pPr>
            <w:r>
              <w:rPr>
                <w:rFonts w:ascii="Arial" w:hAnsi="Arial" w:cs="Arial"/>
                <w:sz w:val="20"/>
              </w:rPr>
              <w:t xml:space="preserve">Les colonnes suivantes de la table </w:t>
            </w:r>
            <w:proofErr w:type="spellStart"/>
            <w:r>
              <w:rPr>
                <w:rFonts w:ascii="Arial" w:hAnsi="Arial" w:cs="Arial"/>
                <w:sz w:val="20"/>
              </w:rPr>
              <w:t>consolidated_objects</w:t>
            </w:r>
            <w:proofErr w:type="spellEnd"/>
            <w:r>
              <w:rPr>
                <w:rFonts w:ascii="Arial" w:hAnsi="Arial" w:cs="Arial"/>
                <w:sz w:val="20"/>
              </w:rPr>
              <w:t xml:space="preserve"> seront également mises à jour :</w:t>
            </w:r>
          </w:p>
          <w:p w14:paraId="72F7DFF1" w14:textId="568CD978" w:rsidR="00A6770E" w:rsidRDefault="00A6770E" w:rsidP="00A6770E">
            <w:pPr>
              <w:pStyle w:val="Paragraphedeliste"/>
              <w:numPr>
                <w:ilvl w:val="0"/>
                <w:numId w:val="17"/>
              </w:numPr>
              <w:spacing w:before="0"/>
              <w:jc w:val="both"/>
              <w:rPr>
                <w:rFonts w:ascii="Arial" w:hAnsi="Arial" w:cs="Arial"/>
                <w:sz w:val="20"/>
              </w:rPr>
            </w:pPr>
            <w:proofErr w:type="spellStart"/>
            <w:proofErr w:type="gramStart"/>
            <w:r w:rsidRPr="00A6770E">
              <w:rPr>
                <w:rFonts w:ascii="Arial" w:hAnsi="Arial" w:cs="Arial"/>
                <w:sz w:val="20"/>
              </w:rPr>
              <w:t>date</w:t>
            </w:r>
            <w:proofErr w:type="gramEnd"/>
            <w:r w:rsidRPr="00A6770E">
              <w:rPr>
                <w:rFonts w:ascii="Arial" w:hAnsi="Arial" w:cs="Arial"/>
                <w:sz w:val="20"/>
              </w:rPr>
              <w:t>_last_modified_dc</w:t>
            </w:r>
            <w:proofErr w:type="spellEnd"/>
            <w:r w:rsidRPr="00A6770E">
              <w:rPr>
                <w:rFonts w:ascii="Arial" w:hAnsi="Arial" w:cs="Arial"/>
                <w:sz w:val="20"/>
              </w:rPr>
              <w:t> : date de de</w:t>
            </w:r>
            <w:r>
              <w:rPr>
                <w:rFonts w:ascii="Arial" w:hAnsi="Arial" w:cs="Arial"/>
                <w:sz w:val="20"/>
              </w:rPr>
              <w:t>rnière mise à jour d’une propriété pilotée par l’application double codification.</w:t>
            </w:r>
          </w:p>
          <w:p w14:paraId="747FBE96" w14:textId="09187D62" w:rsidR="00A6770E" w:rsidRPr="00A6770E" w:rsidRDefault="00A6770E" w:rsidP="00A6770E">
            <w:pPr>
              <w:pStyle w:val="Paragraphedeliste"/>
              <w:numPr>
                <w:ilvl w:val="0"/>
                <w:numId w:val="17"/>
              </w:numPr>
              <w:spacing w:before="0"/>
              <w:jc w:val="both"/>
              <w:rPr>
                <w:rFonts w:ascii="Arial" w:hAnsi="Arial" w:cs="Arial"/>
                <w:sz w:val="20"/>
              </w:rPr>
            </w:pPr>
            <w:proofErr w:type="spellStart"/>
            <w:proofErr w:type="gramStart"/>
            <w:r>
              <w:rPr>
                <w:rFonts w:ascii="Arial" w:hAnsi="Arial" w:cs="Arial"/>
                <w:sz w:val="20"/>
              </w:rPr>
              <w:t>status</w:t>
            </w:r>
            <w:proofErr w:type="spellEnd"/>
            <w:proofErr w:type="gramEnd"/>
            <w:r>
              <w:rPr>
                <w:rFonts w:ascii="Arial" w:hAnsi="Arial" w:cs="Arial"/>
                <w:sz w:val="20"/>
              </w:rPr>
              <w:t> = M</w:t>
            </w:r>
            <w:r w:rsidR="003408DF">
              <w:rPr>
                <w:rFonts w:ascii="Arial" w:hAnsi="Arial" w:cs="Arial"/>
                <w:sz w:val="20"/>
              </w:rPr>
              <w:t>.</w:t>
            </w:r>
          </w:p>
          <w:p w14:paraId="1E562589" w14:textId="77777777" w:rsidR="00725816" w:rsidRPr="00A6770E" w:rsidRDefault="00725816" w:rsidP="00D57696">
            <w:pPr>
              <w:spacing w:before="0"/>
              <w:jc w:val="both"/>
              <w:rPr>
                <w:rFonts w:ascii="Arial" w:eastAsia="PMingLiU" w:hAnsi="Arial" w:cs="Arial"/>
                <w:sz w:val="20"/>
                <w:lang w:eastAsia="fr-FR"/>
              </w:rPr>
            </w:pPr>
          </w:p>
          <w:p w14:paraId="6C9C4A83" w14:textId="20E7469E" w:rsidR="00A6770E" w:rsidRPr="00A6770E" w:rsidRDefault="00A6770E" w:rsidP="00D57696">
            <w:pPr>
              <w:spacing w:before="0"/>
              <w:jc w:val="both"/>
              <w:rPr>
                <w:rFonts w:ascii="Arial" w:eastAsia="PMingLiU" w:hAnsi="Arial" w:cs="Arial"/>
                <w:sz w:val="20"/>
                <w:lang w:eastAsia="fr-FR"/>
              </w:rPr>
            </w:pPr>
            <w:r>
              <w:rPr>
                <w:rFonts w:ascii="Arial" w:eastAsia="PMingLiU" w:hAnsi="Arial" w:cs="Arial"/>
                <w:sz w:val="20"/>
                <w:lang w:eastAsia="fr-FR"/>
              </w:rPr>
              <w:t xml:space="preserve">Ces mises </w:t>
            </w:r>
            <w:proofErr w:type="gramStart"/>
            <w:r>
              <w:rPr>
                <w:rFonts w:ascii="Arial" w:eastAsia="PMingLiU" w:hAnsi="Arial" w:cs="Arial"/>
                <w:sz w:val="20"/>
                <w:lang w:eastAsia="fr-FR"/>
              </w:rPr>
              <w:t>à jours</w:t>
            </w:r>
            <w:proofErr w:type="gramEnd"/>
            <w:r>
              <w:rPr>
                <w:rFonts w:ascii="Arial" w:eastAsia="PMingLiU" w:hAnsi="Arial" w:cs="Arial"/>
                <w:sz w:val="20"/>
                <w:lang w:eastAsia="fr-FR"/>
              </w:rPr>
              <w:t xml:space="preserve"> seront propagé</w:t>
            </w:r>
            <w:r w:rsidR="005C4E26">
              <w:rPr>
                <w:rFonts w:ascii="Arial" w:eastAsia="PMingLiU" w:hAnsi="Arial" w:cs="Arial"/>
                <w:sz w:val="20"/>
                <w:lang w:eastAsia="fr-FR"/>
              </w:rPr>
              <w:t>e</w:t>
            </w:r>
            <w:r>
              <w:rPr>
                <w:rFonts w:ascii="Arial" w:eastAsia="PMingLiU" w:hAnsi="Arial" w:cs="Arial"/>
                <w:sz w:val="20"/>
                <w:lang w:eastAsia="fr-FR"/>
              </w:rPr>
              <w:t xml:space="preserve">s dans la table </w:t>
            </w:r>
            <w:proofErr w:type="spellStart"/>
            <w:r>
              <w:rPr>
                <w:rFonts w:ascii="Arial" w:eastAsia="PMingLiU" w:hAnsi="Arial" w:cs="Arial"/>
                <w:sz w:val="20"/>
                <w:lang w:eastAsia="fr-FR"/>
              </w:rPr>
              <w:t>objects_from_cao</w:t>
            </w:r>
            <w:proofErr w:type="spellEnd"/>
            <w:r>
              <w:rPr>
                <w:rFonts w:ascii="Arial" w:eastAsia="PMingLiU" w:hAnsi="Arial" w:cs="Arial"/>
                <w:sz w:val="20"/>
                <w:lang w:eastAsia="fr-FR"/>
              </w:rPr>
              <w:t>.</w:t>
            </w:r>
          </w:p>
          <w:p w14:paraId="28929E00" w14:textId="69EAB7DB" w:rsidR="00A6770E" w:rsidRPr="00A6770E" w:rsidRDefault="00A6770E" w:rsidP="00D57696">
            <w:pPr>
              <w:spacing w:before="0"/>
              <w:jc w:val="both"/>
              <w:rPr>
                <w:rFonts w:ascii="Arial" w:eastAsia="PMingLiU" w:hAnsi="Arial" w:cs="Arial"/>
                <w:b/>
                <w:sz w:val="20"/>
                <w:u w:val="single"/>
                <w:lang w:eastAsia="fr-FR"/>
              </w:rPr>
            </w:pPr>
          </w:p>
        </w:tc>
      </w:tr>
      <w:tr w:rsidR="008F5F1A" w:rsidRPr="003367C0" w14:paraId="2AF0B4BC" w14:textId="77777777" w:rsidTr="00725816">
        <w:trPr>
          <w:trHeight w:val="225"/>
        </w:trPr>
        <w:tc>
          <w:tcPr>
            <w:tcW w:w="560" w:type="pct"/>
            <w:tcBorders>
              <w:top w:val="single" w:sz="4" w:space="0" w:color="auto"/>
              <w:left w:val="single" w:sz="4" w:space="0" w:color="auto"/>
              <w:bottom w:val="single" w:sz="4" w:space="0" w:color="auto"/>
              <w:right w:val="single" w:sz="4" w:space="0" w:color="auto"/>
            </w:tcBorders>
            <w:vAlign w:val="center"/>
          </w:tcPr>
          <w:p w14:paraId="523AC7DA" w14:textId="5216B2BC" w:rsidR="008F5F1A" w:rsidRDefault="008F5F1A" w:rsidP="003C58A5">
            <w:pPr>
              <w:pStyle w:val="NORMALDI"/>
              <w:spacing w:before="0"/>
              <w:ind w:left="0"/>
              <w:jc w:val="center"/>
              <w:rPr>
                <w:rFonts w:cs="Arial"/>
                <w:color w:val="272C31"/>
                <w:szCs w:val="22"/>
              </w:rPr>
            </w:pPr>
            <w:r>
              <w:rPr>
                <w:rFonts w:cs="Arial"/>
                <w:color w:val="272C31"/>
                <w:szCs w:val="22"/>
              </w:rPr>
              <w:lastRenderedPageBreak/>
              <w:t>RG-03-04</w:t>
            </w:r>
          </w:p>
        </w:tc>
        <w:tc>
          <w:tcPr>
            <w:tcW w:w="4440" w:type="pct"/>
            <w:tcBorders>
              <w:top w:val="single" w:sz="4" w:space="0" w:color="auto"/>
              <w:left w:val="single" w:sz="4" w:space="0" w:color="auto"/>
              <w:bottom w:val="single" w:sz="4" w:space="0" w:color="auto"/>
              <w:right w:val="single" w:sz="4" w:space="0" w:color="auto"/>
            </w:tcBorders>
            <w:vAlign w:val="center"/>
          </w:tcPr>
          <w:p w14:paraId="462572BD" w14:textId="77777777" w:rsidR="008F5F1A" w:rsidRDefault="008F5F1A" w:rsidP="007729B5">
            <w:pPr>
              <w:spacing w:before="0"/>
              <w:jc w:val="both"/>
              <w:rPr>
                <w:rFonts w:ascii="Arial" w:hAnsi="Arial" w:cs="Arial"/>
                <w:b/>
                <w:sz w:val="20"/>
                <w:u w:val="single"/>
              </w:rPr>
            </w:pPr>
            <w:r>
              <w:rPr>
                <w:rFonts w:ascii="Arial" w:hAnsi="Arial" w:cs="Arial"/>
                <w:b/>
                <w:sz w:val="20"/>
                <w:u w:val="single"/>
              </w:rPr>
              <w:t>Contrôles</w:t>
            </w:r>
            <w:r w:rsidR="00D57696">
              <w:rPr>
                <w:rFonts w:ascii="Arial" w:hAnsi="Arial" w:cs="Arial"/>
                <w:b/>
                <w:sz w:val="20"/>
                <w:u w:val="single"/>
              </w:rPr>
              <w:t xml:space="preserve"> sur le code client :</w:t>
            </w:r>
          </w:p>
          <w:p w14:paraId="5E32E6E4" w14:textId="09E8BFDA" w:rsidR="00D57696" w:rsidRDefault="00D57696" w:rsidP="007729B5">
            <w:pPr>
              <w:spacing w:before="0"/>
              <w:jc w:val="both"/>
              <w:rPr>
                <w:rFonts w:ascii="Arial" w:hAnsi="Arial" w:cs="Arial"/>
                <w:sz w:val="20"/>
              </w:rPr>
            </w:pPr>
          </w:p>
          <w:p w14:paraId="4114D5C1" w14:textId="2EA55206" w:rsidR="00D57696" w:rsidRDefault="00D57696" w:rsidP="007729B5">
            <w:pPr>
              <w:spacing w:before="0"/>
              <w:jc w:val="both"/>
              <w:rPr>
                <w:rFonts w:ascii="Arial" w:hAnsi="Arial" w:cs="Arial"/>
                <w:sz w:val="20"/>
              </w:rPr>
            </w:pPr>
            <w:r>
              <w:rPr>
                <w:rFonts w:ascii="Arial" w:hAnsi="Arial" w:cs="Arial"/>
                <w:sz w:val="20"/>
              </w:rPr>
              <w:t>Il existera pour la propriété code client 2 types de contrôles :</w:t>
            </w:r>
          </w:p>
          <w:p w14:paraId="50FB5D43" w14:textId="15C1F192" w:rsidR="00D57696" w:rsidRPr="00D57696" w:rsidRDefault="00D57696" w:rsidP="00D57696">
            <w:pPr>
              <w:pStyle w:val="Paragraphedeliste"/>
              <w:numPr>
                <w:ilvl w:val="0"/>
                <w:numId w:val="33"/>
              </w:numPr>
              <w:spacing w:before="0"/>
              <w:jc w:val="both"/>
              <w:rPr>
                <w:rFonts w:ascii="Arial" w:hAnsi="Arial" w:cs="Arial"/>
                <w:sz w:val="20"/>
              </w:rPr>
            </w:pPr>
            <w:r w:rsidRPr="00D57696">
              <w:rPr>
                <w:rFonts w:ascii="Arial" w:hAnsi="Arial" w:cs="Arial"/>
                <w:sz w:val="20"/>
              </w:rPr>
              <w:t xml:space="preserve">Un contrôle de saisie </w:t>
            </w:r>
            <w:r>
              <w:rPr>
                <w:rFonts w:ascii="Arial" w:hAnsi="Arial" w:cs="Arial"/>
                <w:sz w:val="20"/>
              </w:rPr>
              <w:t xml:space="preserve">qui </w:t>
            </w:r>
            <w:r w:rsidRPr="00D57696">
              <w:rPr>
                <w:rFonts w:ascii="Arial" w:hAnsi="Arial" w:cs="Arial"/>
                <w:sz w:val="20"/>
              </w:rPr>
              <w:t>sera fait dynamiquement pour chacun des champs constituants le code client. Si celui-ci est KO alors le champ sera mis en surbrillance rouge.</w:t>
            </w:r>
          </w:p>
          <w:p w14:paraId="22AD106B" w14:textId="4A147D81" w:rsidR="00D57696" w:rsidRPr="00D57696" w:rsidRDefault="00D57696" w:rsidP="00D57696">
            <w:pPr>
              <w:pStyle w:val="Paragraphedeliste"/>
              <w:numPr>
                <w:ilvl w:val="0"/>
                <w:numId w:val="33"/>
              </w:numPr>
              <w:spacing w:before="0"/>
              <w:jc w:val="both"/>
              <w:rPr>
                <w:rFonts w:ascii="Arial" w:hAnsi="Arial" w:cs="Arial"/>
                <w:sz w:val="20"/>
              </w:rPr>
            </w:pPr>
            <w:r>
              <w:rPr>
                <w:rFonts w:ascii="Arial" w:hAnsi="Arial" w:cs="Arial"/>
                <w:sz w:val="20"/>
              </w:rPr>
              <w:t xml:space="preserve">Un contrôle d’unicité qui sera effectué lorsque </w:t>
            </w:r>
            <w:r w:rsidRPr="00D57696">
              <w:rPr>
                <w:rFonts w:ascii="Arial" w:hAnsi="Arial" w:cs="Arial"/>
                <w:sz w:val="20"/>
              </w:rPr>
              <w:t>l’utilisateur sort</w:t>
            </w:r>
            <w:r>
              <w:rPr>
                <w:rFonts w:ascii="Arial" w:hAnsi="Arial" w:cs="Arial"/>
                <w:sz w:val="20"/>
              </w:rPr>
              <w:t>ira</w:t>
            </w:r>
            <w:r w:rsidRPr="00D57696">
              <w:rPr>
                <w:rFonts w:ascii="Arial" w:hAnsi="Arial" w:cs="Arial"/>
                <w:sz w:val="20"/>
              </w:rPr>
              <w:t xml:space="preserve"> de la cellule via un </w:t>
            </w:r>
            <w:r w:rsidRPr="00D57696">
              <w:rPr>
                <w:rFonts w:ascii="Arial" w:hAnsi="Arial" w:cs="Arial"/>
                <w:sz w:val="20"/>
              </w:rPr>
              <w:lastRenderedPageBreak/>
              <w:t xml:space="preserve">appel au point d’API </w:t>
            </w:r>
            <w:proofErr w:type="spellStart"/>
            <w:r w:rsidRPr="00D57696">
              <w:rPr>
                <w:rFonts w:ascii="Arial" w:hAnsi="Arial" w:cs="Arial"/>
                <w:sz w:val="20"/>
              </w:rPr>
              <w:t>CheckOwnerCodeUnicity</w:t>
            </w:r>
            <w:proofErr w:type="spellEnd"/>
            <w:r w:rsidRPr="00D57696">
              <w:rPr>
                <w:rFonts w:ascii="Arial" w:hAnsi="Arial" w:cs="Arial"/>
                <w:sz w:val="20"/>
              </w:rPr>
              <w:t>. Si le contrôle est KO le champ sera en surbrillance rouge.</w:t>
            </w:r>
          </w:p>
          <w:p w14:paraId="5635B3C6" w14:textId="69162955" w:rsidR="00D57696" w:rsidRPr="00D57696" w:rsidRDefault="00D57696" w:rsidP="00D57696">
            <w:pPr>
              <w:spacing w:before="0"/>
              <w:jc w:val="both"/>
              <w:rPr>
                <w:rFonts w:ascii="Arial" w:hAnsi="Arial" w:cs="Arial"/>
                <w:sz w:val="20"/>
              </w:rPr>
            </w:pPr>
          </w:p>
          <w:p w14:paraId="653E8400" w14:textId="7AAF85E9" w:rsidR="00D57696" w:rsidRDefault="00D57696" w:rsidP="00D57696">
            <w:pPr>
              <w:spacing w:before="0"/>
              <w:jc w:val="both"/>
              <w:rPr>
                <w:rFonts w:ascii="Arial" w:hAnsi="Arial" w:cs="Arial"/>
                <w:sz w:val="20"/>
              </w:rPr>
            </w:pPr>
            <w:r>
              <w:rPr>
                <w:rFonts w:ascii="Arial" w:hAnsi="Arial" w:cs="Arial"/>
                <w:sz w:val="20"/>
              </w:rPr>
              <w:t>Si l’utilisateur sort de la cellule, alors le code client est réaffiché sous une forme unifiée et non éclatée. Si un des champs le constituant est en erreur alors la cellule est dans sa globalité en surbrillance rouge. Si l’utilisateur repasse à la forme éclatée, seuls les champs en erreurs sont en surbrillance rouge.</w:t>
            </w:r>
          </w:p>
          <w:p w14:paraId="6EDE3BB9" w14:textId="77777777" w:rsidR="00D57696" w:rsidRDefault="00D57696" w:rsidP="00D57696">
            <w:pPr>
              <w:spacing w:before="0"/>
              <w:jc w:val="both"/>
              <w:rPr>
                <w:rFonts w:ascii="Arial" w:hAnsi="Arial" w:cs="Arial"/>
                <w:sz w:val="20"/>
              </w:rPr>
            </w:pPr>
          </w:p>
          <w:p w14:paraId="5EA6106E" w14:textId="77777777" w:rsidR="00D57696" w:rsidRPr="00725816" w:rsidRDefault="00D57696" w:rsidP="00D57696">
            <w:pPr>
              <w:spacing w:before="0"/>
              <w:jc w:val="both"/>
              <w:rPr>
                <w:rFonts w:ascii="Arial" w:hAnsi="Arial" w:cs="Arial"/>
                <w:i/>
                <w:sz w:val="20"/>
                <w:u w:val="single"/>
              </w:rPr>
            </w:pPr>
            <w:r w:rsidRPr="00725816">
              <w:rPr>
                <w:rFonts w:ascii="Arial" w:hAnsi="Arial" w:cs="Arial"/>
                <w:i/>
                <w:sz w:val="20"/>
                <w:u w:val="single"/>
              </w:rPr>
              <w:t>Exemples</w:t>
            </w:r>
            <w:r>
              <w:rPr>
                <w:rFonts w:ascii="Arial" w:hAnsi="Arial" w:cs="Arial"/>
                <w:i/>
                <w:sz w:val="20"/>
                <w:u w:val="single"/>
              </w:rPr>
              <w:t> </w:t>
            </w:r>
            <w:r w:rsidRPr="00725816">
              <w:rPr>
                <w:rFonts w:ascii="Arial" w:hAnsi="Arial" w:cs="Arial"/>
                <w:i/>
                <w:sz w:val="20"/>
                <w:u w:val="single"/>
              </w:rPr>
              <w:t>:</w:t>
            </w:r>
          </w:p>
          <w:p w14:paraId="23D13F47" w14:textId="77777777" w:rsidR="00D57696" w:rsidRDefault="00D57696" w:rsidP="00D57696">
            <w:pPr>
              <w:pStyle w:val="Paragraphedeliste"/>
              <w:numPr>
                <w:ilvl w:val="0"/>
                <w:numId w:val="17"/>
              </w:numPr>
              <w:spacing w:before="0"/>
              <w:jc w:val="both"/>
              <w:rPr>
                <w:rFonts w:ascii="Arial" w:hAnsi="Arial" w:cs="Arial"/>
                <w:sz w:val="20"/>
              </w:rPr>
            </w:pPr>
            <w:r>
              <w:rPr>
                <w:rFonts w:ascii="Arial" w:hAnsi="Arial" w:cs="Arial"/>
                <w:sz w:val="20"/>
              </w:rPr>
              <w:t>Forme « unifiée » OK :</w:t>
            </w:r>
          </w:p>
          <w:p w14:paraId="2D754F2D" w14:textId="0EE9925A" w:rsidR="00D57696" w:rsidRDefault="009F2A7C" w:rsidP="00D57696">
            <w:pPr>
              <w:spacing w:before="0"/>
              <w:ind w:left="360"/>
              <w:jc w:val="both"/>
              <w:rPr>
                <w:rFonts w:ascii="Arial" w:hAnsi="Arial" w:cs="Arial"/>
                <w:sz w:val="20"/>
              </w:rPr>
            </w:pPr>
            <w:r>
              <w:rPr>
                <w:noProof/>
              </w:rPr>
              <w:drawing>
                <wp:inline distT="0" distB="0" distL="0" distR="0" wp14:anchorId="31A039B9" wp14:editId="091E4C1C">
                  <wp:extent cx="2282343" cy="323737"/>
                  <wp:effectExtent l="0" t="0" r="3810" b="63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23447" cy="329567"/>
                          </a:xfrm>
                          <a:prstGeom prst="rect">
                            <a:avLst/>
                          </a:prstGeom>
                        </pic:spPr>
                      </pic:pic>
                    </a:graphicData>
                  </a:graphic>
                </wp:inline>
              </w:drawing>
            </w:r>
          </w:p>
          <w:p w14:paraId="086B36A9" w14:textId="77777777" w:rsidR="00D57696" w:rsidRDefault="00D57696" w:rsidP="00D57696">
            <w:pPr>
              <w:pStyle w:val="Paragraphedeliste"/>
              <w:numPr>
                <w:ilvl w:val="0"/>
                <w:numId w:val="17"/>
              </w:numPr>
              <w:spacing w:before="0"/>
              <w:jc w:val="both"/>
              <w:rPr>
                <w:rFonts w:ascii="Arial" w:hAnsi="Arial" w:cs="Arial"/>
                <w:sz w:val="20"/>
              </w:rPr>
            </w:pPr>
            <w:r>
              <w:rPr>
                <w:rFonts w:ascii="Arial" w:hAnsi="Arial" w:cs="Arial"/>
                <w:sz w:val="20"/>
              </w:rPr>
              <w:t>Forme « éclatée » OK :</w:t>
            </w:r>
          </w:p>
          <w:p w14:paraId="141CA58C" w14:textId="5DD44B0D" w:rsidR="00D57696" w:rsidRDefault="009F2A7C" w:rsidP="00D57696">
            <w:pPr>
              <w:spacing w:before="0"/>
              <w:ind w:left="360"/>
              <w:jc w:val="both"/>
              <w:rPr>
                <w:rFonts w:ascii="Arial" w:hAnsi="Arial" w:cs="Arial"/>
                <w:sz w:val="20"/>
              </w:rPr>
            </w:pPr>
            <w:r>
              <w:rPr>
                <w:noProof/>
              </w:rPr>
              <w:drawing>
                <wp:inline distT="0" distB="0" distL="0" distR="0" wp14:anchorId="34502809" wp14:editId="15EAE0BF">
                  <wp:extent cx="4365650" cy="300099"/>
                  <wp:effectExtent l="0" t="0" r="0" b="50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44022" cy="312360"/>
                          </a:xfrm>
                          <a:prstGeom prst="rect">
                            <a:avLst/>
                          </a:prstGeom>
                        </pic:spPr>
                      </pic:pic>
                    </a:graphicData>
                  </a:graphic>
                </wp:inline>
              </w:drawing>
            </w:r>
          </w:p>
          <w:p w14:paraId="2A07AF85" w14:textId="77777777" w:rsidR="00D57696" w:rsidRDefault="00D57696" w:rsidP="00D57696">
            <w:pPr>
              <w:pStyle w:val="Paragraphedeliste"/>
              <w:numPr>
                <w:ilvl w:val="0"/>
                <w:numId w:val="17"/>
              </w:numPr>
              <w:spacing w:before="0"/>
              <w:jc w:val="both"/>
              <w:rPr>
                <w:rFonts w:ascii="Arial" w:hAnsi="Arial" w:cs="Arial"/>
                <w:sz w:val="20"/>
              </w:rPr>
            </w:pPr>
            <w:r>
              <w:rPr>
                <w:rFonts w:ascii="Arial" w:hAnsi="Arial" w:cs="Arial"/>
                <w:sz w:val="20"/>
              </w:rPr>
              <w:t>Forme unifiée KO pour unicité non respectée :</w:t>
            </w:r>
          </w:p>
          <w:p w14:paraId="03E55BFC" w14:textId="1A8F250A" w:rsidR="00D57696" w:rsidRDefault="009F2A7C" w:rsidP="00D57696">
            <w:pPr>
              <w:spacing w:before="0"/>
              <w:ind w:left="360"/>
              <w:jc w:val="both"/>
              <w:rPr>
                <w:rFonts w:ascii="Arial" w:hAnsi="Arial" w:cs="Arial"/>
                <w:sz w:val="20"/>
              </w:rPr>
            </w:pPr>
            <w:r>
              <w:rPr>
                <w:noProof/>
              </w:rPr>
              <w:drawing>
                <wp:inline distT="0" distB="0" distL="0" distR="0" wp14:anchorId="008CC0F6" wp14:editId="2A85AE0F">
                  <wp:extent cx="2267712" cy="342604"/>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16649" cy="349997"/>
                          </a:xfrm>
                          <a:prstGeom prst="rect">
                            <a:avLst/>
                          </a:prstGeom>
                        </pic:spPr>
                      </pic:pic>
                    </a:graphicData>
                  </a:graphic>
                </wp:inline>
              </w:drawing>
            </w:r>
          </w:p>
          <w:p w14:paraId="11067DC9" w14:textId="77777777" w:rsidR="00D57696" w:rsidRDefault="00D57696" w:rsidP="00D57696">
            <w:pPr>
              <w:pStyle w:val="Paragraphedeliste"/>
              <w:numPr>
                <w:ilvl w:val="0"/>
                <w:numId w:val="17"/>
              </w:numPr>
              <w:spacing w:before="0"/>
              <w:jc w:val="both"/>
              <w:rPr>
                <w:rFonts w:ascii="Arial" w:hAnsi="Arial" w:cs="Arial"/>
                <w:sz w:val="20"/>
              </w:rPr>
            </w:pPr>
            <w:r>
              <w:rPr>
                <w:rFonts w:ascii="Arial" w:hAnsi="Arial" w:cs="Arial"/>
                <w:sz w:val="20"/>
              </w:rPr>
              <w:t>Forme éclatée KO si n ou n champs ne respectent pas le type attendu :</w:t>
            </w:r>
          </w:p>
          <w:p w14:paraId="43010A06" w14:textId="1A30C394" w:rsidR="00D57696" w:rsidRDefault="009F2A7C" w:rsidP="00D57696">
            <w:pPr>
              <w:spacing w:before="0"/>
              <w:ind w:left="360"/>
              <w:jc w:val="both"/>
              <w:rPr>
                <w:rFonts w:ascii="Arial" w:hAnsi="Arial" w:cs="Arial"/>
                <w:sz w:val="20"/>
              </w:rPr>
            </w:pPr>
            <w:r>
              <w:rPr>
                <w:noProof/>
              </w:rPr>
              <w:drawing>
                <wp:inline distT="0" distB="0" distL="0" distR="0" wp14:anchorId="5BCBCD12" wp14:editId="66D92272">
                  <wp:extent cx="4402226" cy="324911"/>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6844" cy="337799"/>
                          </a:xfrm>
                          <a:prstGeom prst="rect">
                            <a:avLst/>
                          </a:prstGeom>
                        </pic:spPr>
                      </pic:pic>
                    </a:graphicData>
                  </a:graphic>
                </wp:inline>
              </w:drawing>
            </w:r>
          </w:p>
          <w:p w14:paraId="3411D3A2" w14:textId="25AFA3FD" w:rsidR="00D57696" w:rsidRPr="00D57696" w:rsidRDefault="00D57696" w:rsidP="007729B5">
            <w:pPr>
              <w:spacing w:before="0"/>
              <w:jc w:val="both"/>
              <w:rPr>
                <w:rFonts w:ascii="Arial" w:hAnsi="Arial" w:cs="Arial"/>
                <w:sz w:val="20"/>
              </w:rPr>
            </w:pPr>
          </w:p>
        </w:tc>
      </w:tr>
      <w:tr w:rsidR="00447585" w:rsidRPr="003367C0" w14:paraId="519F7E61" w14:textId="77777777" w:rsidTr="00465C24">
        <w:trPr>
          <w:trHeight w:val="225"/>
        </w:trPr>
        <w:tc>
          <w:tcPr>
            <w:tcW w:w="560" w:type="pct"/>
            <w:tcBorders>
              <w:top w:val="single" w:sz="4" w:space="0" w:color="auto"/>
              <w:left w:val="single" w:sz="4" w:space="0" w:color="auto"/>
              <w:bottom w:val="single" w:sz="4" w:space="0" w:color="auto"/>
              <w:right w:val="single" w:sz="4" w:space="0" w:color="auto"/>
            </w:tcBorders>
            <w:vAlign w:val="center"/>
          </w:tcPr>
          <w:p w14:paraId="63EF4B11" w14:textId="3A469D1E" w:rsidR="00447585" w:rsidRPr="004A4584" w:rsidRDefault="00447585" w:rsidP="004A2144">
            <w:pPr>
              <w:pStyle w:val="NORMALDI"/>
              <w:spacing w:before="0"/>
              <w:ind w:left="0"/>
              <w:jc w:val="center"/>
              <w:rPr>
                <w:rFonts w:cs="Arial"/>
                <w:color w:val="272C31"/>
                <w:szCs w:val="22"/>
              </w:rPr>
            </w:pPr>
            <w:r>
              <w:rPr>
                <w:rFonts w:cs="Arial"/>
                <w:color w:val="272C31"/>
                <w:szCs w:val="22"/>
              </w:rPr>
              <w:lastRenderedPageBreak/>
              <w:t>RG-</w:t>
            </w:r>
            <w:r w:rsidR="00317C64">
              <w:rPr>
                <w:rFonts w:cs="Arial"/>
                <w:color w:val="272C31"/>
                <w:szCs w:val="22"/>
              </w:rPr>
              <w:t>03</w:t>
            </w:r>
            <w:r>
              <w:rPr>
                <w:rFonts w:cs="Arial"/>
                <w:color w:val="272C31"/>
                <w:szCs w:val="22"/>
              </w:rPr>
              <w:t>-</w:t>
            </w:r>
            <w:r w:rsidR="00317C64">
              <w:rPr>
                <w:rFonts w:cs="Arial"/>
                <w:color w:val="272C31"/>
                <w:szCs w:val="22"/>
              </w:rPr>
              <w:t>0</w:t>
            </w:r>
            <w:r w:rsidR="00D57696">
              <w:rPr>
                <w:rFonts w:cs="Arial"/>
                <w:color w:val="272C31"/>
                <w:szCs w:val="22"/>
              </w:rPr>
              <w:t>5</w:t>
            </w:r>
          </w:p>
        </w:tc>
        <w:tc>
          <w:tcPr>
            <w:tcW w:w="4440" w:type="pct"/>
            <w:tcBorders>
              <w:top w:val="single" w:sz="4" w:space="0" w:color="auto"/>
              <w:left w:val="single" w:sz="4" w:space="0" w:color="auto"/>
              <w:bottom w:val="single" w:sz="4" w:space="0" w:color="auto"/>
              <w:right w:val="single" w:sz="4" w:space="0" w:color="auto"/>
            </w:tcBorders>
            <w:vAlign w:val="center"/>
          </w:tcPr>
          <w:p w14:paraId="02EA370F" w14:textId="77777777" w:rsidR="00447585" w:rsidRPr="00447585" w:rsidRDefault="00447585" w:rsidP="00B712E1">
            <w:pPr>
              <w:spacing w:before="0"/>
              <w:jc w:val="both"/>
              <w:rPr>
                <w:rFonts w:ascii="Arial" w:hAnsi="Arial" w:cs="Arial"/>
                <w:b/>
                <w:sz w:val="20"/>
                <w:u w:val="single"/>
              </w:rPr>
            </w:pPr>
            <w:r w:rsidRPr="00447585">
              <w:rPr>
                <w:rFonts w:ascii="Arial" w:hAnsi="Arial" w:cs="Arial"/>
                <w:b/>
                <w:sz w:val="20"/>
                <w:u w:val="single"/>
              </w:rPr>
              <w:t>Filtrage des données :</w:t>
            </w:r>
          </w:p>
          <w:p w14:paraId="659A284E" w14:textId="77777777" w:rsidR="00447585" w:rsidRDefault="00447585" w:rsidP="00B712E1">
            <w:pPr>
              <w:spacing w:before="0"/>
              <w:jc w:val="both"/>
              <w:rPr>
                <w:rFonts w:ascii="Arial" w:hAnsi="Arial" w:cs="Arial"/>
                <w:sz w:val="20"/>
              </w:rPr>
            </w:pPr>
          </w:p>
          <w:p w14:paraId="54C05EF6" w14:textId="77777777" w:rsidR="00447585" w:rsidRDefault="00447585" w:rsidP="00447585">
            <w:pPr>
              <w:spacing w:before="0"/>
              <w:jc w:val="both"/>
              <w:rPr>
                <w:rFonts w:ascii="Arial" w:hAnsi="Arial" w:cs="Arial"/>
                <w:sz w:val="20"/>
              </w:rPr>
            </w:pPr>
            <w:proofErr w:type="gramStart"/>
            <w:r w:rsidRPr="00746C23">
              <w:rPr>
                <w:rFonts w:ascii="Arial" w:hAnsi="Arial" w:cs="Arial"/>
                <w:sz w:val="20"/>
              </w:rPr>
              <w:t>Les en-tête</w:t>
            </w:r>
            <w:proofErr w:type="gramEnd"/>
            <w:r w:rsidRPr="00746C23">
              <w:rPr>
                <w:rFonts w:ascii="Arial" w:hAnsi="Arial" w:cs="Arial"/>
                <w:sz w:val="20"/>
              </w:rPr>
              <w:t xml:space="preserve"> de chaque colonne du tableau posséderont un filtre propre au type de données représenté</w:t>
            </w:r>
            <w:r>
              <w:rPr>
                <w:rFonts w:ascii="Arial" w:hAnsi="Arial" w:cs="Arial"/>
                <w:sz w:val="20"/>
              </w:rPr>
              <w:t>e</w:t>
            </w:r>
            <w:r w:rsidRPr="00746C23">
              <w:rPr>
                <w:rFonts w:ascii="Arial" w:hAnsi="Arial" w:cs="Arial"/>
                <w:sz w:val="20"/>
              </w:rPr>
              <w:t>s dans la colonne.</w:t>
            </w:r>
          </w:p>
          <w:p w14:paraId="0E8A79C4" w14:textId="77777777" w:rsidR="00447585" w:rsidRDefault="00447585" w:rsidP="00B712E1">
            <w:pPr>
              <w:spacing w:before="0"/>
              <w:jc w:val="both"/>
              <w:rPr>
                <w:rFonts w:ascii="Arial" w:hAnsi="Arial" w:cs="Arial"/>
                <w:sz w:val="20"/>
              </w:rPr>
            </w:pPr>
          </w:p>
          <w:p w14:paraId="3DCA4A4B" w14:textId="77777777" w:rsidR="00447585" w:rsidRPr="00746C23" w:rsidRDefault="00447585" w:rsidP="00447585">
            <w:pPr>
              <w:spacing w:before="0"/>
              <w:jc w:val="both"/>
              <w:rPr>
                <w:rFonts w:ascii="Arial" w:hAnsi="Arial" w:cs="Arial"/>
                <w:sz w:val="20"/>
              </w:rPr>
            </w:pPr>
            <w:r w:rsidRPr="00746C23">
              <w:rPr>
                <w:rFonts w:ascii="Arial" w:hAnsi="Arial" w:cs="Arial"/>
                <w:sz w:val="20"/>
              </w:rPr>
              <w:t>Le filtr</w:t>
            </w:r>
            <w:r>
              <w:rPr>
                <w:rFonts w:ascii="Arial" w:hAnsi="Arial" w:cs="Arial"/>
                <w:sz w:val="20"/>
              </w:rPr>
              <w:t>age sur les colonnes de type Texte ou Liste de valeurs</w:t>
            </w:r>
            <w:r w:rsidRPr="00746C23">
              <w:rPr>
                <w:rFonts w:ascii="Arial" w:hAnsi="Arial" w:cs="Arial"/>
                <w:sz w:val="20"/>
              </w:rPr>
              <w:t xml:space="preserve"> aura 4 fonctions de filtre disponibles :</w:t>
            </w:r>
          </w:p>
          <w:p w14:paraId="1490FD49" w14:textId="77777777" w:rsidR="00447585" w:rsidRDefault="00447585" w:rsidP="00447585">
            <w:pPr>
              <w:pStyle w:val="Paragraphedeliste"/>
              <w:numPr>
                <w:ilvl w:val="0"/>
                <w:numId w:val="17"/>
              </w:numPr>
              <w:spacing w:before="0"/>
              <w:jc w:val="both"/>
              <w:rPr>
                <w:rFonts w:ascii="Arial" w:hAnsi="Arial" w:cs="Arial"/>
                <w:sz w:val="20"/>
              </w:rPr>
            </w:pPr>
            <w:r w:rsidRPr="00746C23">
              <w:rPr>
                <w:rFonts w:ascii="Arial" w:hAnsi="Arial" w:cs="Arial"/>
                <w:sz w:val="20"/>
              </w:rPr>
              <w:t>Liste : affiche uniquement la liste des valeurs cochées</w:t>
            </w:r>
            <w:r>
              <w:rPr>
                <w:rFonts w:ascii="Arial" w:hAnsi="Arial" w:cs="Arial"/>
                <w:sz w:val="20"/>
              </w:rPr>
              <w:t>.</w:t>
            </w:r>
          </w:p>
          <w:p w14:paraId="19518B6D" w14:textId="77777777" w:rsidR="00447585" w:rsidRDefault="00447585" w:rsidP="00447585">
            <w:pPr>
              <w:pStyle w:val="Paragraphedeliste"/>
              <w:numPr>
                <w:ilvl w:val="0"/>
                <w:numId w:val="17"/>
              </w:numPr>
              <w:spacing w:before="0"/>
              <w:jc w:val="both"/>
              <w:rPr>
                <w:rFonts w:ascii="Arial" w:hAnsi="Arial" w:cs="Arial"/>
                <w:sz w:val="20"/>
              </w:rPr>
            </w:pPr>
            <w:r w:rsidRPr="00746C23">
              <w:rPr>
                <w:rFonts w:ascii="Arial" w:hAnsi="Arial" w:cs="Arial"/>
                <w:sz w:val="20"/>
              </w:rPr>
              <w:t>Commence par : affiche tous les éléments commençant par le texte indiqué</w:t>
            </w:r>
            <w:r>
              <w:rPr>
                <w:rFonts w:ascii="Arial" w:hAnsi="Arial" w:cs="Arial"/>
                <w:sz w:val="20"/>
              </w:rPr>
              <w:t>.</w:t>
            </w:r>
          </w:p>
          <w:p w14:paraId="685E8706" w14:textId="77777777" w:rsidR="00447585" w:rsidRDefault="00447585" w:rsidP="00447585">
            <w:pPr>
              <w:pStyle w:val="Paragraphedeliste"/>
              <w:numPr>
                <w:ilvl w:val="0"/>
                <w:numId w:val="17"/>
              </w:numPr>
              <w:spacing w:before="0"/>
              <w:jc w:val="both"/>
              <w:rPr>
                <w:rFonts w:ascii="Arial" w:hAnsi="Arial" w:cs="Arial"/>
                <w:sz w:val="20"/>
              </w:rPr>
            </w:pPr>
            <w:r w:rsidRPr="00746C23">
              <w:rPr>
                <w:rFonts w:ascii="Arial" w:hAnsi="Arial" w:cs="Arial"/>
                <w:sz w:val="20"/>
              </w:rPr>
              <w:t>Contient : affiche tous les éléments contenant le texte indiqué.</w:t>
            </w:r>
          </w:p>
          <w:p w14:paraId="0D6ED463" w14:textId="77777777" w:rsidR="00447585" w:rsidRDefault="00447585" w:rsidP="00447585">
            <w:pPr>
              <w:pStyle w:val="Paragraphedeliste"/>
              <w:numPr>
                <w:ilvl w:val="0"/>
                <w:numId w:val="17"/>
              </w:numPr>
              <w:spacing w:before="0"/>
              <w:jc w:val="both"/>
              <w:rPr>
                <w:rFonts w:ascii="Arial" w:hAnsi="Arial" w:cs="Arial"/>
                <w:sz w:val="20"/>
              </w:rPr>
            </w:pPr>
            <w:r w:rsidRPr="00746C23">
              <w:rPr>
                <w:rFonts w:ascii="Arial" w:hAnsi="Arial" w:cs="Arial"/>
                <w:sz w:val="20"/>
              </w:rPr>
              <w:t>Ne contient pas : affiche tous les éléments ne contenant pas le texte indiqué</w:t>
            </w:r>
          </w:p>
          <w:p w14:paraId="28167DF2" w14:textId="084F13D0" w:rsidR="00447585" w:rsidRDefault="00447585" w:rsidP="00B712E1">
            <w:pPr>
              <w:spacing w:before="0"/>
              <w:jc w:val="both"/>
              <w:rPr>
                <w:rFonts w:ascii="Arial" w:hAnsi="Arial" w:cs="Arial"/>
                <w:sz w:val="20"/>
              </w:rPr>
            </w:pPr>
          </w:p>
          <w:p w14:paraId="5CB7C284" w14:textId="363228BD" w:rsidR="00EF4936" w:rsidRDefault="00EF4936" w:rsidP="00B712E1">
            <w:pPr>
              <w:spacing w:before="0"/>
              <w:jc w:val="both"/>
              <w:rPr>
                <w:rFonts w:ascii="Arial" w:hAnsi="Arial" w:cs="Arial"/>
                <w:sz w:val="20"/>
              </w:rPr>
            </w:pPr>
            <w:r>
              <w:rPr>
                <w:rFonts w:ascii="Arial" w:hAnsi="Arial" w:cs="Arial"/>
                <w:sz w:val="20"/>
              </w:rPr>
              <w:t>Les filtres se présenteront sous la forme suivante :</w:t>
            </w:r>
          </w:p>
          <w:p w14:paraId="5AAB09D2" w14:textId="2A65C670" w:rsidR="00EF4936" w:rsidRDefault="00EF4936" w:rsidP="00B712E1">
            <w:pPr>
              <w:spacing w:before="0"/>
              <w:jc w:val="both"/>
              <w:rPr>
                <w:rFonts w:ascii="Arial" w:hAnsi="Arial" w:cs="Arial"/>
                <w:sz w:val="20"/>
              </w:rPr>
            </w:pPr>
            <w:r>
              <w:rPr>
                <w:noProof/>
              </w:rPr>
              <w:drawing>
                <wp:inline distT="0" distB="0" distL="0" distR="0" wp14:anchorId="1D7A87C3" wp14:editId="1B8CEC39">
                  <wp:extent cx="1060704" cy="2605237"/>
                  <wp:effectExtent l="0" t="0" r="6350" b="508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73621" cy="2636963"/>
                          </a:xfrm>
                          <a:prstGeom prst="rect">
                            <a:avLst/>
                          </a:prstGeom>
                        </pic:spPr>
                      </pic:pic>
                    </a:graphicData>
                  </a:graphic>
                </wp:inline>
              </w:drawing>
            </w:r>
          </w:p>
          <w:p w14:paraId="3AB6E521" w14:textId="77777777" w:rsidR="00EF4936" w:rsidRDefault="00EF4936" w:rsidP="00B712E1">
            <w:pPr>
              <w:spacing w:before="0"/>
              <w:jc w:val="both"/>
              <w:rPr>
                <w:rFonts w:ascii="Arial" w:hAnsi="Arial" w:cs="Arial"/>
                <w:sz w:val="20"/>
              </w:rPr>
            </w:pPr>
          </w:p>
          <w:p w14:paraId="01EA651D" w14:textId="77777777" w:rsidR="00447585" w:rsidRPr="00746C23" w:rsidRDefault="00447585" w:rsidP="00447585">
            <w:pPr>
              <w:spacing w:before="0"/>
              <w:jc w:val="both"/>
              <w:rPr>
                <w:rFonts w:ascii="Arial" w:hAnsi="Arial" w:cs="Arial"/>
                <w:sz w:val="20"/>
              </w:rPr>
            </w:pPr>
            <w:r w:rsidRPr="00746C23">
              <w:rPr>
                <w:rFonts w:ascii="Arial" w:hAnsi="Arial" w:cs="Arial"/>
                <w:sz w:val="20"/>
              </w:rPr>
              <w:t>Le filtr</w:t>
            </w:r>
            <w:r>
              <w:rPr>
                <w:rFonts w:ascii="Arial" w:hAnsi="Arial" w:cs="Arial"/>
                <w:sz w:val="20"/>
              </w:rPr>
              <w:t>age sur les colonnes de type</w:t>
            </w:r>
            <w:r w:rsidRPr="00746C23">
              <w:rPr>
                <w:rFonts w:ascii="Arial" w:hAnsi="Arial" w:cs="Arial"/>
                <w:sz w:val="20"/>
              </w:rPr>
              <w:t xml:space="preserve"> </w:t>
            </w:r>
            <w:proofErr w:type="spellStart"/>
            <w:r w:rsidRPr="00746C23">
              <w:rPr>
                <w:rFonts w:ascii="Arial" w:hAnsi="Arial" w:cs="Arial"/>
                <w:sz w:val="20"/>
              </w:rPr>
              <w:t>Date</w:t>
            </w:r>
            <w:r>
              <w:rPr>
                <w:rFonts w:ascii="Arial" w:hAnsi="Arial" w:cs="Arial"/>
                <w:sz w:val="20"/>
              </w:rPr>
              <w:t>Time</w:t>
            </w:r>
            <w:proofErr w:type="spellEnd"/>
            <w:r w:rsidRPr="00746C23">
              <w:rPr>
                <w:rFonts w:ascii="Arial" w:hAnsi="Arial" w:cs="Arial"/>
                <w:sz w:val="20"/>
              </w:rPr>
              <w:t xml:space="preserve"> s’appliquera à tous les champs </w:t>
            </w:r>
            <w:proofErr w:type="spellStart"/>
            <w:r w:rsidRPr="00746C23">
              <w:rPr>
                <w:rFonts w:ascii="Arial" w:hAnsi="Arial" w:cs="Arial"/>
                <w:sz w:val="20"/>
              </w:rPr>
              <w:t>DateTime</w:t>
            </w:r>
            <w:proofErr w:type="spellEnd"/>
            <w:r w:rsidRPr="00746C23">
              <w:rPr>
                <w:rFonts w:ascii="Arial" w:hAnsi="Arial" w:cs="Arial"/>
                <w:sz w:val="20"/>
              </w:rPr>
              <w:t xml:space="preserve"> et il aura 4 fonctions :</w:t>
            </w:r>
          </w:p>
          <w:p w14:paraId="1835C5DB" w14:textId="77777777" w:rsidR="00447585" w:rsidRPr="007F165C" w:rsidRDefault="00447585" w:rsidP="00447585">
            <w:pPr>
              <w:pStyle w:val="Paragraphedeliste"/>
              <w:numPr>
                <w:ilvl w:val="0"/>
                <w:numId w:val="17"/>
              </w:numPr>
              <w:spacing w:before="0"/>
              <w:jc w:val="both"/>
              <w:rPr>
                <w:rFonts w:ascii="Arial" w:hAnsi="Arial" w:cs="Arial"/>
                <w:sz w:val="20"/>
              </w:rPr>
            </w:pPr>
            <w:r w:rsidRPr="007F165C">
              <w:rPr>
                <w:rFonts w:ascii="Arial" w:hAnsi="Arial" w:cs="Arial"/>
                <w:sz w:val="20"/>
              </w:rPr>
              <w:t>Liste : affiche uniquement la liste des valeurs cochées</w:t>
            </w:r>
          </w:p>
          <w:p w14:paraId="61F41E80" w14:textId="77777777" w:rsidR="00447585" w:rsidRPr="007F165C" w:rsidRDefault="00447585" w:rsidP="00447585">
            <w:pPr>
              <w:pStyle w:val="Paragraphedeliste"/>
              <w:numPr>
                <w:ilvl w:val="0"/>
                <w:numId w:val="17"/>
              </w:numPr>
              <w:spacing w:before="0"/>
              <w:jc w:val="both"/>
              <w:rPr>
                <w:rFonts w:ascii="Arial" w:hAnsi="Arial" w:cs="Arial"/>
                <w:sz w:val="20"/>
              </w:rPr>
            </w:pPr>
            <w:r w:rsidRPr="007F165C">
              <w:rPr>
                <w:rFonts w:ascii="Arial" w:hAnsi="Arial" w:cs="Arial"/>
                <w:sz w:val="20"/>
              </w:rPr>
              <w:t>Supérieure ou égale : affiche tous les éléments dont la valeur est supérieure ou égale à la valeur saisie</w:t>
            </w:r>
            <w:r>
              <w:rPr>
                <w:rFonts w:ascii="Arial" w:hAnsi="Arial" w:cs="Arial"/>
                <w:sz w:val="20"/>
              </w:rPr>
              <w:t>.</w:t>
            </w:r>
          </w:p>
          <w:p w14:paraId="6D431154" w14:textId="77777777" w:rsidR="00447585" w:rsidRPr="007F165C" w:rsidRDefault="00447585" w:rsidP="00447585">
            <w:pPr>
              <w:pStyle w:val="Paragraphedeliste"/>
              <w:numPr>
                <w:ilvl w:val="0"/>
                <w:numId w:val="17"/>
              </w:numPr>
              <w:spacing w:before="0"/>
              <w:jc w:val="both"/>
              <w:rPr>
                <w:rFonts w:ascii="Arial" w:hAnsi="Arial" w:cs="Arial"/>
                <w:sz w:val="20"/>
              </w:rPr>
            </w:pPr>
            <w:r w:rsidRPr="007F165C">
              <w:rPr>
                <w:rFonts w:ascii="Arial" w:hAnsi="Arial" w:cs="Arial"/>
                <w:sz w:val="20"/>
              </w:rPr>
              <w:lastRenderedPageBreak/>
              <w:t>Inférieure ou égale : affiche tous les éléments dont la valeur est inférieure ou égale à la valeur saisie</w:t>
            </w:r>
            <w:r>
              <w:rPr>
                <w:rFonts w:ascii="Arial" w:hAnsi="Arial" w:cs="Arial"/>
                <w:sz w:val="20"/>
              </w:rPr>
              <w:t>.</w:t>
            </w:r>
          </w:p>
          <w:p w14:paraId="40FCB4E2" w14:textId="77777777" w:rsidR="00447585" w:rsidRPr="007F165C" w:rsidRDefault="00447585" w:rsidP="00447585">
            <w:pPr>
              <w:pStyle w:val="Paragraphedeliste"/>
              <w:numPr>
                <w:ilvl w:val="0"/>
                <w:numId w:val="17"/>
              </w:numPr>
              <w:spacing w:before="0"/>
              <w:jc w:val="both"/>
              <w:rPr>
                <w:rFonts w:ascii="Arial" w:hAnsi="Arial" w:cs="Arial"/>
                <w:sz w:val="20"/>
              </w:rPr>
            </w:pPr>
            <w:r w:rsidRPr="007F165C">
              <w:rPr>
                <w:rFonts w:ascii="Arial" w:hAnsi="Arial" w:cs="Arial"/>
                <w:sz w:val="20"/>
              </w:rPr>
              <w:t>Compris entre : affiche tous les éléments dont la valeur est comprise entre les deux valeurs saisies</w:t>
            </w:r>
            <w:r>
              <w:rPr>
                <w:rFonts w:ascii="Arial" w:hAnsi="Arial" w:cs="Arial"/>
                <w:sz w:val="20"/>
              </w:rPr>
              <w:t>.</w:t>
            </w:r>
          </w:p>
          <w:p w14:paraId="4C9E09DD" w14:textId="638CCF19" w:rsidR="00447585" w:rsidRDefault="00447585" w:rsidP="00B712E1">
            <w:pPr>
              <w:spacing w:before="0"/>
              <w:jc w:val="both"/>
              <w:rPr>
                <w:ins w:id="775" w:author="Level, Vincent" w:date="2025-01-22T15:40:00Z"/>
                <w:rFonts w:ascii="Arial" w:hAnsi="Arial" w:cs="Arial"/>
                <w:sz w:val="20"/>
              </w:rPr>
            </w:pPr>
          </w:p>
          <w:p w14:paraId="2BF1D8A9" w14:textId="3AEF3422" w:rsidR="005C4E26" w:rsidRDefault="005C4E26" w:rsidP="00B712E1">
            <w:pPr>
              <w:spacing w:before="0"/>
              <w:jc w:val="both"/>
              <w:rPr>
                <w:ins w:id="776" w:author="Level, Vincent" w:date="2025-01-22T15:41:00Z"/>
                <w:rFonts w:ascii="Arial" w:hAnsi="Arial" w:cs="Arial"/>
                <w:sz w:val="20"/>
              </w:rPr>
            </w:pPr>
            <w:ins w:id="777" w:author="Level, Vincent" w:date="2025-01-22T15:40:00Z">
              <w:r>
                <w:rPr>
                  <w:rFonts w:ascii="Arial" w:hAnsi="Arial" w:cs="Arial"/>
                  <w:sz w:val="20"/>
                </w:rPr>
                <w:t xml:space="preserve">Si une valeur absente d’une liste affichée dans un filtre est saisie ou sélectionnée par un utilisateur alors celle-ci doit pouvoir être utilisée dans le </w:t>
              </w:r>
            </w:ins>
            <w:ins w:id="778" w:author="Level, Vincent" w:date="2025-01-22T15:41:00Z">
              <w:r>
                <w:rPr>
                  <w:rFonts w:ascii="Arial" w:hAnsi="Arial" w:cs="Arial"/>
                  <w:sz w:val="20"/>
                </w:rPr>
                <w:t>filtre dynamiquement.</w:t>
              </w:r>
            </w:ins>
          </w:p>
          <w:p w14:paraId="05AFC735" w14:textId="437A0157" w:rsidR="005C4E26" w:rsidRDefault="005C4E26" w:rsidP="00B712E1">
            <w:pPr>
              <w:spacing w:before="0"/>
              <w:jc w:val="both"/>
              <w:rPr>
                <w:ins w:id="779" w:author="Level, Vincent" w:date="2025-01-22T15:41:00Z"/>
                <w:rFonts w:ascii="Arial" w:hAnsi="Arial" w:cs="Arial"/>
                <w:sz w:val="20"/>
              </w:rPr>
            </w:pPr>
          </w:p>
          <w:p w14:paraId="3A922C37" w14:textId="57F4C0B2" w:rsidR="005C4E26" w:rsidRDefault="005C4E26" w:rsidP="00B712E1">
            <w:pPr>
              <w:spacing w:before="0"/>
              <w:jc w:val="both"/>
              <w:rPr>
                <w:ins w:id="780" w:author="Level, Vincent" w:date="2025-01-22T15:40:00Z"/>
                <w:rFonts w:ascii="Arial" w:hAnsi="Arial" w:cs="Arial"/>
                <w:sz w:val="20"/>
              </w:rPr>
            </w:pPr>
            <w:ins w:id="781" w:author="Level, Vincent" w:date="2025-01-22T15:41:00Z">
              <w:r>
                <w:rPr>
                  <w:rFonts w:ascii="Arial" w:hAnsi="Arial" w:cs="Arial"/>
                  <w:sz w:val="20"/>
                </w:rPr>
                <w:t>Il sera possible de filt</w:t>
              </w:r>
            </w:ins>
            <w:ins w:id="782" w:author="Level, Vincent" w:date="2025-01-22T15:42:00Z">
              <w:r>
                <w:rPr>
                  <w:rFonts w:ascii="Arial" w:hAnsi="Arial" w:cs="Arial"/>
                  <w:sz w:val="20"/>
                </w:rPr>
                <w:t>rer sur la valeur vide afin, par exemple, d’afficher les repères fonctionnels n’ayant pas de code fournisseur renseigné.</w:t>
              </w:r>
            </w:ins>
          </w:p>
          <w:p w14:paraId="56113695" w14:textId="77777777" w:rsidR="005C4E26" w:rsidRDefault="005C4E26" w:rsidP="00B712E1">
            <w:pPr>
              <w:spacing w:before="0"/>
              <w:jc w:val="both"/>
              <w:rPr>
                <w:rFonts w:ascii="Arial" w:hAnsi="Arial" w:cs="Arial"/>
                <w:sz w:val="20"/>
              </w:rPr>
            </w:pPr>
          </w:p>
          <w:p w14:paraId="45EB6280" w14:textId="77777777" w:rsidR="00447585" w:rsidRDefault="00447585" w:rsidP="00B712E1">
            <w:pPr>
              <w:spacing w:before="0"/>
              <w:jc w:val="both"/>
              <w:rPr>
                <w:rFonts w:ascii="Arial" w:hAnsi="Arial" w:cs="Arial"/>
                <w:sz w:val="20"/>
              </w:rPr>
            </w:pPr>
            <w:r>
              <w:rPr>
                <w:rFonts w:ascii="Arial" w:hAnsi="Arial" w:cs="Arial"/>
                <w:sz w:val="20"/>
              </w:rPr>
              <w:t>Un bouton permettant de réinitialiser l’ensemble des filtres sera disponible.</w:t>
            </w:r>
          </w:p>
          <w:p w14:paraId="6E1FB63F" w14:textId="72B5DCFA" w:rsidR="00447585" w:rsidRDefault="00447585" w:rsidP="00B712E1">
            <w:pPr>
              <w:spacing w:before="0"/>
              <w:jc w:val="both"/>
              <w:rPr>
                <w:rFonts w:ascii="Arial" w:hAnsi="Arial" w:cs="Arial"/>
                <w:sz w:val="20"/>
              </w:rPr>
            </w:pPr>
          </w:p>
        </w:tc>
      </w:tr>
      <w:tr w:rsidR="004A2144" w:rsidRPr="003367C0" w14:paraId="16818865" w14:textId="77777777" w:rsidTr="00465C24">
        <w:trPr>
          <w:trHeight w:val="225"/>
        </w:trPr>
        <w:tc>
          <w:tcPr>
            <w:tcW w:w="560" w:type="pct"/>
            <w:tcBorders>
              <w:top w:val="single" w:sz="4" w:space="0" w:color="auto"/>
              <w:left w:val="single" w:sz="4" w:space="0" w:color="auto"/>
              <w:bottom w:val="single" w:sz="4" w:space="0" w:color="auto"/>
              <w:right w:val="single" w:sz="4" w:space="0" w:color="auto"/>
            </w:tcBorders>
            <w:vAlign w:val="center"/>
          </w:tcPr>
          <w:p w14:paraId="34320CAC" w14:textId="64ABA1F9" w:rsidR="004A2144" w:rsidRPr="004A4584" w:rsidRDefault="007F165C" w:rsidP="004A2144">
            <w:pPr>
              <w:pStyle w:val="NORMALDI"/>
              <w:spacing w:before="0"/>
              <w:ind w:left="0"/>
              <w:jc w:val="center"/>
              <w:rPr>
                <w:rFonts w:cs="Arial"/>
                <w:color w:val="272C31"/>
                <w:szCs w:val="22"/>
              </w:rPr>
            </w:pPr>
            <w:r>
              <w:rPr>
                <w:rFonts w:cs="Arial"/>
                <w:color w:val="272C31"/>
                <w:szCs w:val="22"/>
              </w:rPr>
              <w:lastRenderedPageBreak/>
              <w:t>RG-</w:t>
            </w:r>
            <w:r w:rsidR="00317C64">
              <w:rPr>
                <w:rFonts w:cs="Arial"/>
                <w:color w:val="272C31"/>
                <w:szCs w:val="22"/>
              </w:rPr>
              <w:t>03</w:t>
            </w:r>
            <w:r>
              <w:rPr>
                <w:rFonts w:cs="Arial"/>
                <w:color w:val="272C31"/>
                <w:szCs w:val="22"/>
              </w:rPr>
              <w:t>-0</w:t>
            </w:r>
            <w:r w:rsidR="00A5504E">
              <w:rPr>
                <w:rFonts w:cs="Arial"/>
                <w:color w:val="272C31"/>
                <w:szCs w:val="22"/>
              </w:rPr>
              <w:t>6</w:t>
            </w:r>
          </w:p>
        </w:tc>
        <w:tc>
          <w:tcPr>
            <w:tcW w:w="4440" w:type="pct"/>
            <w:tcBorders>
              <w:top w:val="single" w:sz="4" w:space="0" w:color="auto"/>
              <w:left w:val="single" w:sz="4" w:space="0" w:color="auto"/>
              <w:bottom w:val="single" w:sz="4" w:space="0" w:color="auto"/>
              <w:right w:val="single" w:sz="4" w:space="0" w:color="auto"/>
            </w:tcBorders>
            <w:vAlign w:val="center"/>
          </w:tcPr>
          <w:p w14:paraId="3B541B1D" w14:textId="7DB2D6AC" w:rsidR="004A2144" w:rsidRDefault="00746C23" w:rsidP="00B712E1">
            <w:pPr>
              <w:spacing w:before="0"/>
              <w:jc w:val="both"/>
              <w:rPr>
                <w:rFonts w:ascii="Arial" w:hAnsi="Arial" w:cs="Arial"/>
                <w:sz w:val="20"/>
              </w:rPr>
            </w:pPr>
            <w:r w:rsidRPr="00746C23">
              <w:rPr>
                <w:rFonts w:ascii="Arial" w:hAnsi="Arial" w:cs="Arial"/>
                <w:sz w:val="20"/>
              </w:rPr>
              <w:t xml:space="preserve">Il sera possible de sélectionner plusieurs cellules </w:t>
            </w:r>
            <w:r w:rsidR="00A5504E">
              <w:rPr>
                <w:rFonts w:ascii="Arial" w:hAnsi="Arial" w:cs="Arial"/>
                <w:sz w:val="20"/>
              </w:rPr>
              <w:t xml:space="preserve">d’une même colonne </w:t>
            </w:r>
            <w:r w:rsidRPr="00746C23">
              <w:rPr>
                <w:rFonts w:ascii="Arial" w:hAnsi="Arial" w:cs="Arial"/>
                <w:sz w:val="20"/>
              </w:rPr>
              <w:t>pour y appliquer la même valeur. La sélection se fera soit à la souris soit avec la touche shift.</w:t>
            </w:r>
            <w:r w:rsidR="00A5504E">
              <w:rPr>
                <w:rFonts w:ascii="Arial" w:hAnsi="Arial" w:cs="Arial"/>
                <w:sz w:val="20"/>
              </w:rPr>
              <w:t xml:space="preserve"> Ceci sera également valable pour la </w:t>
            </w:r>
            <w:proofErr w:type="spellStart"/>
            <w:r w:rsidR="00A5504E">
              <w:rPr>
                <w:rFonts w:ascii="Arial" w:hAnsi="Arial" w:cs="Arial"/>
                <w:sz w:val="20"/>
              </w:rPr>
              <w:t>multisaisie</w:t>
            </w:r>
            <w:proofErr w:type="spellEnd"/>
            <w:r w:rsidR="00A5504E">
              <w:rPr>
                <w:rFonts w:ascii="Arial" w:hAnsi="Arial" w:cs="Arial"/>
                <w:sz w:val="20"/>
              </w:rPr>
              <w:t xml:space="preserve"> des champs constituants le code client.</w:t>
            </w:r>
          </w:p>
          <w:p w14:paraId="7F1CFF78" w14:textId="376F13B7" w:rsidR="00746C23" w:rsidRPr="00B712E1" w:rsidRDefault="00746C23" w:rsidP="00B712E1">
            <w:pPr>
              <w:spacing w:before="0"/>
              <w:jc w:val="both"/>
              <w:rPr>
                <w:rFonts w:ascii="Arial" w:hAnsi="Arial" w:cs="Arial"/>
                <w:sz w:val="20"/>
              </w:rPr>
            </w:pPr>
          </w:p>
        </w:tc>
      </w:tr>
      <w:tr w:rsidR="004A2144" w:rsidRPr="003367C0" w14:paraId="2B70BED2" w14:textId="77777777" w:rsidTr="00465C24">
        <w:trPr>
          <w:trHeight w:val="225"/>
        </w:trPr>
        <w:tc>
          <w:tcPr>
            <w:tcW w:w="560" w:type="pct"/>
            <w:tcBorders>
              <w:top w:val="single" w:sz="4" w:space="0" w:color="auto"/>
              <w:left w:val="single" w:sz="4" w:space="0" w:color="auto"/>
              <w:bottom w:val="single" w:sz="4" w:space="0" w:color="auto"/>
              <w:right w:val="single" w:sz="4" w:space="0" w:color="auto"/>
            </w:tcBorders>
            <w:vAlign w:val="center"/>
          </w:tcPr>
          <w:p w14:paraId="693989DF" w14:textId="5205D3EC" w:rsidR="004A2144" w:rsidRPr="004A4584" w:rsidRDefault="007F165C" w:rsidP="004A2144">
            <w:pPr>
              <w:pStyle w:val="NORMALDI"/>
              <w:spacing w:before="0"/>
              <w:ind w:left="0"/>
              <w:jc w:val="center"/>
              <w:rPr>
                <w:rFonts w:cs="Arial"/>
                <w:color w:val="272C31"/>
                <w:szCs w:val="22"/>
              </w:rPr>
            </w:pPr>
            <w:r>
              <w:rPr>
                <w:rFonts w:cs="Arial"/>
                <w:color w:val="272C31"/>
                <w:szCs w:val="22"/>
              </w:rPr>
              <w:t>RG-</w:t>
            </w:r>
            <w:r w:rsidR="00317C64">
              <w:rPr>
                <w:rFonts w:cs="Arial"/>
                <w:color w:val="272C31"/>
                <w:szCs w:val="22"/>
              </w:rPr>
              <w:t>03</w:t>
            </w:r>
            <w:r>
              <w:rPr>
                <w:rFonts w:cs="Arial"/>
                <w:color w:val="272C31"/>
                <w:szCs w:val="22"/>
              </w:rPr>
              <w:t>-0</w:t>
            </w:r>
            <w:r w:rsidR="00A5504E">
              <w:rPr>
                <w:rFonts w:cs="Arial"/>
                <w:color w:val="272C31"/>
                <w:szCs w:val="22"/>
              </w:rPr>
              <w:t>7</w:t>
            </w:r>
          </w:p>
        </w:tc>
        <w:tc>
          <w:tcPr>
            <w:tcW w:w="4440" w:type="pct"/>
            <w:tcBorders>
              <w:top w:val="single" w:sz="4" w:space="0" w:color="auto"/>
              <w:left w:val="single" w:sz="4" w:space="0" w:color="auto"/>
              <w:bottom w:val="single" w:sz="4" w:space="0" w:color="auto"/>
              <w:right w:val="single" w:sz="4" w:space="0" w:color="auto"/>
            </w:tcBorders>
            <w:vAlign w:val="center"/>
          </w:tcPr>
          <w:p w14:paraId="2892376A" w14:textId="77777777" w:rsidR="004A2144" w:rsidRDefault="00746C23" w:rsidP="00B712E1">
            <w:pPr>
              <w:spacing w:before="0"/>
              <w:jc w:val="both"/>
              <w:rPr>
                <w:rFonts w:ascii="Arial" w:hAnsi="Arial" w:cs="Arial"/>
                <w:sz w:val="20"/>
              </w:rPr>
            </w:pPr>
            <w:r w:rsidRPr="00746C23">
              <w:rPr>
                <w:rFonts w:ascii="Arial" w:hAnsi="Arial" w:cs="Arial"/>
                <w:sz w:val="20"/>
              </w:rPr>
              <w:t>Pour les cellules texte, il suffira de sélectionner les cellules voulues puis taper la valeur désirée et appuyer sur entrée ou cliquer simplement ailleurs pour valider les cellules.</w:t>
            </w:r>
          </w:p>
          <w:p w14:paraId="5F6B1E28" w14:textId="4CF6867D" w:rsidR="00746C23" w:rsidRPr="00B712E1" w:rsidRDefault="00746C23" w:rsidP="00B712E1">
            <w:pPr>
              <w:spacing w:before="0"/>
              <w:jc w:val="both"/>
              <w:rPr>
                <w:rFonts w:ascii="Arial" w:hAnsi="Arial" w:cs="Arial"/>
                <w:sz w:val="20"/>
              </w:rPr>
            </w:pPr>
          </w:p>
        </w:tc>
      </w:tr>
      <w:tr w:rsidR="004A2144" w:rsidRPr="003367C0" w14:paraId="2241772F" w14:textId="77777777" w:rsidTr="00465C24">
        <w:trPr>
          <w:trHeight w:val="225"/>
        </w:trPr>
        <w:tc>
          <w:tcPr>
            <w:tcW w:w="560" w:type="pct"/>
            <w:tcBorders>
              <w:top w:val="single" w:sz="4" w:space="0" w:color="auto"/>
              <w:left w:val="single" w:sz="4" w:space="0" w:color="auto"/>
              <w:bottom w:val="single" w:sz="4" w:space="0" w:color="auto"/>
              <w:right w:val="single" w:sz="4" w:space="0" w:color="auto"/>
            </w:tcBorders>
            <w:vAlign w:val="center"/>
          </w:tcPr>
          <w:p w14:paraId="420FFFEF" w14:textId="44FC55A2" w:rsidR="004A2144" w:rsidRPr="004A4584" w:rsidRDefault="007F165C" w:rsidP="004A2144">
            <w:pPr>
              <w:pStyle w:val="NORMALDI"/>
              <w:spacing w:before="0"/>
              <w:ind w:left="0"/>
              <w:jc w:val="center"/>
              <w:rPr>
                <w:rFonts w:cs="Arial"/>
                <w:color w:val="272C31"/>
                <w:szCs w:val="22"/>
              </w:rPr>
            </w:pPr>
            <w:r>
              <w:rPr>
                <w:rFonts w:cs="Arial"/>
                <w:color w:val="272C31"/>
                <w:szCs w:val="22"/>
              </w:rPr>
              <w:t>RG-</w:t>
            </w:r>
            <w:r w:rsidR="00317C64">
              <w:rPr>
                <w:rFonts w:cs="Arial"/>
                <w:color w:val="272C31"/>
                <w:szCs w:val="22"/>
              </w:rPr>
              <w:t>03</w:t>
            </w:r>
            <w:r>
              <w:rPr>
                <w:rFonts w:cs="Arial"/>
                <w:color w:val="272C31"/>
                <w:szCs w:val="22"/>
              </w:rPr>
              <w:t>-0</w:t>
            </w:r>
            <w:r w:rsidR="00A5504E">
              <w:rPr>
                <w:rFonts w:cs="Arial"/>
                <w:color w:val="272C31"/>
                <w:szCs w:val="22"/>
              </w:rPr>
              <w:t>8</w:t>
            </w:r>
          </w:p>
        </w:tc>
        <w:tc>
          <w:tcPr>
            <w:tcW w:w="4440" w:type="pct"/>
            <w:tcBorders>
              <w:top w:val="single" w:sz="4" w:space="0" w:color="auto"/>
              <w:left w:val="single" w:sz="4" w:space="0" w:color="auto"/>
              <w:bottom w:val="single" w:sz="4" w:space="0" w:color="auto"/>
              <w:right w:val="single" w:sz="4" w:space="0" w:color="auto"/>
            </w:tcBorders>
            <w:vAlign w:val="center"/>
          </w:tcPr>
          <w:p w14:paraId="0BC6FB9F" w14:textId="0BF08F79" w:rsidR="004A2144" w:rsidRDefault="00746C23" w:rsidP="00B712E1">
            <w:pPr>
              <w:spacing w:before="0"/>
              <w:jc w:val="both"/>
              <w:rPr>
                <w:rFonts w:ascii="Arial" w:hAnsi="Arial" w:cs="Arial"/>
                <w:sz w:val="20"/>
              </w:rPr>
            </w:pPr>
            <w:r w:rsidRPr="00746C23">
              <w:rPr>
                <w:rFonts w:ascii="Arial" w:hAnsi="Arial" w:cs="Arial"/>
                <w:sz w:val="20"/>
              </w:rPr>
              <w:t xml:space="preserve">Pour les cellules d’énumération (liste </w:t>
            </w:r>
            <w:r>
              <w:rPr>
                <w:rFonts w:ascii="Arial" w:hAnsi="Arial" w:cs="Arial"/>
                <w:sz w:val="20"/>
              </w:rPr>
              <w:t>de valeurs</w:t>
            </w:r>
            <w:r w:rsidRPr="00746C23">
              <w:rPr>
                <w:rFonts w:ascii="Arial" w:hAnsi="Arial" w:cs="Arial"/>
                <w:sz w:val="20"/>
              </w:rPr>
              <w:t>), après sélection il faudra appuyer sur shift pour entrer en édition de cellule et sélectionner une valeur dans la liste déroulante. Il suffira ensuite d’appuyer sur entrée ou cliquer ailleurs pour valider les cellules.</w:t>
            </w:r>
          </w:p>
          <w:p w14:paraId="7ADA42CC" w14:textId="2F52850C" w:rsidR="00746C23" w:rsidRPr="00B712E1" w:rsidRDefault="00746C23" w:rsidP="00B712E1">
            <w:pPr>
              <w:spacing w:before="0"/>
              <w:jc w:val="both"/>
              <w:rPr>
                <w:rFonts w:ascii="Arial" w:hAnsi="Arial" w:cs="Arial"/>
                <w:sz w:val="20"/>
              </w:rPr>
            </w:pPr>
          </w:p>
        </w:tc>
      </w:tr>
      <w:tr w:rsidR="00447585" w:rsidRPr="003367C0" w14:paraId="0D8A4542" w14:textId="77777777" w:rsidTr="00465C24">
        <w:trPr>
          <w:trHeight w:val="225"/>
        </w:trPr>
        <w:tc>
          <w:tcPr>
            <w:tcW w:w="560" w:type="pct"/>
            <w:tcBorders>
              <w:top w:val="single" w:sz="4" w:space="0" w:color="auto"/>
              <w:left w:val="single" w:sz="4" w:space="0" w:color="auto"/>
              <w:bottom w:val="single" w:sz="4" w:space="0" w:color="auto"/>
              <w:right w:val="single" w:sz="4" w:space="0" w:color="auto"/>
            </w:tcBorders>
            <w:vAlign w:val="center"/>
          </w:tcPr>
          <w:p w14:paraId="169A2FCC" w14:textId="39688672" w:rsidR="00447585" w:rsidRDefault="00447585" w:rsidP="000753BA">
            <w:pPr>
              <w:pStyle w:val="NORMALDI"/>
              <w:spacing w:before="0"/>
              <w:ind w:left="0"/>
              <w:jc w:val="center"/>
              <w:rPr>
                <w:rFonts w:cs="Arial"/>
                <w:color w:val="272C31"/>
                <w:szCs w:val="22"/>
              </w:rPr>
            </w:pPr>
            <w:r>
              <w:rPr>
                <w:rFonts w:cs="Arial"/>
                <w:color w:val="272C31"/>
                <w:szCs w:val="22"/>
              </w:rPr>
              <w:t>RG-</w:t>
            </w:r>
            <w:r w:rsidR="00317C64">
              <w:rPr>
                <w:rFonts w:cs="Arial"/>
                <w:color w:val="272C31"/>
                <w:szCs w:val="22"/>
              </w:rPr>
              <w:t>03</w:t>
            </w:r>
            <w:r>
              <w:rPr>
                <w:rFonts w:cs="Arial"/>
                <w:color w:val="272C31"/>
                <w:szCs w:val="22"/>
              </w:rPr>
              <w:t>-</w:t>
            </w:r>
            <w:r w:rsidR="00317C64">
              <w:rPr>
                <w:rFonts w:cs="Arial"/>
                <w:color w:val="272C31"/>
                <w:szCs w:val="22"/>
              </w:rPr>
              <w:t>09</w:t>
            </w:r>
          </w:p>
        </w:tc>
        <w:tc>
          <w:tcPr>
            <w:tcW w:w="4440" w:type="pct"/>
            <w:tcBorders>
              <w:top w:val="single" w:sz="4" w:space="0" w:color="auto"/>
              <w:left w:val="single" w:sz="4" w:space="0" w:color="auto"/>
              <w:bottom w:val="single" w:sz="4" w:space="0" w:color="auto"/>
              <w:right w:val="single" w:sz="4" w:space="0" w:color="auto"/>
            </w:tcBorders>
            <w:vAlign w:val="center"/>
          </w:tcPr>
          <w:p w14:paraId="630C105D" w14:textId="77777777" w:rsidR="00447585" w:rsidRDefault="00447585" w:rsidP="00B712E1">
            <w:pPr>
              <w:spacing w:before="0"/>
              <w:jc w:val="both"/>
              <w:rPr>
                <w:rFonts w:ascii="Arial" w:hAnsi="Arial" w:cs="Arial"/>
                <w:b/>
                <w:sz w:val="20"/>
                <w:u w:val="single"/>
              </w:rPr>
            </w:pPr>
            <w:r>
              <w:rPr>
                <w:rFonts w:ascii="Arial" w:hAnsi="Arial" w:cs="Arial"/>
                <w:b/>
                <w:sz w:val="20"/>
                <w:u w:val="single"/>
              </w:rPr>
              <w:t>Gestion de la mise à jour d</w:t>
            </w:r>
            <w:r w:rsidR="00AB2A6B">
              <w:rPr>
                <w:rFonts w:ascii="Arial" w:hAnsi="Arial" w:cs="Arial"/>
                <w:b/>
                <w:sz w:val="20"/>
                <w:u w:val="single"/>
              </w:rPr>
              <w:t>es données :</w:t>
            </w:r>
          </w:p>
          <w:p w14:paraId="0BCD2BFB" w14:textId="77777777" w:rsidR="00AB2A6B" w:rsidRDefault="00AB2A6B" w:rsidP="00B712E1">
            <w:pPr>
              <w:spacing w:before="0"/>
              <w:jc w:val="both"/>
              <w:rPr>
                <w:rFonts w:ascii="Arial" w:hAnsi="Arial" w:cs="Arial"/>
                <w:sz w:val="20"/>
              </w:rPr>
            </w:pPr>
          </w:p>
          <w:p w14:paraId="0355C25E" w14:textId="753E61F8" w:rsidR="00AB2A6B" w:rsidRDefault="00AB2A6B" w:rsidP="00B712E1">
            <w:pPr>
              <w:spacing w:before="0"/>
              <w:jc w:val="both"/>
              <w:rPr>
                <w:rFonts w:ascii="Arial" w:hAnsi="Arial" w:cs="Arial"/>
                <w:sz w:val="20"/>
              </w:rPr>
            </w:pPr>
            <w:r>
              <w:rPr>
                <w:rFonts w:ascii="Arial" w:hAnsi="Arial" w:cs="Arial"/>
                <w:sz w:val="20"/>
              </w:rPr>
              <w:t>Dans l’application, seules les propriétés pilotées par celle-ci seront accessible</w:t>
            </w:r>
            <w:r w:rsidR="004727A1">
              <w:rPr>
                <w:rFonts w:ascii="Arial" w:hAnsi="Arial" w:cs="Arial"/>
                <w:sz w:val="20"/>
              </w:rPr>
              <w:t>s</w:t>
            </w:r>
            <w:r>
              <w:rPr>
                <w:rFonts w:ascii="Arial" w:hAnsi="Arial" w:cs="Arial"/>
                <w:sz w:val="20"/>
              </w:rPr>
              <w:t xml:space="preserve"> en modification</w:t>
            </w:r>
            <w:r w:rsidR="00671B74">
              <w:rPr>
                <w:rFonts w:ascii="Arial" w:hAnsi="Arial" w:cs="Arial"/>
                <w:sz w:val="20"/>
              </w:rPr>
              <w:t xml:space="preserve"> à l’exception des lignes créées en anticipation et avec une source USER (Voir RG-03-1</w:t>
            </w:r>
            <w:r w:rsidR="00D01117">
              <w:rPr>
                <w:rFonts w:ascii="Arial" w:hAnsi="Arial" w:cs="Arial"/>
                <w:sz w:val="20"/>
              </w:rPr>
              <w:t>0</w:t>
            </w:r>
            <w:r w:rsidR="00671B74">
              <w:rPr>
                <w:rFonts w:ascii="Arial" w:hAnsi="Arial" w:cs="Arial"/>
                <w:sz w:val="20"/>
              </w:rPr>
              <w:t>)</w:t>
            </w:r>
            <w:r>
              <w:rPr>
                <w:rFonts w:ascii="Arial" w:hAnsi="Arial" w:cs="Arial"/>
                <w:sz w:val="20"/>
              </w:rPr>
              <w:t>. Il s’agira des colonnes :</w:t>
            </w:r>
          </w:p>
          <w:p w14:paraId="074A27E2" w14:textId="475D2D3B" w:rsidR="00AB2A6B" w:rsidRDefault="00A5504E" w:rsidP="00AB2A6B">
            <w:pPr>
              <w:pStyle w:val="Paragraphedeliste"/>
              <w:numPr>
                <w:ilvl w:val="0"/>
                <w:numId w:val="17"/>
              </w:numPr>
              <w:spacing w:before="0"/>
              <w:jc w:val="both"/>
              <w:rPr>
                <w:rFonts w:ascii="Arial" w:hAnsi="Arial" w:cs="Arial"/>
                <w:sz w:val="20"/>
              </w:rPr>
            </w:pPr>
            <w:r>
              <w:rPr>
                <w:rFonts w:ascii="Arial" w:hAnsi="Arial" w:cs="Arial"/>
                <w:sz w:val="20"/>
              </w:rPr>
              <w:t>C</w:t>
            </w:r>
            <w:r w:rsidR="00023AFF">
              <w:rPr>
                <w:rFonts w:ascii="Arial" w:hAnsi="Arial" w:cs="Arial"/>
                <w:sz w:val="20"/>
              </w:rPr>
              <w:t>ode client</w:t>
            </w:r>
            <w:r>
              <w:rPr>
                <w:rFonts w:ascii="Arial" w:hAnsi="Arial" w:cs="Arial"/>
                <w:sz w:val="20"/>
              </w:rPr>
              <w:t> : champ(s) constituant(s) le code client.</w:t>
            </w:r>
          </w:p>
          <w:p w14:paraId="54A011EE" w14:textId="77777777" w:rsidR="00AB2A6B" w:rsidRDefault="00AB2A6B" w:rsidP="00AB2A6B">
            <w:pPr>
              <w:pStyle w:val="Paragraphedeliste"/>
              <w:numPr>
                <w:ilvl w:val="0"/>
                <w:numId w:val="17"/>
              </w:numPr>
              <w:spacing w:before="0"/>
              <w:jc w:val="both"/>
              <w:rPr>
                <w:rFonts w:ascii="Arial" w:hAnsi="Arial" w:cs="Arial"/>
                <w:sz w:val="20"/>
              </w:rPr>
            </w:pPr>
            <w:r>
              <w:rPr>
                <w:rFonts w:ascii="Arial" w:hAnsi="Arial" w:cs="Arial"/>
                <w:sz w:val="20"/>
              </w:rPr>
              <w:t>Code fournisseur</w:t>
            </w:r>
          </w:p>
          <w:p w14:paraId="5BD51A18" w14:textId="5C9CFAD6" w:rsidR="00AB2A6B" w:rsidRDefault="00AB2A6B" w:rsidP="00AB2A6B">
            <w:pPr>
              <w:pStyle w:val="Paragraphedeliste"/>
              <w:numPr>
                <w:ilvl w:val="0"/>
                <w:numId w:val="17"/>
              </w:numPr>
              <w:spacing w:before="0"/>
              <w:jc w:val="both"/>
              <w:rPr>
                <w:rFonts w:ascii="Arial" w:hAnsi="Arial" w:cs="Arial"/>
                <w:sz w:val="20"/>
              </w:rPr>
            </w:pPr>
            <w:r>
              <w:rPr>
                <w:rFonts w:ascii="Arial" w:hAnsi="Arial" w:cs="Arial"/>
                <w:sz w:val="20"/>
              </w:rPr>
              <w:t>Facteur de choc</w:t>
            </w:r>
          </w:p>
          <w:p w14:paraId="0D4FCBBF" w14:textId="10156A70" w:rsidR="00A5504E" w:rsidRDefault="00A5504E" w:rsidP="00AB2A6B">
            <w:pPr>
              <w:pStyle w:val="Paragraphedeliste"/>
              <w:numPr>
                <w:ilvl w:val="0"/>
                <w:numId w:val="17"/>
              </w:numPr>
              <w:spacing w:before="0"/>
              <w:jc w:val="both"/>
              <w:rPr>
                <w:rFonts w:ascii="Arial" w:hAnsi="Arial" w:cs="Arial"/>
                <w:sz w:val="20"/>
              </w:rPr>
            </w:pPr>
            <w:r>
              <w:rPr>
                <w:rFonts w:ascii="Arial" w:hAnsi="Arial" w:cs="Arial"/>
                <w:sz w:val="20"/>
              </w:rPr>
              <w:t>Degré de choc</w:t>
            </w:r>
          </w:p>
          <w:p w14:paraId="0973A84F" w14:textId="0F44F67F" w:rsidR="00AB2A6B" w:rsidRDefault="00A5504E" w:rsidP="00AB2A6B">
            <w:pPr>
              <w:pStyle w:val="Paragraphedeliste"/>
              <w:numPr>
                <w:ilvl w:val="0"/>
                <w:numId w:val="17"/>
              </w:numPr>
              <w:spacing w:before="0"/>
              <w:jc w:val="both"/>
              <w:rPr>
                <w:rFonts w:ascii="Arial" w:hAnsi="Arial" w:cs="Arial"/>
                <w:sz w:val="20"/>
              </w:rPr>
            </w:pPr>
            <w:r>
              <w:rPr>
                <w:rFonts w:ascii="Arial" w:hAnsi="Arial" w:cs="Arial"/>
                <w:sz w:val="20"/>
              </w:rPr>
              <w:t>Avec</w:t>
            </w:r>
            <w:r w:rsidR="00AB2A6B">
              <w:rPr>
                <w:rFonts w:ascii="Arial" w:hAnsi="Arial" w:cs="Arial"/>
                <w:sz w:val="20"/>
              </w:rPr>
              <w:t xml:space="preserve"> </w:t>
            </w:r>
            <w:r>
              <w:rPr>
                <w:rFonts w:ascii="Arial" w:hAnsi="Arial" w:cs="Arial"/>
                <w:sz w:val="20"/>
              </w:rPr>
              <w:t>p</w:t>
            </w:r>
            <w:r w:rsidR="00AB2A6B">
              <w:rPr>
                <w:rFonts w:ascii="Arial" w:hAnsi="Arial" w:cs="Arial"/>
                <w:sz w:val="20"/>
              </w:rPr>
              <w:t>lots</w:t>
            </w:r>
          </w:p>
          <w:p w14:paraId="0ACC2369" w14:textId="772759D1" w:rsidR="00A5504E" w:rsidRDefault="00A5504E" w:rsidP="00AB2A6B">
            <w:pPr>
              <w:pStyle w:val="Paragraphedeliste"/>
              <w:numPr>
                <w:ilvl w:val="0"/>
                <w:numId w:val="17"/>
              </w:numPr>
              <w:spacing w:before="0"/>
              <w:jc w:val="both"/>
              <w:rPr>
                <w:rFonts w:ascii="Arial" w:hAnsi="Arial" w:cs="Arial"/>
                <w:sz w:val="20"/>
              </w:rPr>
            </w:pPr>
            <w:r>
              <w:rPr>
                <w:rFonts w:ascii="Arial" w:hAnsi="Arial" w:cs="Arial"/>
                <w:sz w:val="20"/>
              </w:rPr>
              <w:t xml:space="preserve">Avec </w:t>
            </w:r>
            <w:proofErr w:type="spellStart"/>
            <w:r>
              <w:rPr>
                <w:rFonts w:ascii="Arial" w:hAnsi="Arial" w:cs="Arial"/>
                <w:sz w:val="20"/>
              </w:rPr>
              <w:t>carlingage</w:t>
            </w:r>
            <w:proofErr w:type="spellEnd"/>
          </w:p>
          <w:p w14:paraId="4F129737" w14:textId="77777777" w:rsidR="00AB2A6B" w:rsidRDefault="00AB2A6B" w:rsidP="00AB2A6B">
            <w:pPr>
              <w:spacing w:before="0"/>
              <w:jc w:val="both"/>
              <w:rPr>
                <w:rFonts w:ascii="Arial" w:hAnsi="Arial" w:cs="Arial"/>
                <w:sz w:val="20"/>
              </w:rPr>
            </w:pPr>
          </w:p>
          <w:p w14:paraId="5A0E0C21" w14:textId="4146FACF" w:rsidR="00AB2A6B" w:rsidRDefault="00AB2A6B" w:rsidP="00AB2A6B">
            <w:pPr>
              <w:spacing w:before="0"/>
              <w:jc w:val="both"/>
              <w:rPr>
                <w:rFonts w:ascii="Arial" w:hAnsi="Arial" w:cs="Arial"/>
                <w:sz w:val="20"/>
              </w:rPr>
            </w:pPr>
            <w:r>
              <w:rPr>
                <w:rFonts w:ascii="Arial" w:hAnsi="Arial" w:cs="Arial"/>
                <w:sz w:val="20"/>
              </w:rPr>
              <w:t xml:space="preserve">La colonne </w:t>
            </w:r>
            <w:r w:rsidRPr="00AB2A6B">
              <w:rPr>
                <w:rFonts w:ascii="Arial" w:hAnsi="Arial" w:cs="Arial"/>
                <w:b/>
                <w:sz w:val="20"/>
              </w:rPr>
              <w:t>Code fournisseur</w:t>
            </w:r>
            <w:r>
              <w:rPr>
                <w:rFonts w:ascii="Arial" w:hAnsi="Arial" w:cs="Arial"/>
                <w:sz w:val="20"/>
              </w:rPr>
              <w:t xml:space="preserve"> se présentera sous la forme </w:t>
            </w:r>
            <w:r w:rsidR="00023AFF">
              <w:rPr>
                <w:rFonts w:ascii="Arial" w:hAnsi="Arial" w:cs="Arial"/>
                <w:sz w:val="20"/>
              </w:rPr>
              <w:t>d’une cellule en saisie libre</w:t>
            </w:r>
            <w:r>
              <w:rPr>
                <w:rFonts w:ascii="Arial" w:hAnsi="Arial" w:cs="Arial"/>
                <w:sz w:val="20"/>
              </w:rPr>
              <w:t>.</w:t>
            </w:r>
          </w:p>
          <w:p w14:paraId="1CC58066" w14:textId="77777777" w:rsidR="00AB2A6B" w:rsidRDefault="00AB2A6B" w:rsidP="00AB2A6B">
            <w:pPr>
              <w:spacing w:before="0"/>
              <w:jc w:val="both"/>
              <w:rPr>
                <w:rFonts w:ascii="Arial" w:hAnsi="Arial" w:cs="Arial"/>
                <w:sz w:val="20"/>
              </w:rPr>
            </w:pPr>
          </w:p>
          <w:p w14:paraId="71B73FD2" w14:textId="77777777" w:rsidR="00AB2A6B" w:rsidRDefault="00AB2A6B" w:rsidP="00AB2A6B">
            <w:pPr>
              <w:spacing w:before="0"/>
              <w:jc w:val="both"/>
              <w:rPr>
                <w:rFonts w:ascii="Arial" w:hAnsi="Arial" w:cs="Arial"/>
                <w:sz w:val="20"/>
              </w:rPr>
            </w:pPr>
            <w:r>
              <w:rPr>
                <w:rFonts w:ascii="Arial" w:hAnsi="Arial" w:cs="Arial"/>
                <w:sz w:val="20"/>
              </w:rPr>
              <w:t xml:space="preserve">La colonne </w:t>
            </w:r>
            <w:r>
              <w:rPr>
                <w:rFonts w:ascii="Arial" w:hAnsi="Arial" w:cs="Arial"/>
                <w:b/>
                <w:sz w:val="20"/>
              </w:rPr>
              <w:t>Facteur de choc</w:t>
            </w:r>
            <w:r>
              <w:rPr>
                <w:rFonts w:ascii="Arial" w:hAnsi="Arial" w:cs="Arial"/>
                <w:sz w:val="20"/>
              </w:rPr>
              <w:t xml:space="preserve"> se présentera sous la forme d’une liste de valeurs. Ces valeurs seront issues de la table </w:t>
            </w:r>
            <w:proofErr w:type="spellStart"/>
            <w:r>
              <w:rPr>
                <w:rFonts w:ascii="Arial" w:hAnsi="Arial" w:cs="Arial"/>
                <w:sz w:val="20"/>
              </w:rPr>
              <w:t>facteur_choc</w:t>
            </w:r>
            <w:proofErr w:type="spellEnd"/>
            <w:r>
              <w:rPr>
                <w:rFonts w:ascii="Arial" w:hAnsi="Arial" w:cs="Arial"/>
                <w:sz w:val="20"/>
              </w:rPr>
              <w:t xml:space="preserve"> (voir MDD). Il ne sera pas possible de saisir de nouvelle valeur pour cette liste depuis l’application.</w:t>
            </w:r>
          </w:p>
          <w:p w14:paraId="2444A782" w14:textId="1FB9E4F9" w:rsidR="00AB2A6B" w:rsidRDefault="00AB2A6B" w:rsidP="00AB2A6B">
            <w:pPr>
              <w:spacing w:before="0"/>
              <w:jc w:val="both"/>
              <w:rPr>
                <w:rFonts w:ascii="Arial" w:hAnsi="Arial" w:cs="Arial"/>
                <w:sz w:val="20"/>
              </w:rPr>
            </w:pPr>
          </w:p>
          <w:p w14:paraId="12AA4AE2" w14:textId="085E2380" w:rsidR="00A5504E" w:rsidRDefault="00A5504E" w:rsidP="00A5504E">
            <w:pPr>
              <w:spacing w:before="0"/>
              <w:jc w:val="both"/>
              <w:rPr>
                <w:rFonts w:ascii="Arial" w:hAnsi="Arial" w:cs="Arial"/>
                <w:sz w:val="20"/>
              </w:rPr>
            </w:pPr>
            <w:r>
              <w:rPr>
                <w:rFonts w:ascii="Arial" w:hAnsi="Arial" w:cs="Arial"/>
                <w:sz w:val="20"/>
              </w:rPr>
              <w:t xml:space="preserve">La colonne </w:t>
            </w:r>
            <w:r>
              <w:rPr>
                <w:rFonts w:ascii="Arial" w:hAnsi="Arial" w:cs="Arial"/>
                <w:b/>
                <w:sz w:val="20"/>
              </w:rPr>
              <w:t>Degré de choc</w:t>
            </w:r>
            <w:r>
              <w:rPr>
                <w:rFonts w:ascii="Arial" w:hAnsi="Arial" w:cs="Arial"/>
                <w:sz w:val="20"/>
              </w:rPr>
              <w:t xml:space="preserve"> se présentera sous la forme d’une liste de valeurs. Ces valeurs seront issues de la table </w:t>
            </w:r>
            <w:proofErr w:type="spellStart"/>
            <w:r>
              <w:rPr>
                <w:rFonts w:ascii="Arial" w:hAnsi="Arial" w:cs="Arial"/>
                <w:sz w:val="20"/>
              </w:rPr>
              <w:t>degre_choc</w:t>
            </w:r>
            <w:proofErr w:type="spellEnd"/>
            <w:r>
              <w:rPr>
                <w:rFonts w:ascii="Arial" w:hAnsi="Arial" w:cs="Arial"/>
                <w:sz w:val="20"/>
              </w:rPr>
              <w:t xml:space="preserve"> (voir MDD). Il ne sera pas possible de saisir de nouvelle valeur pour cette liste depuis l’application.</w:t>
            </w:r>
          </w:p>
          <w:p w14:paraId="2741641C" w14:textId="77777777" w:rsidR="00A5504E" w:rsidRDefault="00A5504E" w:rsidP="00AB2A6B">
            <w:pPr>
              <w:spacing w:before="0"/>
              <w:jc w:val="both"/>
              <w:rPr>
                <w:rFonts w:ascii="Arial" w:hAnsi="Arial" w:cs="Arial"/>
                <w:sz w:val="20"/>
              </w:rPr>
            </w:pPr>
          </w:p>
          <w:p w14:paraId="6C020933" w14:textId="485EDAF6" w:rsidR="00AB2A6B" w:rsidRDefault="00AB2A6B" w:rsidP="00AB2A6B">
            <w:pPr>
              <w:spacing w:before="0"/>
              <w:jc w:val="both"/>
              <w:rPr>
                <w:rFonts w:ascii="Arial" w:hAnsi="Arial" w:cs="Arial"/>
                <w:sz w:val="20"/>
              </w:rPr>
            </w:pPr>
            <w:r>
              <w:rPr>
                <w:rFonts w:ascii="Arial" w:hAnsi="Arial" w:cs="Arial"/>
                <w:sz w:val="20"/>
              </w:rPr>
              <w:t xml:space="preserve">La colonne </w:t>
            </w:r>
            <w:r w:rsidR="00A5504E">
              <w:rPr>
                <w:rFonts w:ascii="Arial" w:hAnsi="Arial" w:cs="Arial"/>
                <w:b/>
                <w:sz w:val="20"/>
              </w:rPr>
              <w:t>Avec</w:t>
            </w:r>
            <w:r>
              <w:rPr>
                <w:rFonts w:ascii="Arial" w:hAnsi="Arial" w:cs="Arial"/>
                <w:b/>
                <w:sz w:val="20"/>
              </w:rPr>
              <w:t xml:space="preserve"> plots</w:t>
            </w:r>
            <w:r>
              <w:rPr>
                <w:rFonts w:ascii="Arial" w:hAnsi="Arial" w:cs="Arial"/>
                <w:sz w:val="20"/>
              </w:rPr>
              <w:t xml:space="preserve"> se présentera sous la forme d’une liste de valeurs. Ces valeurs seront issues de la table </w:t>
            </w:r>
            <w:proofErr w:type="spellStart"/>
            <w:r w:rsidR="00A5504E">
              <w:rPr>
                <w:rFonts w:ascii="Arial" w:hAnsi="Arial" w:cs="Arial"/>
                <w:sz w:val="20"/>
              </w:rPr>
              <w:t>avec</w:t>
            </w:r>
            <w:r>
              <w:rPr>
                <w:rFonts w:ascii="Arial" w:hAnsi="Arial" w:cs="Arial"/>
                <w:sz w:val="20"/>
              </w:rPr>
              <w:t>_plots</w:t>
            </w:r>
            <w:proofErr w:type="spellEnd"/>
            <w:r>
              <w:rPr>
                <w:rFonts w:ascii="Arial" w:hAnsi="Arial" w:cs="Arial"/>
                <w:sz w:val="20"/>
              </w:rPr>
              <w:t xml:space="preserve"> (voir MDD). Il ne sera pas possible de saisir de nouvelle valeur pour cette liste depuis l’application.</w:t>
            </w:r>
          </w:p>
          <w:p w14:paraId="033C4AEE" w14:textId="5DECFA16" w:rsidR="00AB2A6B" w:rsidRDefault="00AB2A6B" w:rsidP="00AB2A6B">
            <w:pPr>
              <w:spacing w:before="0"/>
              <w:jc w:val="both"/>
              <w:rPr>
                <w:rFonts w:ascii="Arial" w:hAnsi="Arial" w:cs="Arial"/>
                <w:sz w:val="20"/>
              </w:rPr>
            </w:pPr>
          </w:p>
          <w:p w14:paraId="12049735" w14:textId="170E1E23" w:rsidR="00A5504E" w:rsidRDefault="00A5504E" w:rsidP="00A5504E">
            <w:pPr>
              <w:spacing w:before="0"/>
              <w:jc w:val="both"/>
              <w:rPr>
                <w:rFonts w:ascii="Arial" w:hAnsi="Arial" w:cs="Arial"/>
                <w:sz w:val="20"/>
              </w:rPr>
            </w:pPr>
            <w:r>
              <w:rPr>
                <w:rFonts w:ascii="Arial" w:hAnsi="Arial" w:cs="Arial"/>
                <w:sz w:val="20"/>
              </w:rPr>
              <w:t xml:space="preserve">La colonne </w:t>
            </w:r>
            <w:r>
              <w:rPr>
                <w:rFonts w:ascii="Arial" w:hAnsi="Arial" w:cs="Arial"/>
                <w:b/>
                <w:sz w:val="20"/>
              </w:rPr>
              <w:t xml:space="preserve">Avec </w:t>
            </w:r>
            <w:proofErr w:type="spellStart"/>
            <w:r>
              <w:rPr>
                <w:rFonts w:ascii="Arial" w:hAnsi="Arial" w:cs="Arial"/>
                <w:b/>
                <w:sz w:val="20"/>
              </w:rPr>
              <w:t>carlingage</w:t>
            </w:r>
            <w:proofErr w:type="spellEnd"/>
            <w:r>
              <w:rPr>
                <w:rFonts w:ascii="Arial" w:hAnsi="Arial" w:cs="Arial"/>
                <w:sz w:val="20"/>
              </w:rPr>
              <w:t xml:space="preserve"> se présentera sous la forme d’une liste de valeurs. Ces valeurs seront issues de la table </w:t>
            </w:r>
            <w:proofErr w:type="spellStart"/>
            <w:r>
              <w:rPr>
                <w:rFonts w:ascii="Arial" w:hAnsi="Arial" w:cs="Arial"/>
                <w:sz w:val="20"/>
              </w:rPr>
              <w:t>avec_carlingage</w:t>
            </w:r>
            <w:proofErr w:type="spellEnd"/>
            <w:r>
              <w:rPr>
                <w:rFonts w:ascii="Arial" w:hAnsi="Arial" w:cs="Arial"/>
                <w:sz w:val="20"/>
              </w:rPr>
              <w:t xml:space="preserve"> (voir MDD). Il ne sera pas possible de saisir de nouvelle valeur pour cette liste depuis l’application.</w:t>
            </w:r>
          </w:p>
          <w:p w14:paraId="67430ADC" w14:textId="77777777" w:rsidR="00A5504E" w:rsidRDefault="00A5504E" w:rsidP="00AB2A6B">
            <w:pPr>
              <w:spacing w:before="0"/>
              <w:jc w:val="both"/>
              <w:rPr>
                <w:rFonts w:ascii="Arial" w:hAnsi="Arial" w:cs="Arial"/>
                <w:sz w:val="20"/>
              </w:rPr>
            </w:pPr>
          </w:p>
          <w:p w14:paraId="0062B8A1" w14:textId="27E67B04" w:rsidR="00AB2A6B" w:rsidRDefault="00AB2A6B" w:rsidP="00AB2A6B">
            <w:pPr>
              <w:spacing w:before="0"/>
              <w:jc w:val="both"/>
              <w:rPr>
                <w:rFonts w:ascii="Arial" w:hAnsi="Arial" w:cs="Arial"/>
                <w:sz w:val="20"/>
              </w:rPr>
            </w:pPr>
            <w:r>
              <w:rPr>
                <w:rFonts w:ascii="Arial" w:hAnsi="Arial" w:cs="Arial"/>
                <w:sz w:val="20"/>
              </w:rPr>
              <w:t xml:space="preserve">Pour ces </w:t>
            </w:r>
            <w:r w:rsidR="00023AFF">
              <w:rPr>
                <w:rFonts w:ascii="Arial" w:hAnsi="Arial" w:cs="Arial"/>
                <w:sz w:val="20"/>
              </w:rPr>
              <w:t>2</w:t>
            </w:r>
            <w:r>
              <w:rPr>
                <w:rFonts w:ascii="Arial" w:hAnsi="Arial" w:cs="Arial"/>
                <w:sz w:val="20"/>
              </w:rPr>
              <w:t xml:space="preserve"> propriétés, il se</w:t>
            </w:r>
            <w:r w:rsidR="004727A1">
              <w:rPr>
                <w:rFonts w:ascii="Arial" w:hAnsi="Arial" w:cs="Arial"/>
                <w:sz w:val="20"/>
              </w:rPr>
              <w:t>ra</w:t>
            </w:r>
            <w:r>
              <w:rPr>
                <w:rFonts w:ascii="Arial" w:hAnsi="Arial" w:cs="Arial"/>
                <w:sz w:val="20"/>
              </w:rPr>
              <w:t xml:space="preserve"> possible de remettre la valeur à vide via la liste de valeurs proposée</w:t>
            </w:r>
            <w:r w:rsidR="004727A1">
              <w:rPr>
                <w:rFonts w:ascii="Arial" w:hAnsi="Arial" w:cs="Arial"/>
                <w:sz w:val="20"/>
              </w:rPr>
              <w:t>s</w:t>
            </w:r>
            <w:r>
              <w:rPr>
                <w:rFonts w:ascii="Arial" w:hAnsi="Arial" w:cs="Arial"/>
                <w:sz w:val="20"/>
              </w:rPr>
              <w:t>.</w:t>
            </w:r>
          </w:p>
          <w:p w14:paraId="34286A7E" w14:textId="7A944D57" w:rsidR="00D328B4" w:rsidRPr="00AB2A6B" w:rsidRDefault="00D328B4" w:rsidP="00A5504E">
            <w:pPr>
              <w:spacing w:before="0"/>
              <w:jc w:val="both"/>
              <w:rPr>
                <w:rFonts w:ascii="Arial" w:hAnsi="Arial" w:cs="Arial"/>
                <w:sz w:val="20"/>
              </w:rPr>
            </w:pPr>
          </w:p>
        </w:tc>
      </w:tr>
      <w:tr w:rsidR="00A07720" w:rsidRPr="003367C0" w14:paraId="6FB10602" w14:textId="77777777" w:rsidTr="00465C24">
        <w:trPr>
          <w:trHeight w:val="225"/>
        </w:trPr>
        <w:tc>
          <w:tcPr>
            <w:tcW w:w="560" w:type="pct"/>
            <w:tcBorders>
              <w:top w:val="single" w:sz="4" w:space="0" w:color="auto"/>
              <w:left w:val="single" w:sz="4" w:space="0" w:color="auto"/>
              <w:bottom w:val="single" w:sz="4" w:space="0" w:color="auto"/>
              <w:right w:val="single" w:sz="4" w:space="0" w:color="auto"/>
            </w:tcBorders>
            <w:vAlign w:val="center"/>
          </w:tcPr>
          <w:p w14:paraId="69E19E63" w14:textId="34D7BCA0" w:rsidR="00A07720" w:rsidRDefault="00A07720" w:rsidP="00B430F1">
            <w:pPr>
              <w:pStyle w:val="NORMALDI"/>
              <w:spacing w:before="0"/>
              <w:ind w:left="0"/>
              <w:jc w:val="center"/>
              <w:rPr>
                <w:rFonts w:cs="Arial"/>
                <w:color w:val="272C31"/>
                <w:szCs w:val="22"/>
              </w:rPr>
            </w:pPr>
            <w:r>
              <w:rPr>
                <w:rFonts w:cs="Arial"/>
                <w:color w:val="272C31"/>
                <w:szCs w:val="22"/>
              </w:rPr>
              <w:t>RG-</w:t>
            </w:r>
            <w:r w:rsidR="00317C64">
              <w:rPr>
                <w:rFonts w:cs="Arial"/>
                <w:color w:val="272C31"/>
                <w:szCs w:val="22"/>
              </w:rPr>
              <w:t>03</w:t>
            </w:r>
            <w:r>
              <w:rPr>
                <w:rFonts w:cs="Arial"/>
                <w:color w:val="272C31"/>
                <w:szCs w:val="22"/>
              </w:rPr>
              <w:t>-</w:t>
            </w:r>
            <w:r w:rsidR="00317C64">
              <w:rPr>
                <w:rFonts w:cs="Arial"/>
                <w:color w:val="272C31"/>
                <w:szCs w:val="22"/>
              </w:rPr>
              <w:t>1</w:t>
            </w:r>
            <w:r w:rsidR="00D01117">
              <w:rPr>
                <w:rFonts w:cs="Arial"/>
                <w:color w:val="272C31"/>
                <w:szCs w:val="22"/>
              </w:rPr>
              <w:t>0</w:t>
            </w:r>
          </w:p>
        </w:tc>
        <w:tc>
          <w:tcPr>
            <w:tcW w:w="4440" w:type="pct"/>
            <w:tcBorders>
              <w:top w:val="single" w:sz="4" w:space="0" w:color="auto"/>
              <w:left w:val="single" w:sz="4" w:space="0" w:color="auto"/>
              <w:bottom w:val="single" w:sz="4" w:space="0" w:color="auto"/>
              <w:right w:val="single" w:sz="4" w:space="0" w:color="auto"/>
            </w:tcBorders>
            <w:vAlign w:val="center"/>
          </w:tcPr>
          <w:p w14:paraId="0F86192E" w14:textId="77777777" w:rsidR="00A07720" w:rsidRDefault="00A07720" w:rsidP="00B430F1">
            <w:pPr>
              <w:spacing w:before="0"/>
              <w:jc w:val="both"/>
              <w:rPr>
                <w:rFonts w:ascii="Arial" w:hAnsi="Arial" w:cs="Arial"/>
                <w:b/>
                <w:sz w:val="20"/>
                <w:u w:val="single"/>
              </w:rPr>
            </w:pPr>
            <w:r>
              <w:rPr>
                <w:rFonts w:ascii="Arial" w:hAnsi="Arial" w:cs="Arial"/>
                <w:b/>
                <w:sz w:val="20"/>
                <w:u w:val="single"/>
              </w:rPr>
              <w:t>Création anticipée :</w:t>
            </w:r>
          </w:p>
          <w:p w14:paraId="2680ABB1" w14:textId="77777777" w:rsidR="00A07720" w:rsidRDefault="00A07720" w:rsidP="00B430F1">
            <w:pPr>
              <w:spacing w:before="0"/>
              <w:jc w:val="both"/>
              <w:rPr>
                <w:rFonts w:ascii="Arial" w:hAnsi="Arial" w:cs="Arial"/>
                <w:sz w:val="20"/>
              </w:rPr>
            </w:pPr>
          </w:p>
          <w:p w14:paraId="31475EB2" w14:textId="77777777" w:rsidR="00A07720" w:rsidRDefault="00A07720" w:rsidP="00B430F1">
            <w:pPr>
              <w:spacing w:before="0"/>
              <w:jc w:val="both"/>
              <w:rPr>
                <w:rFonts w:ascii="Arial" w:hAnsi="Arial" w:cs="Arial"/>
                <w:sz w:val="20"/>
              </w:rPr>
            </w:pPr>
            <w:r>
              <w:rPr>
                <w:rFonts w:ascii="Arial" w:hAnsi="Arial" w:cs="Arial"/>
                <w:sz w:val="20"/>
              </w:rPr>
              <w:lastRenderedPageBreak/>
              <w:t xml:space="preserve">Il sera possible en cliquant sur un bouton </w:t>
            </w:r>
            <w:proofErr w:type="spellStart"/>
            <w:r>
              <w:rPr>
                <w:rFonts w:ascii="Arial" w:hAnsi="Arial" w:cs="Arial"/>
                <w:sz w:val="20"/>
              </w:rPr>
              <w:t>Add</w:t>
            </w:r>
            <w:proofErr w:type="spellEnd"/>
            <w:r>
              <w:rPr>
                <w:rFonts w:ascii="Arial" w:hAnsi="Arial" w:cs="Arial"/>
                <w:sz w:val="20"/>
              </w:rPr>
              <w:t xml:space="preserve"> New Line (+) de créer une nouvelle ligne dans une optique de saisie anticipée des propriétés pour un repère fonctionnel non remonté depuis au moins une source CAO. </w:t>
            </w:r>
          </w:p>
          <w:p w14:paraId="1A08B1C0" w14:textId="77777777" w:rsidR="00A07720" w:rsidRDefault="00A07720" w:rsidP="00B430F1">
            <w:pPr>
              <w:spacing w:before="0"/>
              <w:jc w:val="both"/>
              <w:rPr>
                <w:rFonts w:ascii="Arial" w:hAnsi="Arial" w:cs="Arial"/>
                <w:sz w:val="20"/>
              </w:rPr>
            </w:pPr>
          </w:p>
          <w:p w14:paraId="5A97D97B" w14:textId="13A6EFCC" w:rsidR="00A07720" w:rsidRDefault="00A07720" w:rsidP="00B430F1">
            <w:pPr>
              <w:spacing w:before="0"/>
              <w:jc w:val="both"/>
              <w:rPr>
                <w:rFonts w:ascii="Arial" w:hAnsi="Arial" w:cs="Arial"/>
                <w:sz w:val="20"/>
              </w:rPr>
            </w:pPr>
            <w:r>
              <w:rPr>
                <w:rFonts w:ascii="Arial" w:hAnsi="Arial" w:cs="Arial"/>
                <w:sz w:val="20"/>
              </w:rPr>
              <w:t>La nouvelle ligne apparaitra en 1</w:t>
            </w:r>
            <w:r w:rsidRPr="000753BA">
              <w:rPr>
                <w:rFonts w:ascii="Arial" w:hAnsi="Arial" w:cs="Arial"/>
                <w:sz w:val="20"/>
                <w:vertAlign w:val="superscript"/>
              </w:rPr>
              <w:t>er</w:t>
            </w:r>
            <w:r>
              <w:rPr>
                <w:rFonts w:ascii="Arial" w:hAnsi="Arial" w:cs="Arial"/>
                <w:sz w:val="20"/>
              </w:rPr>
              <w:t xml:space="preserve"> dans le tableau et sera initialisée avec la valeur USER, </w:t>
            </w:r>
            <w:r w:rsidRPr="00EF0216">
              <w:rPr>
                <w:rFonts w:ascii="Arial" w:hAnsi="Arial" w:cs="Arial"/>
                <w:b/>
                <w:sz w:val="20"/>
              </w:rPr>
              <w:t>non modifiable</w:t>
            </w:r>
            <w:r>
              <w:rPr>
                <w:rFonts w:ascii="Arial" w:hAnsi="Arial" w:cs="Arial"/>
                <w:sz w:val="20"/>
              </w:rPr>
              <w:t>, dans la colonne Source. En plus de la colonne Source, les colonnes Code Date de création et Date de modification seront grisées et non modifiables.</w:t>
            </w:r>
          </w:p>
          <w:p w14:paraId="0E7F2F82" w14:textId="77777777" w:rsidR="00A07720" w:rsidRDefault="00A07720" w:rsidP="00B430F1">
            <w:pPr>
              <w:spacing w:before="0"/>
              <w:jc w:val="both"/>
              <w:rPr>
                <w:rFonts w:ascii="Arial" w:hAnsi="Arial" w:cs="Arial"/>
                <w:sz w:val="20"/>
              </w:rPr>
            </w:pPr>
          </w:p>
          <w:p w14:paraId="404E5050" w14:textId="59F46DBD" w:rsidR="00A07720" w:rsidRDefault="00A07720" w:rsidP="00B430F1">
            <w:pPr>
              <w:spacing w:before="0"/>
              <w:jc w:val="both"/>
              <w:rPr>
                <w:rFonts w:ascii="Arial" w:hAnsi="Arial" w:cs="Arial"/>
                <w:sz w:val="20"/>
              </w:rPr>
            </w:pPr>
            <w:r>
              <w:rPr>
                <w:rFonts w:ascii="Arial" w:hAnsi="Arial" w:cs="Arial"/>
                <w:sz w:val="20"/>
              </w:rPr>
              <w:t xml:space="preserve">En revanche, </w:t>
            </w:r>
            <w:r w:rsidR="00D01117">
              <w:rPr>
                <w:rFonts w:ascii="Arial" w:hAnsi="Arial" w:cs="Arial"/>
                <w:sz w:val="20"/>
              </w:rPr>
              <w:t>toutes les autres colonnes</w:t>
            </w:r>
            <w:r>
              <w:rPr>
                <w:rFonts w:ascii="Arial" w:hAnsi="Arial" w:cs="Arial"/>
                <w:sz w:val="20"/>
              </w:rPr>
              <w:t xml:space="preserve"> seront accessibles et modifiables. Il n’y aura pas de contrôles effectués sur les valeurs saisies dans </w:t>
            </w:r>
            <w:r w:rsidR="00D01117">
              <w:rPr>
                <w:rFonts w:ascii="Arial" w:hAnsi="Arial" w:cs="Arial"/>
                <w:sz w:val="20"/>
              </w:rPr>
              <w:t>l</w:t>
            </w:r>
            <w:r>
              <w:rPr>
                <w:rFonts w:ascii="Arial" w:hAnsi="Arial" w:cs="Arial"/>
                <w:sz w:val="20"/>
              </w:rPr>
              <w:t>es colonnes</w:t>
            </w:r>
            <w:r w:rsidR="00D01117">
              <w:rPr>
                <w:rFonts w:ascii="Arial" w:hAnsi="Arial" w:cs="Arial"/>
                <w:sz w:val="20"/>
              </w:rPr>
              <w:t xml:space="preserve"> Description, Type de composant, Métier, Fonction, Lot et Local</w:t>
            </w:r>
            <w:r>
              <w:rPr>
                <w:rFonts w:ascii="Arial" w:hAnsi="Arial" w:cs="Arial"/>
                <w:sz w:val="20"/>
              </w:rPr>
              <w:t>.</w:t>
            </w:r>
          </w:p>
          <w:p w14:paraId="176BEED9" w14:textId="77777777" w:rsidR="00A07720" w:rsidRDefault="00A07720" w:rsidP="00B430F1">
            <w:pPr>
              <w:spacing w:before="0"/>
              <w:jc w:val="both"/>
              <w:rPr>
                <w:rFonts w:ascii="Arial" w:hAnsi="Arial" w:cs="Arial"/>
                <w:sz w:val="20"/>
              </w:rPr>
            </w:pPr>
          </w:p>
          <w:p w14:paraId="22B6AFE2" w14:textId="77777777" w:rsidR="00A07720" w:rsidRPr="00A618D2" w:rsidRDefault="00A07720" w:rsidP="00B430F1">
            <w:pPr>
              <w:spacing w:before="0"/>
              <w:jc w:val="both"/>
              <w:rPr>
                <w:rFonts w:ascii="Arial" w:hAnsi="Arial" w:cs="Arial"/>
                <w:b/>
                <w:sz w:val="20"/>
                <w:u w:val="single"/>
              </w:rPr>
            </w:pPr>
            <w:r w:rsidRPr="00A618D2">
              <w:rPr>
                <w:rFonts w:ascii="Arial" w:hAnsi="Arial" w:cs="Arial"/>
                <w:b/>
                <w:sz w:val="20"/>
                <w:u w:val="single"/>
              </w:rPr>
              <w:t>L’utilisateur devra respectée 3 conditions pour que la ligne soit valide :</w:t>
            </w:r>
          </w:p>
          <w:p w14:paraId="55863BA7" w14:textId="77777777" w:rsidR="00A07720" w:rsidRDefault="00A07720" w:rsidP="00B430F1">
            <w:pPr>
              <w:pStyle w:val="Paragraphedeliste"/>
              <w:numPr>
                <w:ilvl w:val="0"/>
                <w:numId w:val="23"/>
              </w:numPr>
              <w:spacing w:before="0"/>
              <w:jc w:val="both"/>
              <w:rPr>
                <w:rFonts w:ascii="Arial" w:hAnsi="Arial" w:cs="Arial"/>
                <w:sz w:val="20"/>
              </w:rPr>
            </w:pPr>
            <w:r w:rsidRPr="00B25B73">
              <w:rPr>
                <w:rFonts w:ascii="Arial" w:hAnsi="Arial" w:cs="Arial"/>
                <w:sz w:val="20"/>
              </w:rPr>
              <w:t>Les propriétés minimales suivantes seront renseignées</w:t>
            </w:r>
            <w:r>
              <w:rPr>
                <w:rFonts w:ascii="Arial" w:hAnsi="Arial" w:cs="Arial"/>
                <w:sz w:val="20"/>
              </w:rPr>
              <w:t> </w:t>
            </w:r>
            <w:r w:rsidRPr="00B25B73">
              <w:rPr>
                <w:rFonts w:ascii="Arial" w:hAnsi="Arial" w:cs="Arial"/>
                <w:sz w:val="20"/>
              </w:rPr>
              <w:t>:</w:t>
            </w:r>
          </w:p>
          <w:p w14:paraId="19AB6B9C" w14:textId="77777777" w:rsidR="00A07720" w:rsidRDefault="00A07720" w:rsidP="00B430F1">
            <w:pPr>
              <w:pStyle w:val="Paragraphedeliste"/>
              <w:numPr>
                <w:ilvl w:val="1"/>
                <w:numId w:val="23"/>
              </w:numPr>
              <w:spacing w:before="0"/>
              <w:jc w:val="both"/>
              <w:rPr>
                <w:rFonts w:ascii="Arial" w:hAnsi="Arial" w:cs="Arial"/>
                <w:sz w:val="20"/>
              </w:rPr>
            </w:pPr>
            <w:r w:rsidRPr="00B25B73">
              <w:rPr>
                <w:rFonts w:ascii="Arial" w:hAnsi="Arial" w:cs="Arial"/>
                <w:sz w:val="20"/>
              </w:rPr>
              <w:t>Repère fonctionnel</w:t>
            </w:r>
            <w:r>
              <w:rPr>
                <w:rFonts w:ascii="Arial" w:hAnsi="Arial" w:cs="Arial"/>
                <w:sz w:val="20"/>
              </w:rPr>
              <w:t>.</w:t>
            </w:r>
          </w:p>
          <w:p w14:paraId="604BEF66" w14:textId="77777777" w:rsidR="00A07720" w:rsidRPr="00B25B73" w:rsidRDefault="00A07720" w:rsidP="00B430F1">
            <w:pPr>
              <w:pStyle w:val="Paragraphedeliste"/>
              <w:spacing w:before="0"/>
              <w:ind w:left="1440"/>
              <w:jc w:val="both"/>
              <w:rPr>
                <w:rFonts w:ascii="Arial" w:hAnsi="Arial" w:cs="Arial"/>
                <w:sz w:val="20"/>
              </w:rPr>
            </w:pPr>
            <w:r>
              <w:rPr>
                <w:rFonts w:ascii="Arial" w:hAnsi="Arial" w:cs="Arial"/>
                <w:sz w:val="20"/>
              </w:rPr>
              <w:t>Et</w:t>
            </w:r>
          </w:p>
          <w:p w14:paraId="5C2C10F1" w14:textId="77777777" w:rsidR="00A07720" w:rsidRDefault="00A07720" w:rsidP="00B430F1">
            <w:pPr>
              <w:pStyle w:val="Paragraphedeliste"/>
              <w:numPr>
                <w:ilvl w:val="1"/>
                <w:numId w:val="23"/>
              </w:numPr>
              <w:spacing w:before="0"/>
              <w:jc w:val="both"/>
              <w:rPr>
                <w:rFonts w:ascii="Arial" w:hAnsi="Arial" w:cs="Arial"/>
                <w:sz w:val="20"/>
              </w:rPr>
            </w:pPr>
            <w:r>
              <w:rPr>
                <w:rFonts w:ascii="Arial" w:hAnsi="Arial" w:cs="Arial"/>
                <w:sz w:val="20"/>
              </w:rPr>
              <w:t>Une des propriétés pilotées par l’application :</w:t>
            </w:r>
          </w:p>
          <w:p w14:paraId="2192D52E" w14:textId="77777777" w:rsidR="00A07720" w:rsidRDefault="00A07720" w:rsidP="00B430F1">
            <w:pPr>
              <w:pStyle w:val="Paragraphedeliste"/>
              <w:numPr>
                <w:ilvl w:val="2"/>
                <w:numId w:val="23"/>
              </w:numPr>
              <w:spacing w:before="0"/>
              <w:jc w:val="both"/>
              <w:rPr>
                <w:rFonts w:ascii="Arial" w:hAnsi="Arial" w:cs="Arial"/>
                <w:sz w:val="20"/>
              </w:rPr>
            </w:pPr>
            <w:r>
              <w:rPr>
                <w:rFonts w:ascii="Arial" w:hAnsi="Arial" w:cs="Arial"/>
                <w:sz w:val="20"/>
              </w:rPr>
              <w:t>Code client</w:t>
            </w:r>
          </w:p>
          <w:p w14:paraId="19090135" w14:textId="77777777" w:rsidR="00A07720" w:rsidRDefault="00A07720" w:rsidP="00B430F1">
            <w:pPr>
              <w:pStyle w:val="Paragraphedeliste"/>
              <w:numPr>
                <w:ilvl w:val="2"/>
                <w:numId w:val="23"/>
              </w:numPr>
              <w:spacing w:before="0"/>
              <w:jc w:val="both"/>
              <w:rPr>
                <w:rFonts w:ascii="Arial" w:hAnsi="Arial" w:cs="Arial"/>
                <w:sz w:val="20"/>
              </w:rPr>
            </w:pPr>
            <w:r>
              <w:rPr>
                <w:rFonts w:ascii="Arial" w:hAnsi="Arial" w:cs="Arial"/>
                <w:sz w:val="20"/>
              </w:rPr>
              <w:t>Code fournisseur</w:t>
            </w:r>
          </w:p>
          <w:p w14:paraId="09800A46" w14:textId="77777777" w:rsidR="00A07720" w:rsidRDefault="00A07720" w:rsidP="00B430F1">
            <w:pPr>
              <w:pStyle w:val="Paragraphedeliste"/>
              <w:numPr>
                <w:ilvl w:val="2"/>
                <w:numId w:val="23"/>
              </w:numPr>
              <w:spacing w:before="0"/>
              <w:jc w:val="both"/>
              <w:rPr>
                <w:rFonts w:ascii="Arial" w:hAnsi="Arial" w:cs="Arial"/>
                <w:sz w:val="20"/>
              </w:rPr>
            </w:pPr>
            <w:r>
              <w:rPr>
                <w:rFonts w:ascii="Arial" w:hAnsi="Arial" w:cs="Arial"/>
                <w:sz w:val="20"/>
              </w:rPr>
              <w:t>Facteur de choc</w:t>
            </w:r>
          </w:p>
          <w:p w14:paraId="1016E5DE" w14:textId="77777777" w:rsidR="00A07720" w:rsidRDefault="00A07720" w:rsidP="00B430F1">
            <w:pPr>
              <w:pStyle w:val="Paragraphedeliste"/>
              <w:numPr>
                <w:ilvl w:val="2"/>
                <w:numId w:val="23"/>
              </w:numPr>
              <w:spacing w:before="0"/>
              <w:jc w:val="both"/>
              <w:rPr>
                <w:rFonts w:ascii="Arial" w:hAnsi="Arial" w:cs="Arial"/>
                <w:sz w:val="20"/>
              </w:rPr>
            </w:pPr>
            <w:r>
              <w:rPr>
                <w:rFonts w:ascii="Arial" w:hAnsi="Arial" w:cs="Arial"/>
                <w:sz w:val="20"/>
              </w:rPr>
              <w:t>Sur Plots</w:t>
            </w:r>
          </w:p>
          <w:p w14:paraId="597D1F3B" w14:textId="77777777" w:rsidR="00A07720" w:rsidRDefault="00A07720" w:rsidP="00B430F1">
            <w:pPr>
              <w:spacing w:before="0"/>
              <w:jc w:val="both"/>
              <w:rPr>
                <w:rFonts w:ascii="Arial" w:hAnsi="Arial" w:cs="Arial"/>
                <w:sz w:val="20"/>
              </w:rPr>
            </w:pPr>
          </w:p>
          <w:p w14:paraId="3024135F" w14:textId="64F984EB" w:rsidR="00A07720" w:rsidRPr="00B25B73" w:rsidRDefault="00A07720" w:rsidP="00B430F1">
            <w:pPr>
              <w:pStyle w:val="Paragraphedeliste"/>
              <w:numPr>
                <w:ilvl w:val="0"/>
                <w:numId w:val="23"/>
              </w:numPr>
              <w:spacing w:before="0"/>
              <w:jc w:val="both"/>
              <w:rPr>
                <w:rFonts w:ascii="Arial" w:hAnsi="Arial" w:cs="Arial"/>
                <w:sz w:val="20"/>
              </w:rPr>
            </w:pPr>
            <w:r>
              <w:rPr>
                <w:rFonts w:ascii="Arial" w:hAnsi="Arial" w:cs="Arial"/>
                <w:sz w:val="20"/>
              </w:rPr>
              <w:t xml:space="preserve">Le </w:t>
            </w:r>
            <w:r w:rsidRPr="00B25B73">
              <w:rPr>
                <w:rFonts w:ascii="Arial" w:hAnsi="Arial" w:cs="Arial"/>
                <w:sz w:val="20"/>
              </w:rPr>
              <w:t xml:space="preserve">repère fonctionnel renseigné ne devra pas exister dans la base de </w:t>
            </w:r>
            <w:proofErr w:type="gramStart"/>
            <w:r w:rsidRPr="00B25B73">
              <w:rPr>
                <w:rFonts w:ascii="Arial" w:hAnsi="Arial" w:cs="Arial"/>
                <w:sz w:val="20"/>
              </w:rPr>
              <w:t>donnée</w:t>
            </w:r>
            <w:proofErr w:type="gramEnd"/>
            <w:r w:rsidR="00C65051">
              <w:rPr>
                <w:rFonts w:ascii="Arial" w:hAnsi="Arial" w:cs="Arial"/>
                <w:sz w:val="20"/>
              </w:rPr>
              <w:t xml:space="preserve"> (appel au point d’API </w:t>
            </w:r>
            <w:proofErr w:type="spellStart"/>
            <w:r w:rsidR="00C65051" w:rsidRPr="00C65051">
              <w:rPr>
                <w:rFonts w:ascii="Arial" w:hAnsi="Arial" w:cs="Arial"/>
                <w:sz w:val="20"/>
              </w:rPr>
              <w:t>CheckNameUnicity</w:t>
            </w:r>
            <w:proofErr w:type="spellEnd"/>
            <w:r w:rsidR="00C65051">
              <w:rPr>
                <w:rFonts w:ascii="Arial" w:hAnsi="Arial" w:cs="Arial"/>
                <w:sz w:val="20"/>
              </w:rPr>
              <w:t xml:space="preserve">) </w:t>
            </w:r>
            <w:r w:rsidRPr="00B25B73">
              <w:rPr>
                <w:rFonts w:ascii="Arial" w:hAnsi="Arial" w:cs="Arial"/>
                <w:sz w:val="20"/>
              </w:rPr>
              <w:t>:</w:t>
            </w:r>
          </w:p>
          <w:p w14:paraId="7307DD6E" w14:textId="44266050" w:rsidR="00A07720" w:rsidRDefault="00A07720" w:rsidP="00B430F1">
            <w:pPr>
              <w:pStyle w:val="Paragraphedeliste"/>
              <w:numPr>
                <w:ilvl w:val="1"/>
                <w:numId w:val="23"/>
              </w:numPr>
              <w:spacing w:before="0"/>
              <w:jc w:val="both"/>
              <w:rPr>
                <w:rFonts w:ascii="Arial" w:hAnsi="Arial" w:cs="Arial"/>
                <w:sz w:val="20"/>
              </w:rPr>
            </w:pPr>
            <w:r>
              <w:rPr>
                <w:rFonts w:ascii="Arial" w:hAnsi="Arial" w:cs="Arial"/>
                <w:sz w:val="20"/>
              </w:rPr>
              <w:t>Repère fonctionnel inexistant.</w:t>
            </w:r>
          </w:p>
          <w:p w14:paraId="0F49BEFF" w14:textId="029D0EE4" w:rsidR="00A07720" w:rsidRPr="00A07720" w:rsidRDefault="00A07720" w:rsidP="00A07720">
            <w:pPr>
              <w:spacing w:before="0"/>
              <w:ind w:left="1080"/>
              <w:jc w:val="both"/>
              <w:rPr>
                <w:rFonts w:ascii="Arial" w:hAnsi="Arial" w:cs="Arial"/>
                <w:sz w:val="20"/>
              </w:rPr>
            </w:pPr>
            <w:proofErr w:type="gramStart"/>
            <w:r>
              <w:rPr>
                <w:rFonts w:ascii="Arial" w:hAnsi="Arial" w:cs="Arial"/>
                <w:sz w:val="20"/>
              </w:rPr>
              <w:t>Ou</w:t>
            </w:r>
            <w:proofErr w:type="gramEnd"/>
          </w:p>
          <w:p w14:paraId="0FC6AE77" w14:textId="77777777" w:rsidR="00A07720" w:rsidRDefault="00A07720" w:rsidP="00B430F1">
            <w:pPr>
              <w:pStyle w:val="Paragraphedeliste"/>
              <w:numPr>
                <w:ilvl w:val="1"/>
                <w:numId w:val="23"/>
              </w:numPr>
              <w:spacing w:before="0"/>
              <w:jc w:val="both"/>
              <w:rPr>
                <w:rFonts w:ascii="Arial" w:hAnsi="Arial" w:cs="Arial"/>
                <w:sz w:val="20"/>
              </w:rPr>
            </w:pPr>
            <w:r>
              <w:rPr>
                <w:rFonts w:ascii="Arial" w:hAnsi="Arial" w:cs="Arial"/>
                <w:sz w:val="20"/>
              </w:rPr>
              <w:t xml:space="preserve">Repère fonctionnel existant mais avec </w:t>
            </w:r>
            <w:proofErr w:type="spellStart"/>
            <w:r>
              <w:rPr>
                <w:rFonts w:ascii="Arial" w:hAnsi="Arial" w:cs="Arial"/>
                <w:sz w:val="20"/>
              </w:rPr>
              <w:t>archived_date</w:t>
            </w:r>
            <w:proofErr w:type="spellEnd"/>
            <w:r>
              <w:rPr>
                <w:rFonts w:ascii="Arial" w:hAnsi="Arial" w:cs="Arial"/>
                <w:sz w:val="20"/>
              </w:rPr>
              <w:t xml:space="preserve"> non </w:t>
            </w:r>
            <w:proofErr w:type="spellStart"/>
            <w:r>
              <w:rPr>
                <w:rFonts w:ascii="Arial" w:hAnsi="Arial" w:cs="Arial"/>
                <w:sz w:val="20"/>
              </w:rPr>
              <w:t>null</w:t>
            </w:r>
            <w:proofErr w:type="spellEnd"/>
            <w:r>
              <w:rPr>
                <w:rFonts w:ascii="Arial" w:hAnsi="Arial" w:cs="Arial"/>
                <w:sz w:val="20"/>
              </w:rPr>
              <w:t xml:space="preserve"> pour toutes les sources auxquelles il est </w:t>
            </w:r>
            <w:proofErr w:type="gramStart"/>
            <w:r>
              <w:rPr>
                <w:rFonts w:ascii="Arial" w:hAnsi="Arial" w:cs="Arial"/>
                <w:sz w:val="20"/>
              </w:rPr>
              <w:t>associée</w:t>
            </w:r>
            <w:proofErr w:type="gramEnd"/>
            <w:r>
              <w:rPr>
                <w:rFonts w:ascii="Arial" w:hAnsi="Arial" w:cs="Arial"/>
                <w:sz w:val="20"/>
              </w:rPr>
              <w:t>.</w:t>
            </w:r>
          </w:p>
          <w:p w14:paraId="541FB51D" w14:textId="77777777" w:rsidR="00A07720" w:rsidRDefault="00A07720" w:rsidP="00B430F1">
            <w:pPr>
              <w:spacing w:before="0"/>
              <w:jc w:val="both"/>
              <w:rPr>
                <w:rFonts w:ascii="Arial" w:hAnsi="Arial" w:cs="Arial"/>
                <w:sz w:val="20"/>
              </w:rPr>
            </w:pPr>
          </w:p>
          <w:p w14:paraId="5F7407FA" w14:textId="0A77FB84" w:rsidR="00A07720" w:rsidRPr="00B25B73" w:rsidRDefault="00A07720" w:rsidP="00B430F1">
            <w:pPr>
              <w:pStyle w:val="Paragraphedeliste"/>
              <w:numPr>
                <w:ilvl w:val="0"/>
                <w:numId w:val="23"/>
              </w:numPr>
              <w:spacing w:before="0"/>
              <w:jc w:val="both"/>
              <w:rPr>
                <w:rFonts w:ascii="Arial" w:hAnsi="Arial" w:cs="Arial"/>
                <w:sz w:val="20"/>
              </w:rPr>
            </w:pPr>
            <w:r>
              <w:rPr>
                <w:rFonts w:ascii="Arial" w:hAnsi="Arial" w:cs="Arial"/>
                <w:sz w:val="20"/>
              </w:rPr>
              <w:t>Si le code client est saisi, son unicité devra être contrôlée</w:t>
            </w:r>
            <w:r w:rsidR="00C65051">
              <w:rPr>
                <w:rFonts w:ascii="Arial" w:hAnsi="Arial" w:cs="Arial"/>
                <w:sz w:val="20"/>
              </w:rPr>
              <w:t xml:space="preserve"> (appel au point d’API </w:t>
            </w:r>
            <w:proofErr w:type="spellStart"/>
            <w:r w:rsidR="00C65051" w:rsidRPr="00C65051">
              <w:rPr>
                <w:rFonts w:ascii="Arial" w:hAnsi="Arial" w:cs="Arial"/>
                <w:sz w:val="20"/>
              </w:rPr>
              <w:t>Check</w:t>
            </w:r>
            <w:r w:rsidR="00C65051">
              <w:rPr>
                <w:rFonts w:ascii="Arial" w:hAnsi="Arial" w:cs="Arial"/>
                <w:sz w:val="20"/>
              </w:rPr>
              <w:t>OwnerCode</w:t>
            </w:r>
            <w:r w:rsidR="00C65051" w:rsidRPr="00C65051">
              <w:rPr>
                <w:rFonts w:ascii="Arial" w:hAnsi="Arial" w:cs="Arial"/>
                <w:sz w:val="20"/>
              </w:rPr>
              <w:t>Unicity</w:t>
            </w:r>
            <w:proofErr w:type="spellEnd"/>
            <w:r w:rsidR="00C65051">
              <w:rPr>
                <w:rFonts w:ascii="Arial" w:hAnsi="Arial" w:cs="Arial"/>
                <w:sz w:val="20"/>
              </w:rPr>
              <w:t>)</w:t>
            </w:r>
            <w:r>
              <w:rPr>
                <w:rFonts w:ascii="Arial" w:hAnsi="Arial" w:cs="Arial"/>
                <w:sz w:val="20"/>
              </w:rPr>
              <w:t>.</w:t>
            </w:r>
          </w:p>
          <w:p w14:paraId="0162F7FD" w14:textId="77777777" w:rsidR="00A07720" w:rsidRDefault="00A07720" w:rsidP="00B430F1">
            <w:pPr>
              <w:spacing w:before="0"/>
              <w:jc w:val="both"/>
              <w:rPr>
                <w:rFonts w:ascii="Arial" w:hAnsi="Arial" w:cs="Arial"/>
                <w:sz w:val="20"/>
              </w:rPr>
            </w:pPr>
          </w:p>
          <w:p w14:paraId="37E29CDF" w14:textId="1122C6B4" w:rsidR="00C65051" w:rsidRDefault="00A07720" w:rsidP="00B430F1">
            <w:pPr>
              <w:spacing w:before="0"/>
              <w:jc w:val="both"/>
              <w:rPr>
                <w:rFonts w:ascii="Arial" w:hAnsi="Arial" w:cs="Arial"/>
                <w:sz w:val="20"/>
              </w:rPr>
            </w:pPr>
            <w:r>
              <w:rPr>
                <w:rFonts w:ascii="Arial" w:hAnsi="Arial" w:cs="Arial"/>
                <w:sz w:val="20"/>
              </w:rPr>
              <w:t>Lorsqu’une nouvelle ligne est en cours de création, il n’est pas possible de cliquer sur une autre ligne sans avoir valider ou annuler la création en cours.</w:t>
            </w:r>
          </w:p>
          <w:p w14:paraId="691604EB" w14:textId="77777777" w:rsidR="00C65051" w:rsidRDefault="00C65051" w:rsidP="00B430F1">
            <w:pPr>
              <w:spacing w:before="0"/>
              <w:jc w:val="both"/>
              <w:rPr>
                <w:rFonts w:ascii="Arial" w:hAnsi="Arial" w:cs="Arial"/>
                <w:sz w:val="20"/>
              </w:rPr>
            </w:pPr>
          </w:p>
          <w:p w14:paraId="62DFFA24" w14:textId="5EF90D6E" w:rsidR="00C65051" w:rsidRDefault="00A07720" w:rsidP="00B430F1">
            <w:pPr>
              <w:spacing w:before="0"/>
              <w:jc w:val="both"/>
              <w:rPr>
                <w:rFonts w:ascii="Arial" w:hAnsi="Arial" w:cs="Arial"/>
                <w:sz w:val="20"/>
              </w:rPr>
            </w:pPr>
            <w:r>
              <w:rPr>
                <w:rFonts w:ascii="Arial" w:hAnsi="Arial" w:cs="Arial"/>
                <w:sz w:val="20"/>
              </w:rPr>
              <w:t xml:space="preserve">La validation, dans l’application, se fera en cliquant sur </w:t>
            </w:r>
            <w:r w:rsidR="00C65051">
              <w:rPr>
                <w:rFonts w:ascii="Arial" w:hAnsi="Arial" w:cs="Arial"/>
                <w:sz w:val="20"/>
              </w:rPr>
              <w:t>le bouton de validation (coche verte</w:t>
            </w:r>
            <w:r w:rsidR="00B559D9">
              <w:rPr>
                <w:rFonts w:ascii="Arial" w:hAnsi="Arial" w:cs="Arial"/>
                <w:sz w:val="20"/>
              </w:rPr>
              <w:t xml:space="preserve"> - appel au point d’API </w:t>
            </w:r>
            <w:proofErr w:type="spellStart"/>
            <w:r w:rsidR="00C35536" w:rsidRPr="00C35536">
              <w:rPr>
                <w:rFonts w:ascii="Arial" w:hAnsi="Arial" w:cs="Arial"/>
                <w:sz w:val="20"/>
              </w:rPr>
              <w:t>UpdateDatasFromUser</w:t>
            </w:r>
            <w:proofErr w:type="spellEnd"/>
            <w:r w:rsidR="00C65051">
              <w:rPr>
                <w:rFonts w:ascii="Arial" w:hAnsi="Arial" w:cs="Arial"/>
                <w:sz w:val="20"/>
              </w:rPr>
              <w:t>)</w:t>
            </w:r>
            <w:r>
              <w:rPr>
                <w:rFonts w:ascii="Arial" w:hAnsi="Arial" w:cs="Arial"/>
                <w:sz w:val="20"/>
              </w:rPr>
              <w:t>.</w:t>
            </w:r>
          </w:p>
          <w:p w14:paraId="2D826A3A" w14:textId="77777777" w:rsidR="00C65051" w:rsidRDefault="00C65051" w:rsidP="00B430F1">
            <w:pPr>
              <w:spacing w:before="0"/>
              <w:jc w:val="both"/>
              <w:rPr>
                <w:rFonts w:ascii="Arial" w:hAnsi="Arial" w:cs="Arial"/>
                <w:sz w:val="20"/>
              </w:rPr>
            </w:pPr>
          </w:p>
          <w:p w14:paraId="4CD0432E" w14:textId="5635955B" w:rsidR="00A07720" w:rsidRDefault="00A07720" w:rsidP="00B430F1">
            <w:pPr>
              <w:spacing w:before="0"/>
              <w:jc w:val="both"/>
              <w:rPr>
                <w:rFonts w:ascii="Arial" w:hAnsi="Arial" w:cs="Arial"/>
                <w:sz w:val="20"/>
              </w:rPr>
            </w:pPr>
            <w:r>
              <w:rPr>
                <w:rFonts w:ascii="Arial" w:hAnsi="Arial" w:cs="Arial"/>
                <w:sz w:val="20"/>
              </w:rPr>
              <w:t>Si les 3 conditions précitées ne sont pas remplies, la validation se terminera en erreur et un message devra indiquer à l’utilisateur le ou les raisons empêchant celle-ci.</w:t>
            </w:r>
          </w:p>
          <w:p w14:paraId="60AFB5A6" w14:textId="4FD8893B" w:rsidR="008E66AA" w:rsidRDefault="008E66AA" w:rsidP="00B430F1">
            <w:pPr>
              <w:spacing w:before="0"/>
              <w:jc w:val="both"/>
              <w:rPr>
                <w:rFonts w:ascii="Arial" w:hAnsi="Arial" w:cs="Arial"/>
                <w:sz w:val="20"/>
              </w:rPr>
            </w:pPr>
          </w:p>
          <w:p w14:paraId="411573CD" w14:textId="2503271A" w:rsidR="008E66AA" w:rsidRDefault="008E66AA" w:rsidP="00B430F1">
            <w:pPr>
              <w:spacing w:before="0"/>
              <w:jc w:val="both"/>
              <w:rPr>
                <w:rFonts w:ascii="Arial" w:hAnsi="Arial" w:cs="Arial"/>
                <w:sz w:val="20"/>
              </w:rPr>
            </w:pPr>
            <w:r>
              <w:rPr>
                <w:rFonts w:ascii="Arial" w:hAnsi="Arial" w:cs="Arial"/>
                <w:sz w:val="20"/>
              </w:rPr>
              <w:t>Les colonnes d’audit prendront pour les lignes créées en anticipation les valeurs :</w:t>
            </w:r>
          </w:p>
          <w:p w14:paraId="04FFC7DC" w14:textId="5411D07F" w:rsidR="008E66AA" w:rsidRDefault="008E66AA" w:rsidP="008E66AA">
            <w:pPr>
              <w:pStyle w:val="Paragraphedeliste"/>
              <w:numPr>
                <w:ilvl w:val="0"/>
                <w:numId w:val="17"/>
              </w:numPr>
              <w:spacing w:before="0"/>
              <w:jc w:val="both"/>
              <w:rPr>
                <w:rFonts w:ascii="Arial" w:hAnsi="Arial" w:cs="Arial"/>
                <w:sz w:val="20"/>
              </w:rPr>
            </w:pPr>
            <w:proofErr w:type="spellStart"/>
            <w:proofErr w:type="gramStart"/>
            <w:r>
              <w:rPr>
                <w:rFonts w:ascii="Arial" w:hAnsi="Arial" w:cs="Arial"/>
                <w:sz w:val="20"/>
              </w:rPr>
              <w:t>creation</w:t>
            </w:r>
            <w:proofErr w:type="gramEnd"/>
            <w:r>
              <w:rPr>
                <w:rFonts w:ascii="Arial" w:hAnsi="Arial" w:cs="Arial"/>
                <w:sz w:val="20"/>
              </w:rPr>
              <w:t>_date</w:t>
            </w:r>
            <w:proofErr w:type="spellEnd"/>
            <w:r>
              <w:rPr>
                <w:rFonts w:ascii="Arial" w:hAnsi="Arial" w:cs="Arial"/>
                <w:sz w:val="20"/>
              </w:rPr>
              <w:t> : date de 1</w:t>
            </w:r>
            <w:r w:rsidRPr="008E66AA">
              <w:rPr>
                <w:rFonts w:ascii="Arial" w:hAnsi="Arial" w:cs="Arial"/>
                <w:sz w:val="20"/>
                <w:vertAlign w:val="superscript"/>
              </w:rPr>
              <w:t>ère</w:t>
            </w:r>
            <w:r>
              <w:rPr>
                <w:rFonts w:ascii="Arial" w:hAnsi="Arial" w:cs="Arial"/>
                <w:sz w:val="20"/>
              </w:rPr>
              <w:t xml:space="preserve"> validation de la ligne</w:t>
            </w:r>
          </w:p>
          <w:p w14:paraId="4A78817C" w14:textId="67A1BDCE" w:rsidR="008E66AA" w:rsidRDefault="008E66AA" w:rsidP="008E66AA">
            <w:pPr>
              <w:pStyle w:val="Paragraphedeliste"/>
              <w:numPr>
                <w:ilvl w:val="0"/>
                <w:numId w:val="17"/>
              </w:numPr>
              <w:spacing w:before="0"/>
              <w:jc w:val="both"/>
              <w:rPr>
                <w:rFonts w:ascii="Arial" w:hAnsi="Arial" w:cs="Arial"/>
                <w:sz w:val="20"/>
              </w:rPr>
            </w:pPr>
            <w:proofErr w:type="spellStart"/>
            <w:proofErr w:type="gramStart"/>
            <w:r>
              <w:rPr>
                <w:rFonts w:ascii="Arial" w:hAnsi="Arial" w:cs="Arial"/>
                <w:sz w:val="20"/>
              </w:rPr>
              <w:t>status</w:t>
            </w:r>
            <w:proofErr w:type="spellEnd"/>
            <w:proofErr w:type="gramEnd"/>
            <w:r>
              <w:rPr>
                <w:rFonts w:ascii="Arial" w:hAnsi="Arial" w:cs="Arial"/>
                <w:sz w:val="20"/>
              </w:rPr>
              <w:t xml:space="preserve"> = A</w:t>
            </w:r>
          </w:p>
          <w:p w14:paraId="42FB6CEA" w14:textId="2EC5B94F" w:rsidR="008E66AA" w:rsidRDefault="008E66AA" w:rsidP="008E66AA">
            <w:pPr>
              <w:spacing w:before="0"/>
              <w:jc w:val="both"/>
              <w:rPr>
                <w:rFonts w:ascii="Arial" w:hAnsi="Arial" w:cs="Arial"/>
                <w:sz w:val="20"/>
              </w:rPr>
            </w:pPr>
          </w:p>
          <w:p w14:paraId="7262E60F" w14:textId="74C782BB" w:rsidR="008E66AA" w:rsidRDefault="008E66AA" w:rsidP="008E66AA">
            <w:pPr>
              <w:spacing w:before="0"/>
              <w:jc w:val="both"/>
              <w:rPr>
                <w:rFonts w:ascii="Arial" w:hAnsi="Arial" w:cs="Arial"/>
                <w:sz w:val="20"/>
              </w:rPr>
            </w:pPr>
            <w:r>
              <w:rPr>
                <w:rFonts w:ascii="Arial" w:hAnsi="Arial" w:cs="Arial"/>
                <w:sz w:val="20"/>
              </w:rPr>
              <w:t>Si la ligne est ensuite modifiée alors :</w:t>
            </w:r>
          </w:p>
          <w:p w14:paraId="24EF30ED" w14:textId="289526DD" w:rsidR="008E66AA" w:rsidRDefault="008E66AA" w:rsidP="008E66AA">
            <w:pPr>
              <w:pStyle w:val="Paragraphedeliste"/>
              <w:numPr>
                <w:ilvl w:val="0"/>
                <w:numId w:val="17"/>
              </w:numPr>
              <w:spacing w:before="0"/>
              <w:jc w:val="both"/>
              <w:rPr>
                <w:rFonts w:ascii="Arial" w:hAnsi="Arial" w:cs="Arial"/>
                <w:sz w:val="20"/>
              </w:rPr>
            </w:pPr>
            <w:proofErr w:type="spellStart"/>
            <w:proofErr w:type="gramStart"/>
            <w:r>
              <w:rPr>
                <w:rFonts w:ascii="Arial" w:hAnsi="Arial" w:cs="Arial"/>
                <w:sz w:val="20"/>
              </w:rPr>
              <w:t>creation</w:t>
            </w:r>
            <w:proofErr w:type="gramEnd"/>
            <w:r>
              <w:rPr>
                <w:rFonts w:ascii="Arial" w:hAnsi="Arial" w:cs="Arial"/>
                <w:sz w:val="20"/>
              </w:rPr>
              <w:t>_date</w:t>
            </w:r>
            <w:proofErr w:type="spellEnd"/>
            <w:r>
              <w:rPr>
                <w:rFonts w:ascii="Arial" w:hAnsi="Arial" w:cs="Arial"/>
                <w:sz w:val="20"/>
              </w:rPr>
              <w:t xml:space="preserve"> n’est pas mise à jour.</w:t>
            </w:r>
          </w:p>
          <w:p w14:paraId="7D00A826" w14:textId="013B645B" w:rsidR="008E66AA" w:rsidRDefault="008E66AA" w:rsidP="008E66AA">
            <w:pPr>
              <w:pStyle w:val="Paragraphedeliste"/>
              <w:numPr>
                <w:ilvl w:val="0"/>
                <w:numId w:val="17"/>
              </w:numPr>
              <w:spacing w:before="0"/>
              <w:jc w:val="both"/>
              <w:rPr>
                <w:rFonts w:ascii="Arial" w:hAnsi="Arial" w:cs="Arial"/>
                <w:sz w:val="20"/>
              </w:rPr>
            </w:pPr>
            <w:proofErr w:type="spellStart"/>
            <w:proofErr w:type="gramStart"/>
            <w:r>
              <w:rPr>
                <w:rFonts w:ascii="Arial" w:hAnsi="Arial" w:cs="Arial"/>
                <w:sz w:val="20"/>
              </w:rPr>
              <w:t>date</w:t>
            </w:r>
            <w:proofErr w:type="gramEnd"/>
            <w:r>
              <w:rPr>
                <w:rFonts w:ascii="Arial" w:hAnsi="Arial" w:cs="Arial"/>
                <w:sz w:val="20"/>
              </w:rPr>
              <w:t>_last_modified</w:t>
            </w:r>
            <w:proofErr w:type="spellEnd"/>
            <w:r>
              <w:rPr>
                <w:rFonts w:ascii="Arial" w:hAnsi="Arial" w:cs="Arial"/>
                <w:sz w:val="20"/>
              </w:rPr>
              <w:t xml:space="preserve"> = date de validation</w:t>
            </w:r>
          </w:p>
          <w:p w14:paraId="1F0DC663" w14:textId="2E3C11C1" w:rsidR="008E66AA" w:rsidRPr="008E66AA" w:rsidRDefault="008E66AA" w:rsidP="008E66AA">
            <w:pPr>
              <w:pStyle w:val="Paragraphedeliste"/>
              <w:numPr>
                <w:ilvl w:val="0"/>
                <w:numId w:val="17"/>
              </w:numPr>
              <w:spacing w:before="0"/>
              <w:jc w:val="both"/>
              <w:rPr>
                <w:rFonts w:ascii="Arial" w:hAnsi="Arial" w:cs="Arial"/>
                <w:sz w:val="20"/>
              </w:rPr>
            </w:pPr>
            <w:proofErr w:type="spellStart"/>
            <w:proofErr w:type="gramStart"/>
            <w:r>
              <w:rPr>
                <w:rFonts w:ascii="Arial" w:hAnsi="Arial" w:cs="Arial"/>
                <w:sz w:val="20"/>
              </w:rPr>
              <w:t>status</w:t>
            </w:r>
            <w:proofErr w:type="spellEnd"/>
            <w:proofErr w:type="gramEnd"/>
            <w:r>
              <w:rPr>
                <w:rFonts w:ascii="Arial" w:hAnsi="Arial" w:cs="Arial"/>
                <w:sz w:val="20"/>
              </w:rPr>
              <w:t xml:space="preserve"> = M</w:t>
            </w:r>
          </w:p>
          <w:p w14:paraId="6CAE243C" w14:textId="77777777" w:rsidR="00A07720" w:rsidRPr="007D499E" w:rsidRDefault="00A07720" w:rsidP="00B430F1">
            <w:pPr>
              <w:spacing w:before="0"/>
              <w:jc w:val="both"/>
              <w:rPr>
                <w:rFonts w:ascii="Arial" w:hAnsi="Arial" w:cs="Arial"/>
                <w:sz w:val="20"/>
              </w:rPr>
            </w:pPr>
          </w:p>
        </w:tc>
      </w:tr>
      <w:tr w:rsidR="00015B42" w:rsidRPr="003367C0" w14:paraId="3B59FD07" w14:textId="77777777" w:rsidTr="00465C24">
        <w:trPr>
          <w:trHeight w:val="225"/>
        </w:trPr>
        <w:tc>
          <w:tcPr>
            <w:tcW w:w="560" w:type="pct"/>
            <w:tcBorders>
              <w:top w:val="single" w:sz="4" w:space="0" w:color="auto"/>
              <w:left w:val="single" w:sz="4" w:space="0" w:color="auto"/>
              <w:bottom w:val="single" w:sz="4" w:space="0" w:color="auto"/>
              <w:right w:val="single" w:sz="4" w:space="0" w:color="auto"/>
            </w:tcBorders>
            <w:vAlign w:val="center"/>
          </w:tcPr>
          <w:p w14:paraId="602474DC" w14:textId="68C8A47E" w:rsidR="00015B42" w:rsidRDefault="00015B42" w:rsidP="000753BA">
            <w:pPr>
              <w:pStyle w:val="NORMALDI"/>
              <w:spacing w:before="0"/>
              <w:ind w:left="0"/>
              <w:jc w:val="center"/>
              <w:rPr>
                <w:rFonts w:cs="Arial"/>
                <w:color w:val="272C31"/>
                <w:szCs w:val="22"/>
              </w:rPr>
            </w:pPr>
            <w:r>
              <w:rPr>
                <w:rFonts w:cs="Arial"/>
                <w:color w:val="272C31"/>
                <w:szCs w:val="22"/>
              </w:rPr>
              <w:lastRenderedPageBreak/>
              <w:t>RG-</w:t>
            </w:r>
            <w:r w:rsidR="00317C64">
              <w:rPr>
                <w:rFonts w:cs="Arial"/>
                <w:color w:val="272C31"/>
                <w:szCs w:val="22"/>
              </w:rPr>
              <w:t>03</w:t>
            </w:r>
            <w:r>
              <w:rPr>
                <w:rFonts w:cs="Arial"/>
                <w:color w:val="272C31"/>
                <w:szCs w:val="22"/>
              </w:rPr>
              <w:t>-</w:t>
            </w:r>
            <w:r w:rsidR="00317C64">
              <w:rPr>
                <w:rFonts w:cs="Arial"/>
                <w:color w:val="272C31"/>
                <w:szCs w:val="22"/>
              </w:rPr>
              <w:t>1</w:t>
            </w:r>
            <w:r w:rsidR="00D01117">
              <w:rPr>
                <w:rFonts w:cs="Arial"/>
                <w:color w:val="272C31"/>
                <w:szCs w:val="22"/>
              </w:rPr>
              <w:t>1</w:t>
            </w:r>
          </w:p>
        </w:tc>
        <w:tc>
          <w:tcPr>
            <w:tcW w:w="4440" w:type="pct"/>
            <w:tcBorders>
              <w:top w:val="single" w:sz="4" w:space="0" w:color="auto"/>
              <w:left w:val="single" w:sz="4" w:space="0" w:color="auto"/>
              <w:bottom w:val="single" w:sz="4" w:space="0" w:color="auto"/>
              <w:right w:val="single" w:sz="4" w:space="0" w:color="auto"/>
            </w:tcBorders>
            <w:vAlign w:val="center"/>
          </w:tcPr>
          <w:p w14:paraId="48FD5CD1" w14:textId="77777777" w:rsidR="00015B42" w:rsidRDefault="00015B42" w:rsidP="00B712E1">
            <w:pPr>
              <w:spacing w:before="0"/>
              <w:jc w:val="both"/>
              <w:rPr>
                <w:rFonts w:ascii="Arial" w:hAnsi="Arial" w:cs="Arial"/>
                <w:b/>
                <w:sz w:val="20"/>
                <w:u w:val="single"/>
              </w:rPr>
            </w:pPr>
            <w:r>
              <w:rPr>
                <w:rFonts w:ascii="Arial" w:hAnsi="Arial" w:cs="Arial"/>
                <w:b/>
                <w:sz w:val="20"/>
                <w:u w:val="single"/>
              </w:rPr>
              <w:t>Archivage des données :</w:t>
            </w:r>
          </w:p>
          <w:p w14:paraId="08C46821" w14:textId="0AA3B4A7" w:rsidR="00015B42" w:rsidRDefault="00015B42" w:rsidP="00B712E1">
            <w:pPr>
              <w:spacing w:before="0"/>
              <w:jc w:val="both"/>
              <w:rPr>
                <w:rFonts w:ascii="Arial" w:hAnsi="Arial" w:cs="Arial"/>
                <w:sz w:val="20"/>
              </w:rPr>
            </w:pPr>
          </w:p>
          <w:p w14:paraId="692B8797" w14:textId="77777777" w:rsidR="00323166" w:rsidRDefault="00015B42" w:rsidP="00015B42">
            <w:pPr>
              <w:spacing w:before="0"/>
              <w:jc w:val="both"/>
              <w:rPr>
                <w:ins w:id="783" w:author="Level, Vincent" w:date="2025-01-22T15:45:00Z"/>
                <w:rFonts w:ascii="Arial" w:hAnsi="Arial" w:cs="Arial"/>
                <w:sz w:val="20"/>
              </w:rPr>
            </w:pPr>
            <w:r>
              <w:rPr>
                <w:rFonts w:ascii="Arial" w:hAnsi="Arial" w:cs="Arial"/>
                <w:sz w:val="20"/>
              </w:rPr>
              <w:t xml:space="preserve">Depuis l’application, </w:t>
            </w:r>
            <w:del w:id="784" w:author="Level, Vincent" w:date="2025-01-22T15:43:00Z">
              <w:r w:rsidDel="00323166">
                <w:rPr>
                  <w:rFonts w:ascii="Arial" w:hAnsi="Arial" w:cs="Arial"/>
                  <w:sz w:val="20"/>
                </w:rPr>
                <w:delText xml:space="preserve">seuls des objets ayant comme </w:delText>
              </w:r>
              <w:r w:rsidRPr="00015B42" w:rsidDel="00323166">
                <w:rPr>
                  <w:rFonts w:ascii="Arial" w:hAnsi="Arial" w:cs="Arial"/>
                  <w:b/>
                  <w:sz w:val="20"/>
                </w:rPr>
                <w:delText>unique source</w:delText>
              </w:r>
              <w:r w:rsidDel="00323166">
                <w:rPr>
                  <w:rFonts w:ascii="Arial" w:hAnsi="Arial" w:cs="Arial"/>
                  <w:sz w:val="20"/>
                </w:rPr>
                <w:delText xml:space="preserve"> USER</w:delText>
              </w:r>
            </w:del>
            <w:ins w:id="785" w:author="Level, Vincent" w:date="2025-01-22T15:43:00Z">
              <w:r w:rsidR="00323166">
                <w:rPr>
                  <w:rFonts w:ascii="Arial" w:hAnsi="Arial" w:cs="Arial"/>
                  <w:sz w:val="20"/>
                </w:rPr>
                <w:t>il sera possible</w:t>
              </w:r>
            </w:ins>
            <w:ins w:id="786" w:author="Level, Vincent" w:date="2025-01-22T15:44:00Z">
              <w:r w:rsidR="00323166">
                <w:rPr>
                  <w:rFonts w:ascii="Arial" w:hAnsi="Arial" w:cs="Arial"/>
                  <w:sz w:val="20"/>
                </w:rPr>
                <w:t>, en cliquant sur le bouton d’archivage (corbeille),</w:t>
              </w:r>
            </w:ins>
            <w:ins w:id="787" w:author="Level, Vincent" w:date="2025-01-22T15:43:00Z">
              <w:r w:rsidR="00323166">
                <w:rPr>
                  <w:rFonts w:ascii="Arial" w:hAnsi="Arial" w:cs="Arial"/>
                  <w:sz w:val="20"/>
                </w:rPr>
                <w:t xml:space="preserve"> de </w:t>
              </w:r>
            </w:ins>
            <w:del w:id="788" w:author="Level, Vincent" w:date="2025-01-22T15:43:00Z">
              <w:r w:rsidDel="00323166">
                <w:rPr>
                  <w:rFonts w:ascii="Arial" w:hAnsi="Arial" w:cs="Arial"/>
                  <w:sz w:val="20"/>
                </w:rPr>
                <w:delText xml:space="preserve">pourront être </w:delText>
              </w:r>
            </w:del>
            <w:proofErr w:type="spellStart"/>
            <w:r>
              <w:rPr>
                <w:rFonts w:ascii="Arial" w:hAnsi="Arial" w:cs="Arial"/>
                <w:sz w:val="20"/>
              </w:rPr>
              <w:t>flaggu</w:t>
            </w:r>
            <w:del w:id="789" w:author="Level, Vincent" w:date="2025-01-22T15:43:00Z">
              <w:r w:rsidDel="00323166">
                <w:rPr>
                  <w:rFonts w:ascii="Arial" w:hAnsi="Arial" w:cs="Arial"/>
                  <w:sz w:val="20"/>
                </w:rPr>
                <w:delText>és</w:delText>
              </w:r>
            </w:del>
            <w:ins w:id="790" w:author="Level, Vincent" w:date="2025-01-22T15:43:00Z">
              <w:r w:rsidR="00323166">
                <w:rPr>
                  <w:rFonts w:ascii="Arial" w:hAnsi="Arial" w:cs="Arial"/>
                  <w:sz w:val="20"/>
                </w:rPr>
                <w:t>er</w:t>
              </w:r>
            </w:ins>
            <w:proofErr w:type="spellEnd"/>
            <w:r>
              <w:rPr>
                <w:rFonts w:ascii="Arial" w:hAnsi="Arial" w:cs="Arial"/>
                <w:sz w:val="20"/>
              </w:rPr>
              <w:t xml:space="preserve"> comme archivés</w:t>
            </w:r>
            <w:ins w:id="791" w:author="Level, Vincent" w:date="2025-01-22T15:45:00Z">
              <w:r w:rsidR="00323166">
                <w:rPr>
                  <w:rFonts w:ascii="Arial" w:hAnsi="Arial" w:cs="Arial"/>
                  <w:sz w:val="20"/>
                </w:rPr>
                <w:t> :</w:t>
              </w:r>
            </w:ins>
          </w:p>
          <w:p w14:paraId="3F444311" w14:textId="77777777" w:rsidR="00BD0477" w:rsidRDefault="00323166" w:rsidP="00323166">
            <w:pPr>
              <w:pStyle w:val="Paragraphedeliste"/>
              <w:numPr>
                <w:ilvl w:val="0"/>
                <w:numId w:val="17"/>
              </w:numPr>
              <w:spacing w:before="0"/>
              <w:jc w:val="both"/>
              <w:rPr>
                <w:ins w:id="792" w:author="Level, Vincent" w:date="2025-01-22T15:47:00Z"/>
                <w:rFonts w:ascii="Arial" w:hAnsi="Arial" w:cs="Arial"/>
                <w:sz w:val="20"/>
              </w:rPr>
            </w:pPr>
            <w:ins w:id="793" w:author="Level, Vincent" w:date="2025-01-22T15:45:00Z">
              <w:r>
                <w:rPr>
                  <w:rFonts w:ascii="Arial" w:hAnsi="Arial" w:cs="Arial"/>
                  <w:sz w:val="20"/>
                </w:rPr>
                <w:t>Un objet consolidé ayant comme unique source USER</w:t>
              </w:r>
              <w:r w:rsidR="00BD0477">
                <w:rPr>
                  <w:rFonts w:ascii="Arial" w:hAnsi="Arial" w:cs="Arial"/>
                  <w:sz w:val="20"/>
                </w:rPr>
                <w:t xml:space="preserve">. </w:t>
              </w:r>
            </w:ins>
            <w:ins w:id="794" w:author="Level, Vincent" w:date="2025-01-22T15:46:00Z">
              <w:r w:rsidR="00BD0477">
                <w:rPr>
                  <w:rFonts w:ascii="Arial" w:hAnsi="Arial" w:cs="Arial"/>
                  <w:sz w:val="20"/>
                </w:rPr>
                <w:t xml:space="preserve">En BDD les actions à réaliser </w:t>
              </w:r>
            </w:ins>
            <w:ins w:id="795" w:author="Level, Vincent" w:date="2025-01-22T15:47:00Z">
              <w:r w:rsidR="00BD0477">
                <w:rPr>
                  <w:rFonts w:ascii="Arial" w:hAnsi="Arial" w:cs="Arial"/>
                  <w:sz w:val="20"/>
                </w:rPr>
                <w:t>seront les suivantes :</w:t>
              </w:r>
            </w:ins>
          </w:p>
          <w:p w14:paraId="64888751" w14:textId="38CDAE8E" w:rsidR="00015B42" w:rsidRDefault="00BD0477" w:rsidP="00BD0477">
            <w:pPr>
              <w:pStyle w:val="Paragraphedeliste"/>
              <w:numPr>
                <w:ilvl w:val="1"/>
                <w:numId w:val="17"/>
              </w:numPr>
              <w:spacing w:before="0"/>
              <w:jc w:val="both"/>
              <w:rPr>
                <w:ins w:id="796" w:author="Level, Vincent" w:date="2025-01-22T15:47:00Z"/>
                <w:rFonts w:ascii="Arial" w:hAnsi="Arial" w:cs="Arial"/>
                <w:sz w:val="20"/>
              </w:rPr>
            </w:pPr>
            <w:ins w:id="797" w:author="Level, Vincent" w:date="2025-01-22T15:45:00Z">
              <w:r>
                <w:rPr>
                  <w:rFonts w:ascii="Arial" w:hAnsi="Arial" w:cs="Arial"/>
                  <w:sz w:val="20"/>
                </w:rPr>
                <w:t xml:space="preserve">Dans la table </w:t>
              </w:r>
              <w:proofErr w:type="spellStart"/>
              <w:r>
                <w:rPr>
                  <w:rFonts w:ascii="Arial" w:hAnsi="Arial" w:cs="Arial"/>
                  <w:sz w:val="20"/>
                </w:rPr>
                <w:t>consol</w:t>
              </w:r>
            </w:ins>
            <w:ins w:id="798" w:author="Level, Vincent" w:date="2025-01-22T15:46:00Z">
              <w:r>
                <w:rPr>
                  <w:rFonts w:ascii="Arial" w:hAnsi="Arial" w:cs="Arial"/>
                  <w:sz w:val="20"/>
                </w:rPr>
                <w:t>idated_objects</w:t>
              </w:r>
              <w:proofErr w:type="spellEnd"/>
              <w:r>
                <w:rPr>
                  <w:rFonts w:ascii="Arial" w:hAnsi="Arial" w:cs="Arial"/>
                  <w:sz w:val="20"/>
                </w:rPr>
                <w:t xml:space="preserve">, l’objet passera au statut D et la </w:t>
              </w:r>
              <w:proofErr w:type="spellStart"/>
              <w:r>
                <w:rPr>
                  <w:rFonts w:ascii="Arial" w:hAnsi="Arial" w:cs="Arial"/>
                  <w:sz w:val="20"/>
                </w:rPr>
                <w:t>prioriété</w:t>
              </w:r>
              <w:proofErr w:type="spellEnd"/>
              <w:r>
                <w:rPr>
                  <w:rFonts w:ascii="Arial" w:hAnsi="Arial" w:cs="Arial"/>
                  <w:sz w:val="20"/>
                </w:rPr>
                <w:t xml:space="preserve"> </w:t>
              </w:r>
              <w:proofErr w:type="spellStart"/>
              <w:r>
                <w:rPr>
                  <w:rFonts w:ascii="Arial" w:hAnsi="Arial" w:cs="Arial"/>
                  <w:sz w:val="20"/>
                </w:rPr>
                <w:t>date_last_modified</w:t>
              </w:r>
              <w:proofErr w:type="spellEnd"/>
              <w:r>
                <w:rPr>
                  <w:rFonts w:ascii="Arial" w:hAnsi="Arial" w:cs="Arial"/>
                  <w:sz w:val="20"/>
                </w:rPr>
                <w:t xml:space="preserve"> sera mise à jour.</w:t>
              </w:r>
            </w:ins>
          </w:p>
          <w:p w14:paraId="45AE4D16" w14:textId="10B87F5C" w:rsidR="00BD0477" w:rsidRDefault="00BD0477">
            <w:pPr>
              <w:pStyle w:val="Paragraphedeliste"/>
              <w:numPr>
                <w:ilvl w:val="1"/>
                <w:numId w:val="17"/>
              </w:numPr>
              <w:spacing w:before="0"/>
              <w:jc w:val="both"/>
              <w:rPr>
                <w:ins w:id="799" w:author="Level, Vincent" w:date="2025-01-22T15:45:00Z"/>
                <w:rFonts w:ascii="Arial" w:hAnsi="Arial" w:cs="Arial"/>
                <w:sz w:val="20"/>
              </w:rPr>
              <w:pPrChange w:id="800" w:author="Level, Vincent" w:date="2025-01-22T15:47:00Z">
                <w:pPr>
                  <w:pStyle w:val="Paragraphedeliste"/>
                  <w:numPr>
                    <w:numId w:val="17"/>
                  </w:numPr>
                  <w:spacing w:before="0"/>
                  <w:ind w:hanging="360"/>
                  <w:jc w:val="both"/>
                </w:pPr>
              </w:pPrChange>
            </w:pPr>
            <w:ins w:id="801" w:author="Level, Vincent" w:date="2025-01-22T15:47:00Z">
              <w:r>
                <w:rPr>
                  <w:rFonts w:ascii="Arial" w:hAnsi="Arial" w:cs="Arial"/>
                  <w:sz w:val="20"/>
                </w:rPr>
                <w:t xml:space="preserve">Dans la table </w:t>
              </w:r>
              <w:proofErr w:type="spellStart"/>
              <w:r>
                <w:rPr>
                  <w:rFonts w:ascii="Arial" w:hAnsi="Arial" w:cs="Arial"/>
                  <w:sz w:val="20"/>
                </w:rPr>
                <w:t>objects_from_cao</w:t>
              </w:r>
              <w:proofErr w:type="spellEnd"/>
              <w:r>
                <w:rPr>
                  <w:rFonts w:ascii="Arial" w:hAnsi="Arial" w:cs="Arial"/>
                  <w:sz w:val="20"/>
                </w:rPr>
                <w:t xml:space="preserve">, l’objet passera au statut D et la </w:t>
              </w:r>
              <w:proofErr w:type="spellStart"/>
              <w:r>
                <w:rPr>
                  <w:rFonts w:ascii="Arial" w:hAnsi="Arial" w:cs="Arial"/>
                  <w:sz w:val="20"/>
                </w:rPr>
                <w:t>prioriété</w:t>
              </w:r>
              <w:proofErr w:type="spellEnd"/>
              <w:r>
                <w:rPr>
                  <w:rFonts w:ascii="Arial" w:hAnsi="Arial" w:cs="Arial"/>
                  <w:sz w:val="20"/>
                </w:rPr>
                <w:t xml:space="preserve"> </w:t>
              </w:r>
              <w:proofErr w:type="spellStart"/>
              <w:r>
                <w:rPr>
                  <w:rFonts w:ascii="Arial" w:hAnsi="Arial" w:cs="Arial"/>
                  <w:sz w:val="20"/>
                </w:rPr>
                <w:lastRenderedPageBreak/>
                <w:t>date_last_modified</w:t>
              </w:r>
              <w:proofErr w:type="spellEnd"/>
              <w:r>
                <w:rPr>
                  <w:rFonts w:ascii="Arial" w:hAnsi="Arial" w:cs="Arial"/>
                  <w:sz w:val="20"/>
                </w:rPr>
                <w:t xml:space="preserve"> sera mise à jour.</w:t>
              </w:r>
            </w:ins>
          </w:p>
          <w:p w14:paraId="6F331550" w14:textId="1BCF5991" w:rsidR="00323166" w:rsidRDefault="00BD0477" w:rsidP="00323166">
            <w:pPr>
              <w:pStyle w:val="Paragraphedeliste"/>
              <w:numPr>
                <w:ilvl w:val="0"/>
                <w:numId w:val="17"/>
              </w:numPr>
              <w:spacing w:before="0"/>
              <w:jc w:val="both"/>
              <w:rPr>
                <w:ins w:id="802" w:author="Level, Vincent" w:date="2025-01-22T15:48:00Z"/>
                <w:rFonts w:ascii="Arial" w:hAnsi="Arial" w:cs="Arial"/>
                <w:sz w:val="20"/>
              </w:rPr>
            </w:pPr>
            <w:ins w:id="803" w:author="Level, Vincent" w:date="2025-01-22T15:47:00Z">
              <w:r>
                <w:rPr>
                  <w:rFonts w:ascii="Arial" w:hAnsi="Arial" w:cs="Arial"/>
                  <w:sz w:val="20"/>
                </w:rPr>
                <w:t xml:space="preserve">Un objet consolidé ayant une occurrence active dans la table </w:t>
              </w:r>
              <w:proofErr w:type="spellStart"/>
              <w:r>
                <w:rPr>
                  <w:rFonts w:ascii="Arial" w:hAnsi="Arial" w:cs="Arial"/>
                  <w:sz w:val="20"/>
                </w:rPr>
                <w:t>objects_from</w:t>
              </w:r>
            </w:ins>
            <w:ins w:id="804" w:author="Level, Vincent" w:date="2025-01-22T15:48:00Z">
              <w:r>
                <w:rPr>
                  <w:rFonts w:ascii="Arial" w:hAnsi="Arial" w:cs="Arial"/>
                  <w:sz w:val="20"/>
                </w:rPr>
                <w:t>_cao</w:t>
              </w:r>
              <w:proofErr w:type="spellEnd"/>
              <w:r>
                <w:rPr>
                  <w:rFonts w:ascii="Arial" w:hAnsi="Arial" w:cs="Arial"/>
                  <w:sz w:val="20"/>
                </w:rPr>
                <w:t xml:space="preserve"> associée à la sour</w:t>
              </w:r>
            </w:ins>
            <w:ins w:id="805" w:author="Level, Vincent" w:date="2025-01-22T15:49:00Z">
              <w:r>
                <w:rPr>
                  <w:rFonts w:ascii="Arial" w:hAnsi="Arial" w:cs="Arial"/>
                  <w:sz w:val="20"/>
                </w:rPr>
                <w:t>ce</w:t>
              </w:r>
            </w:ins>
            <w:ins w:id="806" w:author="Level, Vincent" w:date="2025-01-22T15:48:00Z">
              <w:r>
                <w:rPr>
                  <w:rFonts w:ascii="Arial" w:hAnsi="Arial" w:cs="Arial"/>
                  <w:sz w:val="20"/>
                </w:rPr>
                <w:t xml:space="preserve"> USER. Les actions à réaliser seront les suivantes :</w:t>
              </w:r>
            </w:ins>
          </w:p>
          <w:p w14:paraId="7ADDCF26" w14:textId="0825DA5A" w:rsidR="00BD0477" w:rsidRDefault="00BD0477" w:rsidP="00BD0477">
            <w:pPr>
              <w:pStyle w:val="Paragraphedeliste"/>
              <w:numPr>
                <w:ilvl w:val="1"/>
                <w:numId w:val="17"/>
              </w:numPr>
              <w:spacing w:before="0"/>
              <w:jc w:val="both"/>
              <w:rPr>
                <w:ins w:id="807" w:author="Level, Vincent" w:date="2025-01-22T15:49:00Z"/>
                <w:rFonts w:ascii="Arial" w:hAnsi="Arial" w:cs="Arial"/>
                <w:sz w:val="20"/>
              </w:rPr>
            </w:pPr>
            <w:ins w:id="808" w:author="Level, Vincent" w:date="2025-01-22T15:48:00Z">
              <w:r>
                <w:rPr>
                  <w:rFonts w:ascii="Arial" w:hAnsi="Arial" w:cs="Arial"/>
                  <w:sz w:val="20"/>
                </w:rPr>
                <w:t xml:space="preserve">Dans la table </w:t>
              </w:r>
              <w:proofErr w:type="spellStart"/>
              <w:r>
                <w:rPr>
                  <w:rFonts w:ascii="Arial" w:hAnsi="Arial" w:cs="Arial"/>
                  <w:sz w:val="20"/>
                </w:rPr>
                <w:t>objects_from_cao</w:t>
              </w:r>
              <w:proofErr w:type="spellEnd"/>
              <w:r>
                <w:rPr>
                  <w:rFonts w:ascii="Arial" w:hAnsi="Arial" w:cs="Arial"/>
                  <w:sz w:val="20"/>
                </w:rPr>
                <w:t xml:space="preserve">, l’occurrence </w:t>
              </w:r>
            </w:ins>
            <w:ins w:id="809" w:author="Level, Vincent" w:date="2025-01-22T15:49:00Z">
              <w:r>
                <w:rPr>
                  <w:rFonts w:ascii="Arial" w:hAnsi="Arial" w:cs="Arial"/>
                  <w:sz w:val="20"/>
                </w:rPr>
                <w:t xml:space="preserve">associée à la source USER sera passera au statut D et la </w:t>
              </w:r>
              <w:proofErr w:type="spellStart"/>
              <w:r>
                <w:rPr>
                  <w:rFonts w:ascii="Arial" w:hAnsi="Arial" w:cs="Arial"/>
                  <w:sz w:val="20"/>
                </w:rPr>
                <w:t>prioriété</w:t>
              </w:r>
              <w:proofErr w:type="spellEnd"/>
              <w:r>
                <w:rPr>
                  <w:rFonts w:ascii="Arial" w:hAnsi="Arial" w:cs="Arial"/>
                  <w:sz w:val="20"/>
                </w:rPr>
                <w:t xml:space="preserve"> </w:t>
              </w:r>
              <w:proofErr w:type="spellStart"/>
              <w:r>
                <w:rPr>
                  <w:rFonts w:ascii="Arial" w:hAnsi="Arial" w:cs="Arial"/>
                  <w:sz w:val="20"/>
                </w:rPr>
                <w:t>date_last_modified</w:t>
              </w:r>
              <w:proofErr w:type="spellEnd"/>
              <w:r>
                <w:rPr>
                  <w:rFonts w:ascii="Arial" w:hAnsi="Arial" w:cs="Arial"/>
                  <w:sz w:val="20"/>
                </w:rPr>
                <w:t xml:space="preserve"> sera mise à jour.</w:t>
              </w:r>
            </w:ins>
          </w:p>
          <w:p w14:paraId="2F3664CB" w14:textId="6630FB51" w:rsidR="00BD0477" w:rsidRDefault="00BD0477" w:rsidP="00BD0477">
            <w:pPr>
              <w:pStyle w:val="Paragraphedeliste"/>
              <w:numPr>
                <w:ilvl w:val="1"/>
                <w:numId w:val="17"/>
              </w:numPr>
              <w:spacing w:before="0"/>
              <w:jc w:val="both"/>
              <w:rPr>
                <w:ins w:id="810" w:author="Level, Vincent" w:date="2025-01-22T15:50:00Z"/>
                <w:rFonts w:ascii="Arial" w:hAnsi="Arial" w:cs="Arial"/>
                <w:sz w:val="20"/>
              </w:rPr>
            </w:pPr>
            <w:ins w:id="811" w:author="Level, Vincent" w:date="2025-01-22T15:49:00Z">
              <w:r>
                <w:rPr>
                  <w:rFonts w:ascii="Arial" w:hAnsi="Arial" w:cs="Arial"/>
                  <w:sz w:val="20"/>
                </w:rPr>
                <w:t xml:space="preserve">La </w:t>
              </w:r>
            </w:ins>
            <w:ins w:id="812" w:author="Level, Vincent" w:date="2025-01-22T15:50:00Z">
              <w:r>
                <w:rPr>
                  <w:rFonts w:ascii="Arial" w:hAnsi="Arial" w:cs="Arial"/>
                  <w:sz w:val="20"/>
                </w:rPr>
                <w:t xml:space="preserve">consolidation devra être </w:t>
              </w:r>
              <w:proofErr w:type="spellStart"/>
              <w:r>
                <w:rPr>
                  <w:rFonts w:ascii="Arial" w:hAnsi="Arial" w:cs="Arial"/>
                  <w:sz w:val="20"/>
                </w:rPr>
                <w:t>reeffectué</w:t>
              </w:r>
              <w:proofErr w:type="spellEnd"/>
              <w:r>
                <w:rPr>
                  <w:rFonts w:ascii="Arial" w:hAnsi="Arial" w:cs="Arial"/>
                  <w:sz w:val="20"/>
                </w:rPr>
                <w:t xml:space="preserve"> uniquement pour ce repère fonctionnel.</w:t>
              </w:r>
            </w:ins>
          </w:p>
          <w:p w14:paraId="00263D0E" w14:textId="73687B71" w:rsidR="00BD0477" w:rsidRDefault="00BD0477" w:rsidP="00BD0477">
            <w:pPr>
              <w:pStyle w:val="Paragraphedeliste"/>
              <w:numPr>
                <w:ilvl w:val="1"/>
                <w:numId w:val="17"/>
              </w:numPr>
              <w:spacing w:before="0"/>
              <w:jc w:val="both"/>
              <w:rPr>
                <w:ins w:id="813" w:author="Level, Vincent" w:date="2025-01-22T15:51:00Z"/>
                <w:rFonts w:ascii="Arial" w:hAnsi="Arial" w:cs="Arial"/>
                <w:sz w:val="20"/>
              </w:rPr>
            </w:pPr>
            <w:ins w:id="814" w:author="Level, Vincent" w:date="2025-01-22T15:50:00Z">
              <w:r>
                <w:rPr>
                  <w:rFonts w:ascii="Arial" w:hAnsi="Arial" w:cs="Arial"/>
                  <w:sz w:val="20"/>
                </w:rPr>
                <w:t>Si des modifications ont lieu sur les propriétés pilotées par l’application lors de la consolidation alors</w:t>
              </w:r>
            </w:ins>
            <w:ins w:id="815" w:author="Level, Vincent" w:date="2025-01-22T15:51:00Z">
              <w:r>
                <w:rPr>
                  <w:rFonts w:ascii="Arial" w:hAnsi="Arial" w:cs="Arial"/>
                  <w:sz w:val="20"/>
                </w:rPr>
                <w:t> :</w:t>
              </w:r>
            </w:ins>
          </w:p>
          <w:p w14:paraId="0A54860E" w14:textId="79817BAD" w:rsidR="00BD0477" w:rsidRDefault="00BD0477" w:rsidP="00BD0477">
            <w:pPr>
              <w:pStyle w:val="Paragraphedeliste"/>
              <w:numPr>
                <w:ilvl w:val="2"/>
                <w:numId w:val="17"/>
              </w:numPr>
              <w:spacing w:before="0"/>
              <w:jc w:val="both"/>
              <w:rPr>
                <w:ins w:id="816" w:author="Level, Vincent" w:date="2025-01-22T15:51:00Z"/>
                <w:rFonts w:ascii="Arial" w:hAnsi="Arial" w:cs="Arial"/>
                <w:sz w:val="20"/>
              </w:rPr>
            </w:pPr>
            <w:ins w:id="817" w:author="Level, Vincent" w:date="2025-01-22T15:51:00Z">
              <w:r>
                <w:rPr>
                  <w:rFonts w:ascii="Arial" w:hAnsi="Arial" w:cs="Arial"/>
                  <w:sz w:val="20"/>
                </w:rPr>
                <w:t xml:space="preserve">Dans la table </w:t>
              </w:r>
              <w:proofErr w:type="spellStart"/>
              <w:r>
                <w:rPr>
                  <w:rFonts w:ascii="Arial" w:hAnsi="Arial" w:cs="Arial"/>
                  <w:sz w:val="20"/>
                </w:rPr>
                <w:t>consolidated_objects</w:t>
              </w:r>
              <w:proofErr w:type="spellEnd"/>
              <w:r>
                <w:rPr>
                  <w:rFonts w:ascii="Arial" w:hAnsi="Arial" w:cs="Arial"/>
                  <w:sz w:val="20"/>
                </w:rPr>
                <w:t xml:space="preserve">, l’objet passera au statut M et la </w:t>
              </w:r>
              <w:proofErr w:type="spellStart"/>
              <w:r>
                <w:rPr>
                  <w:rFonts w:ascii="Arial" w:hAnsi="Arial" w:cs="Arial"/>
                  <w:sz w:val="20"/>
                </w:rPr>
                <w:t>prioriété</w:t>
              </w:r>
              <w:proofErr w:type="spellEnd"/>
              <w:r>
                <w:rPr>
                  <w:rFonts w:ascii="Arial" w:hAnsi="Arial" w:cs="Arial"/>
                  <w:sz w:val="20"/>
                </w:rPr>
                <w:t xml:space="preserve"> </w:t>
              </w:r>
              <w:proofErr w:type="spellStart"/>
              <w:r>
                <w:rPr>
                  <w:rFonts w:ascii="Arial" w:hAnsi="Arial" w:cs="Arial"/>
                  <w:sz w:val="20"/>
                </w:rPr>
                <w:t>date_last_modified_dc</w:t>
              </w:r>
              <w:proofErr w:type="spellEnd"/>
              <w:r>
                <w:rPr>
                  <w:rFonts w:ascii="Arial" w:hAnsi="Arial" w:cs="Arial"/>
                  <w:sz w:val="20"/>
                </w:rPr>
                <w:t xml:space="preserve"> sera mise à jour.</w:t>
              </w:r>
            </w:ins>
          </w:p>
          <w:p w14:paraId="7772A051" w14:textId="5AE800A5" w:rsidR="00BD0477" w:rsidRDefault="00BD0477" w:rsidP="00BD0477">
            <w:pPr>
              <w:pStyle w:val="Paragraphedeliste"/>
              <w:numPr>
                <w:ilvl w:val="2"/>
                <w:numId w:val="17"/>
              </w:numPr>
              <w:spacing w:before="0"/>
              <w:jc w:val="both"/>
              <w:rPr>
                <w:ins w:id="818" w:author="Level, Vincent" w:date="2025-01-22T15:49:00Z"/>
                <w:rFonts w:ascii="Arial" w:hAnsi="Arial" w:cs="Arial"/>
                <w:sz w:val="20"/>
              </w:rPr>
            </w:pPr>
            <w:ins w:id="819" w:author="Level, Vincent" w:date="2025-01-22T15:51:00Z">
              <w:r>
                <w:rPr>
                  <w:rFonts w:ascii="Arial" w:hAnsi="Arial" w:cs="Arial"/>
                  <w:sz w:val="20"/>
                </w:rPr>
                <w:t xml:space="preserve">Dans la table </w:t>
              </w:r>
              <w:proofErr w:type="spellStart"/>
              <w:r>
                <w:rPr>
                  <w:rFonts w:ascii="Arial" w:hAnsi="Arial" w:cs="Arial"/>
                  <w:sz w:val="20"/>
                </w:rPr>
                <w:t>objects_from_cao</w:t>
              </w:r>
              <w:proofErr w:type="spellEnd"/>
              <w:r>
                <w:rPr>
                  <w:rFonts w:ascii="Arial" w:hAnsi="Arial" w:cs="Arial"/>
                  <w:sz w:val="20"/>
                </w:rPr>
                <w:t>, les modifications effectuées seront prop</w:t>
              </w:r>
            </w:ins>
            <w:ins w:id="820" w:author="Level, Vincent" w:date="2025-01-22T15:52:00Z">
              <w:r>
                <w:rPr>
                  <w:rFonts w:ascii="Arial" w:hAnsi="Arial" w:cs="Arial"/>
                  <w:sz w:val="20"/>
                </w:rPr>
                <w:t>agées sur toutes les occurrences ayant des valeurs différentes par rapport</w:t>
              </w:r>
            </w:ins>
            <w:ins w:id="821" w:author="Level, Vincent" w:date="2025-01-22T15:53:00Z">
              <w:r>
                <w:rPr>
                  <w:rFonts w:ascii="Arial" w:hAnsi="Arial" w:cs="Arial"/>
                  <w:sz w:val="20"/>
                </w:rPr>
                <w:t xml:space="preserve"> à celle de l’objet consolidé.</w:t>
              </w:r>
            </w:ins>
          </w:p>
          <w:p w14:paraId="2AA3AF4B" w14:textId="77777777" w:rsidR="00015B42" w:rsidRDefault="00015B42" w:rsidP="00B712E1">
            <w:pPr>
              <w:spacing w:before="0"/>
              <w:jc w:val="both"/>
              <w:rPr>
                <w:rFonts w:ascii="Arial" w:hAnsi="Arial" w:cs="Arial"/>
                <w:sz w:val="20"/>
              </w:rPr>
            </w:pPr>
          </w:p>
          <w:p w14:paraId="7390BBC2" w14:textId="503A2C72" w:rsidR="00015B42" w:rsidRDefault="00015B42" w:rsidP="00015B42">
            <w:pPr>
              <w:spacing w:before="0"/>
              <w:jc w:val="both"/>
              <w:rPr>
                <w:rFonts w:ascii="Arial" w:eastAsia="PMingLiU" w:hAnsi="Arial" w:cs="Arial"/>
                <w:sz w:val="20"/>
                <w:lang w:eastAsia="fr-FR"/>
              </w:rPr>
            </w:pPr>
            <w:r w:rsidRPr="004A4584">
              <w:rPr>
                <w:rFonts w:ascii="Arial" w:eastAsia="PMingLiU" w:hAnsi="Arial" w:cs="Arial"/>
                <w:sz w:val="20"/>
                <w:lang w:eastAsia="fr-FR"/>
              </w:rPr>
              <w:t xml:space="preserve">Les objets ne subiront pas de suppression </w:t>
            </w:r>
            <w:r>
              <w:rPr>
                <w:rFonts w:ascii="Arial" w:eastAsia="PMingLiU" w:hAnsi="Arial" w:cs="Arial"/>
                <w:sz w:val="20"/>
                <w:lang w:eastAsia="fr-FR"/>
              </w:rPr>
              <w:t>réelle</w:t>
            </w:r>
            <w:r w:rsidRPr="004A4584">
              <w:rPr>
                <w:rFonts w:ascii="Arial" w:eastAsia="PMingLiU" w:hAnsi="Arial" w:cs="Arial"/>
                <w:sz w:val="20"/>
                <w:lang w:eastAsia="fr-FR"/>
              </w:rPr>
              <w:t xml:space="preserve"> </w:t>
            </w:r>
            <w:r w:rsidR="00C35536">
              <w:rPr>
                <w:rFonts w:ascii="Arial" w:eastAsia="PMingLiU" w:hAnsi="Arial" w:cs="Arial"/>
                <w:sz w:val="20"/>
                <w:lang w:eastAsia="fr-FR"/>
              </w:rPr>
              <w:t>en</w:t>
            </w:r>
            <w:r w:rsidRPr="004A4584">
              <w:rPr>
                <w:rFonts w:ascii="Arial" w:eastAsia="PMingLiU" w:hAnsi="Arial" w:cs="Arial"/>
                <w:sz w:val="20"/>
                <w:lang w:eastAsia="fr-FR"/>
              </w:rPr>
              <w:t xml:space="preserve"> base de données. Ils seront </w:t>
            </w:r>
            <w:r>
              <w:rPr>
                <w:rFonts w:ascii="Arial" w:eastAsia="PMingLiU" w:hAnsi="Arial" w:cs="Arial"/>
                <w:sz w:val="20"/>
                <w:lang w:eastAsia="fr-FR"/>
              </w:rPr>
              <w:t>archivés</w:t>
            </w:r>
            <w:r w:rsidRPr="004A4584">
              <w:rPr>
                <w:rFonts w:ascii="Arial" w:eastAsia="PMingLiU" w:hAnsi="Arial" w:cs="Arial"/>
                <w:sz w:val="20"/>
                <w:lang w:eastAsia="fr-FR"/>
              </w:rPr>
              <w:t xml:space="preserve"> </w:t>
            </w:r>
            <w:r w:rsidR="006D753D">
              <w:rPr>
                <w:rFonts w:ascii="Arial" w:eastAsia="PMingLiU" w:hAnsi="Arial" w:cs="Arial"/>
                <w:sz w:val="20"/>
                <w:lang w:eastAsia="fr-FR"/>
              </w:rPr>
              <w:t>et</w:t>
            </w:r>
            <w:r>
              <w:rPr>
                <w:rFonts w:ascii="Arial" w:eastAsia="PMingLiU" w:hAnsi="Arial" w:cs="Arial"/>
                <w:sz w:val="20"/>
                <w:lang w:eastAsia="fr-FR"/>
              </w:rPr>
              <w:t xml:space="preserve"> la propriété </w:t>
            </w:r>
            <w:proofErr w:type="spellStart"/>
            <w:r w:rsidR="00462309">
              <w:rPr>
                <w:rFonts w:ascii="Arial" w:eastAsia="PMingLiU" w:hAnsi="Arial" w:cs="Arial"/>
                <w:sz w:val="20"/>
                <w:lang w:eastAsia="fr-FR"/>
              </w:rPr>
              <w:t>date_last_modified</w:t>
            </w:r>
            <w:proofErr w:type="spellEnd"/>
            <w:r>
              <w:rPr>
                <w:rFonts w:ascii="Arial" w:eastAsia="PMingLiU" w:hAnsi="Arial" w:cs="Arial"/>
                <w:sz w:val="20"/>
                <w:lang w:eastAsia="fr-FR"/>
              </w:rPr>
              <w:t xml:space="preserve"> </w:t>
            </w:r>
            <w:r w:rsidR="006D753D">
              <w:rPr>
                <w:rFonts w:ascii="Arial" w:eastAsia="PMingLiU" w:hAnsi="Arial" w:cs="Arial"/>
                <w:sz w:val="20"/>
                <w:lang w:eastAsia="fr-FR"/>
              </w:rPr>
              <w:t>sera mise à jour ainsi que</w:t>
            </w:r>
            <w:r w:rsidR="00462309">
              <w:rPr>
                <w:rFonts w:ascii="Arial" w:eastAsia="PMingLiU" w:hAnsi="Arial" w:cs="Arial"/>
                <w:sz w:val="20"/>
                <w:lang w:eastAsia="fr-FR"/>
              </w:rPr>
              <w:t xml:space="preserve"> et la colonne </w:t>
            </w:r>
            <w:proofErr w:type="spellStart"/>
            <w:r w:rsidR="00462309">
              <w:rPr>
                <w:rFonts w:ascii="Arial" w:eastAsia="PMingLiU" w:hAnsi="Arial" w:cs="Arial"/>
                <w:sz w:val="20"/>
                <w:lang w:eastAsia="fr-FR"/>
              </w:rPr>
              <w:t>status</w:t>
            </w:r>
            <w:proofErr w:type="spellEnd"/>
            <w:r w:rsidR="00462309">
              <w:rPr>
                <w:rFonts w:ascii="Arial" w:eastAsia="PMingLiU" w:hAnsi="Arial" w:cs="Arial"/>
                <w:sz w:val="20"/>
                <w:lang w:eastAsia="fr-FR"/>
              </w:rPr>
              <w:t xml:space="preserve"> qui sera égale à D</w:t>
            </w:r>
            <w:r>
              <w:rPr>
                <w:rFonts w:ascii="Arial" w:eastAsia="PMingLiU" w:hAnsi="Arial" w:cs="Arial"/>
                <w:sz w:val="20"/>
                <w:lang w:eastAsia="fr-FR"/>
              </w:rPr>
              <w:t>.</w:t>
            </w:r>
            <w:r w:rsidRPr="004A4584">
              <w:rPr>
                <w:rFonts w:ascii="Arial" w:eastAsia="PMingLiU" w:hAnsi="Arial" w:cs="Arial"/>
                <w:sz w:val="20"/>
                <w:lang w:eastAsia="fr-FR"/>
              </w:rPr>
              <w:t xml:space="preserve"> </w:t>
            </w:r>
            <w:r w:rsidR="006D753D">
              <w:rPr>
                <w:rFonts w:ascii="Arial" w:eastAsia="PMingLiU" w:hAnsi="Arial" w:cs="Arial"/>
                <w:sz w:val="20"/>
                <w:lang w:eastAsia="fr-FR"/>
              </w:rPr>
              <w:t>Les objets seront alors considérés comme</w:t>
            </w:r>
            <w:r w:rsidRPr="004A4584">
              <w:rPr>
                <w:rFonts w:ascii="Arial" w:eastAsia="PMingLiU" w:hAnsi="Arial" w:cs="Arial"/>
                <w:sz w:val="20"/>
                <w:lang w:eastAsia="fr-FR"/>
              </w:rPr>
              <w:t xml:space="preserve"> </w:t>
            </w:r>
            <w:r>
              <w:rPr>
                <w:rFonts w:ascii="Arial" w:eastAsia="PMingLiU" w:hAnsi="Arial" w:cs="Arial"/>
                <w:sz w:val="20"/>
                <w:lang w:eastAsia="fr-FR"/>
              </w:rPr>
              <w:t>« </w:t>
            </w:r>
            <w:r w:rsidRPr="004A4584">
              <w:rPr>
                <w:rFonts w:ascii="Arial" w:eastAsia="PMingLiU" w:hAnsi="Arial" w:cs="Arial"/>
                <w:sz w:val="20"/>
                <w:lang w:eastAsia="fr-FR"/>
              </w:rPr>
              <w:t>supprimés</w:t>
            </w:r>
            <w:r>
              <w:rPr>
                <w:rFonts w:ascii="Arial" w:eastAsia="PMingLiU" w:hAnsi="Arial" w:cs="Arial"/>
                <w:sz w:val="20"/>
                <w:lang w:eastAsia="fr-FR"/>
              </w:rPr>
              <w:t> » et ne seront plus pris en compte pour alimenter le tableau</w:t>
            </w:r>
            <w:r w:rsidRPr="004A4584">
              <w:rPr>
                <w:rFonts w:ascii="Arial" w:eastAsia="PMingLiU" w:hAnsi="Arial" w:cs="Arial"/>
                <w:sz w:val="20"/>
                <w:lang w:eastAsia="fr-FR"/>
              </w:rPr>
              <w:t>.</w:t>
            </w:r>
          </w:p>
          <w:p w14:paraId="7A5F9516" w14:textId="3FE767A6" w:rsidR="008F58C2" w:rsidRDefault="008F58C2" w:rsidP="00015B42">
            <w:pPr>
              <w:spacing w:before="0"/>
              <w:jc w:val="both"/>
              <w:rPr>
                <w:rFonts w:ascii="Arial" w:eastAsia="PMingLiU" w:hAnsi="Arial" w:cs="Arial"/>
                <w:sz w:val="20"/>
                <w:lang w:eastAsia="fr-FR"/>
              </w:rPr>
            </w:pPr>
          </w:p>
          <w:p w14:paraId="4B17417D" w14:textId="06EFA036" w:rsidR="006D753D" w:rsidRDefault="000D4E6F" w:rsidP="00015B42">
            <w:pPr>
              <w:spacing w:before="0"/>
              <w:jc w:val="both"/>
              <w:rPr>
                <w:rFonts w:ascii="Arial" w:eastAsia="PMingLiU" w:hAnsi="Arial" w:cs="Arial"/>
                <w:sz w:val="20"/>
                <w:lang w:eastAsia="fr-FR"/>
              </w:rPr>
            </w:pPr>
            <w:r>
              <w:rPr>
                <w:rFonts w:ascii="Arial" w:eastAsia="PMingLiU" w:hAnsi="Arial" w:cs="Arial"/>
                <w:sz w:val="20"/>
                <w:lang w:eastAsia="fr-FR"/>
              </w:rPr>
              <w:t>L</w:t>
            </w:r>
            <w:r w:rsidR="008F58C2">
              <w:rPr>
                <w:rFonts w:ascii="Arial" w:eastAsia="PMingLiU" w:hAnsi="Arial" w:cs="Arial"/>
                <w:sz w:val="20"/>
                <w:lang w:eastAsia="fr-FR"/>
              </w:rPr>
              <w:t xml:space="preserve">’archivage </w:t>
            </w:r>
            <w:r>
              <w:rPr>
                <w:rFonts w:ascii="Arial" w:eastAsia="PMingLiU" w:hAnsi="Arial" w:cs="Arial"/>
                <w:sz w:val="20"/>
                <w:lang w:eastAsia="fr-FR"/>
              </w:rPr>
              <w:t>sera</w:t>
            </w:r>
            <w:r w:rsidR="008F58C2">
              <w:rPr>
                <w:rFonts w:ascii="Arial" w:eastAsia="PMingLiU" w:hAnsi="Arial" w:cs="Arial"/>
                <w:sz w:val="20"/>
                <w:lang w:eastAsia="fr-FR"/>
              </w:rPr>
              <w:t xml:space="preserve"> </w:t>
            </w:r>
            <w:r w:rsidR="006D753D">
              <w:rPr>
                <w:rFonts w:ascii="Arial" w:eastAsia="PMingLiU" w:hAnsi="Arial" w:cs="Arial"/>
                <w:sz w:val="20"/>
                <w:lang w:eastAsia="fr-FR"/>
              </w:rPr>
              <w:t>effectué</w:t>
            </w:r>
            <w:r w:rsidR="008F58C2">
              <w:rPr>
                <w:rFonts w:ascii="Arial" w:eastAsia="PMingLiU" w:hAnsi="Arial" w:cs="Arial"/>
                <w:sz w:val="20"/>
                <w:lang w:eastAsia="fr-FR"/>
              </w:rPr>
              <w:t xml:space="preserve"> </w:t>
            </w:r>
            <w:r>
              <w:rPr>
                <w:rFonts w:ascii="Arial" w:eastAsia="PMingLiU" w:hAnsi="Arial" w:cs="Arial"/>
                <w:sz w:val="20"/>
                <w:lang w:eastAsia="fr-FR"/>
              </w:rPr>
              <w:t>dès le clic sur le bouton d’archivage</w:t>
            </w:r>
            <w:r w:rsidR="00C65051">
              <w:rPr>
                <w:rFonts w:ascii="Arial" w:eastAsia="PMingLiU" w:hAnsi="Arial" w:cs="Arial"/>
                <w:sz w:val="20"/>
                <w:lang w:eastAsia="fr-FR"/>
              </w:rPr>
              <w:t xml:space="preserve"> via un appel au point d’API </w:t>
            </w:r>
            <w:proofErr w:type="spellStart"/>
            <w:r w:rsidR="00C35536" w:rsidRPr="00C35536">
              <w:rPr>
                <w:rFonts w:ascii="Arial" w:hAnsi="Arial" w:cs="Arial"/>
                <w:sz w:val="20"/>
              </w:rPr>
              <w:t>UpdateDatasFromUser</w:t>
            </w:r>
            <w:proofErr w:type="spellEnd"/>
            <w:r>
              <w:rPr>
                <w:rFonts w:ascii="Arial" w:eastAsia="PMingLiU" w:hAnsi="Arial" w:cs="Arial"/>
                <w:sz w:val="20"/>
                <w:lang w:eastAsia="fr-FR"/>
              </w:rPr>
              <w:t>. I</w:t>
            </w:r>
            <w:r w:rsidR="008F58C2">
              <w:rPr>
                <w:rFonts w:ascii="Arial" w:eastAsia="PMingLiU" w:hAnsi="Arial" w:cs="Arial"/>
                <w:sz w:val="20"/>
                <w:lang w:eastAsia="fr-FR"/>
              </w:rPr>
              <w:t xml:space="preserve">l </w:t>
            </w:r>
            <w:r>
              <w:rPr>
                <w:rFonts w:ascii="Arial" w:eastAsia="PMingLiU" w:hAnsi="Arial" w:cs="Arial"/>
                <w:sz w:val="20"/>
                <w:lang w:eastAsia="fr-FR"/>
              </w:rPr>
              <w:t xml:space="preserve">ne </w:t>
            </w:r>
            <w:r w:rsidR="008F58C2">
              <w:rPr>
                <w:rFonts w:ascii="Arial" w:eastAsia="PMingLiU" w:hAnsi="Arial" w:cs="Arial"/>
                <w:sz w:val="20"/>
                <w:lang w:eastAsia="fr-FR"/>
              </w:rPr>
              <w:t xml:space="preserve">faudra </w:t>
            </w:r>
            <w:r>
              <w:rPr>
                <w:rFonts w:ascii="Arial" w:eastAsia="PMingLiU" w:hAnsi="Arial" w:cs="Arial"/>
                <w:sz w:val="20"/>
                <w:lang w:eastAsia="fr-FR"/>
              </w:rPr>
              <w:t xml:space="preserve">pas en plus </w:t>
            </w:r>
            <w:r w:rsidR="008F58C2">
              <w:rPr>
                <w:rFonts w:ascii="Arial" w:eastAsia="PMingLiU" w:hAnsi="Arial" w:cs="Arial"/>
                <w:sz w:val="20"/>
                <w:lang w:eastAsia="fr-FR"/>
              </w:rPr>
              <w:t xml:space="preserve">cliquer sur le bouton </w:t>
            </w:r>
            <w:r w:rsidR="00C35536">
              <w:rPr>
                <w:rFonts w:ascii="Arial" w:eastAsia="PMingLiU" w:hAnsi="Arial" w:cs="Arial"/>
                <w:sz w:val="20"/>
                <w:lang w:eastAsia="fr-FR"/>
              </w:rPr>
              <w:t>de</w:t>
            </w:r>
            <w:r w:rsidR="008F58C2">
              <w:rPr>
                <w:rFonts w:ascii="Arial" w:eastAsia="PMingLiU" w:hAnsi="Arial" w:cs="Arial"/>
                <w:sz w:val="20"/>
                <w:lang w:eastAsia="fr-FR"/>
              </w:rPr>
              <w:t xml:space="preserve"> vali</w:t>
            </w:r>
            <w:r w:rsidR="00447585">
              <w:rPr>
                <w:rFonts w:ascii="Arial" w:eastAsia="PMingLiU" w:hAnsi="Arial" w:cs="Arial"/>
                <w:sz w:val="20"/>
                <w:lang w:eastAsia="fr-FR"/>
              </w:rPr>
              <w:t>dation des modifications.</w:t>
            </w:r>
            <w:r w:rsidR="006D753D">
              <w:rPr>
                <w:rFonts w:ascii="Arial" w:eastAsia="PMingLiU" w:hAnsi="Arial" w:cs="Arial"/>
                <w:sz w:val="20"/>
                <w:lang w:eastAsia="fr-FR"/>
              </w:rPr>
              <w:t xml:space="preserve"> </w:t>
            </w:r>
          </w:p>
          <w:p w14:paraId="4695FFC8" w14:textId="77777777" w:rsidR="006D753D" w:rsidRDefault="006D753D" w:rsidP="00015B42">
            <w:pPr>
              <w:spacing w:before="0"/>
              <w:jc w:val="both"/>
              <w:rPr>
                <w:rFonts w:ascii="Arial" w:eastAsia="PMingLiU" w:hAnsi="Arial" w:cs="Arial"/>
                <w:sz w:val="20"/>
                <w:lang w:eastAsia="fr-FR"/>
              </w:rPr>
            </w:pPr>
          </w:p>
          <w:p w14:paraId="2B80327C" w14:textId="318718BC" w:rsidR="008F58C2" w:rsidRPr="00015B42" w:rsidRDefault="006D753D" w:rsidP="00015B42">
            <w:pPr>
              <w:spacing w:before="0"/>
              <w:jc w:val="both"/>
              <w:rPr>
                <w:rFonts w:ascii="Arial" w:eastAsia="PMingLiU" w:hAnsi="Arial" w:cs="Arial"/>
                <w:sz w:val="20"/>
                <w:lang w:eastAsia="fr-FR"/>
              </w:rPr>
            </w:pPr>
            <w:r>
              <w:rPr>
                <w:rFonts w:ascii="Arial" w:eastAsia="PMingLiU" w:hAnsi="Arial" w:cs="Arial"/>
                <w:sz w:val="20"/>
                <w:lang w:eastAsia="fr-FR"/>
              </w:rPr>
              <w:t xml:space="preserve">L’API prendra en entrée la liste des repères fonctionnels correspondants aux lignes sélectionnées par l’utilisateur. Si une suppression n’est pas possible </w:t>
            </w:r>
            <w:del w:id="822" w:author="Level, Vincent" w:date="2025-01-22T15:53:00Z">
              <w:r w:rsidDel="00454131">
                <w:rPr>
                  <w:rFonts w:ascii="Arial" w:eastAsia="PMingLiU" w:hAnsi="Arial" w:cs="Arial"/>
                  <w:sz w:val="20"/>
                  <w:lang w:eastAsia="fr-FR"/>
                </w:rPr>
                <w:delText xml:space="preserve">(cas d’un objet consolidé avec une ou n sources autre que USER) </w:delText>
              </w:r>
            </w:del>
            <w:r>
              <w:rPr>
                <w:rFonts w:ascii="Arial" w:eastAsia="PMingLiU" w:hAnsi="Arial" w:cs="Arial"/>
                <w:sz w:val="20"/>
                <w:lang w:eastAsia="fr-FR"/>
              </w:rPr>
              <w:t xml:space="preserve">alors un message sera </w:t>
            </w:r>
            <w:proofErr w:type="gramStart"/>
            <w:r>
              <w:rPr>
                <w:rFonts w:ascii="Arial" w:eastAsia="PMingLiU" w:hAnsi="Arial" w:cs="Arial"/>
                <w:sz w:val="20"/>
                <w:lang w:eastAsia="fr-FR"/>
              </w:rPr>
              <w:t>affichée</w:t>
            </w:r>
            <w:proofErr w:type="gramEnd"/>
            <w:r>
              <w:rPr>
                <w:rFonts w:ascii="Arial" w:eastAsia="PMingLiU" w:hAnsi="Arial" w:cs="Arial"/>
                <w:sz w:val="20"/>
                <w:lang w:eastAsia="fr-FR"/>
              </w:rPr>
              <w:t xml:space="preserve"> à l’utilisateur.</w:t>
            </w:r>
          </w:p>
          <w:p w14:paraId="18874C4D" w14:textId="77777777" w:rsidR="00015B42" w:rsidRDefault="00015B42" w:rsidP="00015B42">
            <w:pPr>
              <w:spacing w:before="0"/>
              <w:jc w:val="both"/>
              <w:rPr>
                <w:ins w:id="823" w:author="Level, Vincent" w:date="2025-01-22T15:53:00Z"/>
                <w:rFonts w:ascii="Arial" w:hAnsi="Arial" w:cs="Arial"/>
                <w:sz w:val="20"/>
              </w:rPr>
            </w:pPr>
          </w:p>
          <w:p w14:paraId="68D1BA19" w14:textId="37521F60" w:rsidR="00454131" w:rsidRDefault="00454131" w:rsidP="00015B42">
            <w:pPr>
              <w:spacing w:before="0"/>
              <w:jc w:val="both"/>
              <w:rPr>
                <w:ins w:id="824" w:author="Level, Vincent" w:date="2025-01-22T15:53:00Z"/>
                <w:rFonts w:ascii="Arial" w:hAnsi="Arial" w:cs="Arial"/>
                <w:sz w:val="20"/>
              </w:rPr>
            </w:pPr>
            <w:ins w:id="825" w:author="Level, Vincent" w:date="2025-01-22T15:53:00Z">
              <w:r>
                <w:rPr>
                  <w:rFonts w:ascii="Arial" w:hAnsi="Arial" w:cs="Arial"/>
                  <w:sz w:val="20"/>
                </w:rPr>
                <w:t xml:space="preserve">Si plusieurs </w:t>
              </w:r>
            </w:ins>
            <w:ins w:id="826" w:author="Level, Vincent" w:date="2025-01-22T15:54:00Z">
              <w:r>
                <w:rPr>
                  <w:rFonts w:ascii="Arial" w:hAnsi="Arial" w:cs="Arial"/>
                  <w:sz w:val="20"/>
                </w:rPr>
                <w:t xml:space="preserve">lignes sont à supprimer </w:t>
              </w:r>
              <w:proofErr w:type="spellStart"/>
              <w:r>
                <w:rPr>
                  <w:rFonts w:ascii="Arial" w:hAnsi="Arial" w:cs="Arial"/>
                  <w:sz w:val="20"/>
                </w:rPr>
                <w:t>simultannément</w:t>
              </w:r>
              <w:proofErr w:type="spellEnd"/>
              <w:r>
                <w:rPr>
                  <w:rFonts w:ascii="Arial" w:hAnsi="Arial" w:cs="Arial"/>
                  <w:sz w:val="20"/>
                </w:rPr>
                <w:t xml:space="preserve"> et qu’une </w:t>
              </w:r>
              <w:proofErr w:type="gramStart"/>
              <w:r>
                <w:rPr>
                  <w:rFonts w:ascii="Arial" w:hAnsi="Arial" w:cs="Arial"/>
                  <w:sz w:val="20"/>
                </w:rPr>
                <w:t>des suppression</w:t>
              </w:r>
              <w:proofErr w:type="gramEnd"/>
              <w:r>
                <w:rPr>
                  <w:rFonts w:ascii="Arial" w:hAnsi="Arial" w:cs="Arial"/>
                  <w:sz w:val="20"/>
                </w:rPr>
                <w:t xml:space="preserve"> se termine en erreur alors aucune suppression ne sera effectuée et un message</w:t>
              </w:r>
            </w:ins>
            <w:ins w:id="827" w:author="Level, Vincent" w:date="2025-01-22T15:55:00Z">
              <w:r>
                <w:rPr>
                  <w:rFonts w:ascii="Arial" w:hAnsi="Arial" w:cs="Arial"/>
                  <w:sz w:val="20"/>
                </w:rPr>
                <w:t xml:space="preserve"> sera affiché à l’utilisateur.</w:t>
              </w:r>
            </w:ins>
          </w:p>
          <w:p w14:paraId="71A3FE26" w14:textId="1986F0D4" w:rsidR="00454131" w:rsidRPr="00015B42" w:rsidRDefault="00454131" w:rsidP="00015B42">
            <w:pPr>
              <w:spacing w:before="0"/>
              <w:jc w:val="both"/>
              <w:rPr>
                <w:rFonts w:ascii="Arial" w:hAnsi="Arial" w:cs="Arial"/>
                <w:sz w:val="20"/>
              </w:rPr>
            </w:pPr>
          </w:p>
        </w:tc>
      </w:tr>
      <w:tr w:rsidR="007D499E" w:rsidRPr="003367C0" w14:paraId="6A4A2BEB" w14:textId="77777777" w:rsidTr="00465C24">
        <w:trPr>
          <w:trHeight w:val="225"/>
        </w:trPr>
        <w:tc>
          <w:tcPr>
            <w:tcW w:w="560" w:type="pct"/>
            <w:tcBorders>
              <w:top w:val="single" w:sz="4" w:space="0" w:color="auto"/>
              <w:left w:val="single" w:sz="4" w:space="0" w:color="auto"/>
              <w:bottom w:val="single" w:sz="4" w:space="0" w:color="auto"/>
              <w:right w:val="single" w:sz="4" w:space="0" w:color="auto"/>
            </w:tcBorders>
            <w:vAlign w:val="center"/>
          </w:tcPr>
          <w:p w14:paraId="286EF83E" w14:textId="718AE35B" w:rsidR="007D499E" w:rsidRDefault="007D499E" w:rsidP="000753BA">
            <w:pPr>
              <w:pStyle w:val="NORMALDI"/>
              <w:spacing w:before="0"/>
              <w:ind w:left="0"/>
              <w:jc w:val="center"/>
              <w:rPr>
                <w:rFonts w:cs="Arial"/>
                <w:color w:val="272C31"/>
                <w:szCs w:val="22"/>
              </w:rPr>
            </w:pPr>
            <w:r>
              <w:rPr>
                <w:rFonts w:cs="Arial"/>
                <w:color w:val="272C31"/>
                <w:szCs w:val="22"/>
              </w:rPr>
              <w:lastRenderedPageBreak/>
              <w:t>RG-</w:t>
            </w:r>
            <w:r w:rsidR="00317C64">
              <w:rPr>
                <w:rFonts w:cs="Arial"/>
                <w:color w:val="272C31"/>
                <w:szCs w:val="22"/>
              </w:rPr>
              <w:t>03</w:t>
            </w:r>
            <w:r>
              <w:rPr>
                <w:rFonts w:cs="Arial"/>
                <w:color w:val="272C31"/>
                <w:szCs w:val="22"/>
              </w:rPr>
              <w:t>-</w:t>
            </w:r>
            <w:r w:rsidR="00317C64">
              <w:rPr>
                <w:rFonts w:cs="Arial"/>
                <w:color w:val="272C31"/>
                <w:szCs w:val="22"/>
              </w:rPr>
              <w:t>1</w:t>
            </w:r>
            <w:r w:rsidR="00D01117">
              <w:rPr>
                <w:rFonts w:cs="Arial"/>
                <w:color w:val="272C31"/>
                <w:szCs w:val="22"/>
              </w:rPr>
              <w:t>2</w:t>
            </w:r>
          </w:p>
        </w:tc>
        <w:tc>
          <w:tcPr>
            <w:tcW w:w="4440" w:type="pct"/>
            <w:tcBorders>
              <w:top w:val="single" w:sz="4" w:space="0" w:color="auto"/>
              <w:left w:val="single" w:sz="4" w:space="0" w:color="auto"/>
              <w:bottom w:val="single" w:sz="4" w:space="0" w:color="auto"/>
              <w:right w:val="single" w:sz="4" w:space="0" w:color="auto"/>
            </w:tcBorders>
            <w:vAlign w:val="center"/>
          </w:tcPr>
          <w:p w14:paraId="3B4DCBC2" w14:textId="77777777" w:rsidR="007D499E" w:rsidRDefault="007D499E" w:rsidP="00B712E1">
            <w:pPr>
              <w:spacing w:before="0"/>
              <w:jc w:val="both"/>
              <w:rPr>
                <w:rFonts w:ascii="Arial" w:hAnsi="Arial" w:cs="Arial"/>
                <w:b/>
                <w:sz w:val="20"/>
                <w:u w:val="single"/>
              </w:rPr>
            </w:pPr>
            <w:r>
              <w:rPr>
                <w:rFonts w:ascii="Arial" w:hAnsi="Arial" w:cs="Arial"/>
                <w:b/>
                <w:sz w:val="20"/>
                <w:u w:val="single"/>
              </w:rPr>
              <w:t>Validation des modifications :</w:t>
            </w:r>
          </w:p>
          <w:p w14:paraId="232A3850" w14:textId="77777777" w:rsidR="007D499E" w:rsidRDefault="007D499E" w:rsidP="00B712E1">
            <w:pPr>
              <w:spacing w:before="0"/>
              <w:jc w:val="both"/>
              <w:rPr>
                <w:rFonts w:ascii="Arial" w:hAnsi="Arial" w:cs="Arial"/>
                <w:sz w:val="20"/>
              </w:rPr>
            </w:pPr>
          </w:p>
          <w:p w14:paraId="746D6044" w14:textId="0BE075EC" w:rsidR="008F58C2" w:rsidRDefault="008F58C2" w:rsidP="008F58C2">
            <w:pPr>
              <w:spacing w:before="0"/>
              <w:jc w:val="both"/>
              <w:rPr>
                <w:rFonts w:ascii="Arial" w:hAnsi="Arial" w:cs="Arial"/>
                <w:sz w:val="20"/>
              </w:rPr>
            </w:pPr>
            <w:r w:rsidRPr="00746C23">
              <w:rPr>
                <w:rFonts w:ascii="Arial" w:hAnsi="Arial" w:cs="Arial"/>
                <w:sz w:val="20"/>
              </w:rPr>
              <w:t>Le bouton de validation (coche verte) est grisé par défaut (non accessible). Dès lors qu’une valeur est modifiée</w:t>
            </w:r>
            <w:r w:rsidR="00DE31EC">
              <w:rPr>
                <w:rFonts w:ascii="Arial" w:hAnsi="Arial" w:cs="Arial"/>
                <w:sz w:val="20"/>
              </w:rPr>
              <w:t xml:space="preserve"> </w:t>
            </w:r>
            <w:r w:rsidR="009D457E">
              <w:rPr>
                <w:rFonts w:ascii="Arial" w:hAnsi="Arial" w:cs="Arial"/>
                <w:sz w:val="20"/>
              </w:rPr>
              <w:t xml:space="preserve">(création/modification) </w:t>
            </w:r>
            <w:r w:rsidR="00DE31EC">
              <w:rPr>
                <w:rFonts w:ascii="Arial" w:hAnsi="Arial" w:cs="Arial"/>
                <w:sz w:val="20"/>
              </w:rPr>
              <w:t>et valide</w:t>
            </w:r>
            <w:r w:rsidRPr="00746C23">
              <w:rPr>
                <w:rFonts w:ascii="Arial" w:hAnsi="Arial" w:cs="Arial"/>
                <w:sz w:val="20"/>
              </w:rPr>
              <w:t xml:space="preserve">, le bouton devient accessible et il faudra cliquer dessus pour valider </w:t>
            </w:r>
            <w:proofErr w:type="gramStart"/>
            <w:r w:rsidRPr="00746C23">
              <w:rPr>
                <w:rFonts w:ascii="Arial" w:hAnsi="Arial" w:cs="Arial"/>
                <w:sz w:val="20"/>
              </w:rPr>
              <w:t>toutes les modification apportée</w:t>
            </w:r>
            <w:r w:rsidR="009D457E">
              <w:rPr>
                <w:rFonts w:ascii="Arial" w:hAnsi="Arial" w:cs="Arial"/>
                <w:sz w:val="20"/>
              </w:rPr>
              <w:t>s</w:t>
            </w:r>
            <w:proofErr w:type="gramEnd"/>
            <w:r w:rsidRPr="00746C23">
              <w:rPr>
                <w:rFonts w:ascii="Arial" w:hAnsi="Arial" w:cs="Arial"/>
                <w:sz w:val="20"/>
              </w:rPr>
              <w:t>.</w:t>
            </w:r>
            <w:r w:rsidR="00C65051">
              <w:rPr>
                <w:rFonts w:ascii="Arial" w:hAnsi="Arial" w:cs="Arial"/>
                <w:sz w:val="20"/>
              </w:rPr>
              <w:t xml:space="preserve"> Un appel au point </w:t>
            </w:r>
            <w:r w:rsidR="00C65051">
              <w:rPr>
                <w:rFonts w:ascii="Arial" w:eastAsia="PMingLiU" w:hAnsi="Arial" w:cs="Arial"/>
                <w:sz w:val="20"/>
                <w:lang w:eastAsia="fr-FR"/>
              </w:rPr>
              <w:t xml:space="preserve">d’API </w:t>
            </w:r>
            <w:proofErr w:type="spellStart"/>
            <w:r w:rsidR="00C35536" w:rsidRPr="00C35536">
              <w:rPr>
                <w:rFonts w:ascii="Arial" w:hAnsi="Arial" w:cs="Arial"/>
                <w:sz w:val="20"/>
              </w:rPr>
              <w:t>UpdateDatasFromUser</w:t>
            </w:r>
            <w:proofErr w:type="spellEnd"/>
            <w:r w:rsidR="00C65051">
              <w:rPr>
                <w:rFonts w:ascii="Arial" w:hAnsi="Arial" w:cs="Arial"/>
                <w:sz w:val="20"/>
              </w:rPr>
              <w:t xml:space="preserve"> sera </w:t>
            </w:r>
            <w:proofErr w:type="gramStart"/>
            <w:r w:rsidR="00C65051">
              <w:rPr>
                <w:rFonts w:ascii="Arial" w:hAnsi="Arial" w:cs="Arial"/>
                <w:sz w:val="20"/>
              </w:rPr>
              <w:t>effectuée</w:t>
            </w:r>
            <w:proofErr w:type="gramEnd"/>
            <w:r w:rsidR="00C65051">
              <w:rPr>
                <w:rFonts w:ascii="Arial" w:hAnsi="Arial" w:cs="Arial"/>
                <w:sz w:val="20"/>
              </w:rPr>
              <w:t xml:space="preserve"> afin de mettre à jour les données dans la base de données </w:t>
            </w:r>
            <w:proofErr w:type="spellStart"/>
            <w:r w:rsidR="00C65051">
              <w:rPr>
                <w:rFonts w:ascii="Arial" w:hAnsi="Arial" w:cs="Arial"/>
                <w:sz w:val="20"/>
              </w:rPr>
              <w:t>Postgre</w:t>
            </w:r>
            <w:proofErr w:type="spellEnd"/>
            <w:r w:rsidR="00C65051">
              <w:rPr>
                <w:rFonts w:ascii="Arial" w:hAnsi="Arial" w:cs="Arial"/>
                <w:sz w:val="20"/>
              </w:rPr>
              <w:t xml:space="preserve"> SQL.</w:t>
            </w:r>
          </w:p>
          <w:p w14:paraId="2954D5E1" w14:textId="77777777" w:rsidR="007D499E" w:rsidRDefault="007D499E" w:rsidP="00B712E1">
            <w:pPr>
              <w:spacing w:before="0"/>
              <w:jc w:val="both"/>
              <w:rPr>
                <w:rFonts w:ascii="Arial" w:hAnsi="Arial" w:cs="Arial"/>
                <w:sz w:val="20"/>
              </w:rPr>
            </w:pPr>
          </w:p>
          <w:p w14:paraId="235CB8A9" w14:textId="5644491C" w:rsidR="008F58C2" w:rsidRDefault="008F58C2" w:rsidP="008F58C2">
            <w:pPr>
              <w:spacing w:before="0"/>
              <w:jc w:val="both"/>
              <w:rPr>
                <w:rFonts w:ascii="Arial" w:hAnsi="Arial" w:cs="Arial"/>
                <w:sz w:val="20"/>
              </w:rPr>
            </w:pPr>
            <w:r>
              <w:rPr>
                <w:rFonts w:ascii="Arial" w:hAnsi="Arial" w:cs="Arial"/>
                <w:sz w:val="20"/>
              </w:rPr>
              <w:t xml:space="preserve">Même si dans l’application une seule ligne consolidée sera affichée à l’utilisateur, pour un repère fonctionnel, si des modifications sont faites alors celles-ci devront être propagées à tous les objets non archivés ayant le même repère fonctionnel (colonne </w:t>
            </w:r>
            <w:proofErr w:type="spellStart"/>
            <w:r>
              <w:rPr>
                <w:rFonts w:ascii="Arial" w:hAnsi="Arial" w:cs="Arial"/>
                <w:sz w:val="20"/>
              </w:rPr>
              <w:t>name</w:t>
            </w:r>
            <w:proofErr w:type="spellEnd"/>
            <w:r>
              <w:rPr>
                <w:rFonts w:ascii="Arial" w:hAnsi="Arial" w:cs="Arial"/>
                <w:sz w:val="20"/>
              </w:rPr>
              <w:t xml:space="preserve">) </w:t>
            </w:r>
            <w:proofErr w:type="spellStart"/>
            <w:r>
              <w:rPr>
                <w:rFonts w:ascii="Arial" w:hAnsi="Arial" w:cs="Arial"/>
                <w:sz w:val="20"/>
              </w:rPr>
              <w:t>quelque</w:t>
            </w:r>
            <w:proofErr w:type="spellEnd"/>
            <w:r>
              <w:rPr>
                <w:rFonts w:ascii="Arial" w:hAnsi="Arial" w:cs="Arial"/>
                <w:sz w:val="20"/>
              </w:rPr>
              <w:t xml:space="preserve"> soit leur source dans la table </w:t>
            </w:r>
            <w:proofErr w:type="spellStart"/>
            <w:r>
              <w:rPr>
                <w:rFonts w:ascii="Arial" w:hAnsi="Arial" w:cs="Arial"/>
                <w:sz w:val="20"/>
              </w:rPr>
              <w:t>objects_from_cao</w:t>
            </w:r>
            <w:proofErr w:type="spellEnd"/>
            <w:r>
              <w:rPr>
                <w:rFonts w:ascii="Arial" w:hAnsi="Arial" w:cs="Arial"/>
                <w:sz w:val="20"/>
              </w:rPr>
              <w:t>.</w:t>
            </w:r>
          </w:p>
          <w:p w14:paraId="1585E662" w14:textId="77777777" w:rsidR="008F58C2" w:rsidRDefault="008F58C2" w:rsidP="00B712E1">
            <w:pPr>
              <w:spacing w:before="0"/>
              <w:jc w:val="both"/>
              <w:rPr>
                <w:rFonts w:ascii="Arial" w:hAnsi="Arial" w:cs="Arial"/>
                <w:sz w:val="20"/>
              </w:rPr>
            </w:pPr>
          </w:p>
          <w:p w14:paraId="2281D7EA" w14:textId="77777777" w:rsidR="008F58C2" w:rsidRDefault="008F58C2" w:rsidP="00B712E1">
            <w:pPr>
              <w:spacing w:before="0"/>
              <w:jc w:val="both"/>
              <w:rPr>
                <w:rFonts w:ascii="Arial" w:hAnsi="Arial" w:cs="Arial"/>
                <w:sz w:val="20"/>
              </w:rPr>
            </w:pPr>
            <w:r>
              <w:rPr>
                <w:rFonts w:ascii="Arial" w:hAnsi="Arial" w:cs="Arial"/>
                <w:sz w:val="20"/>
              </w:rPr>
              <w:t>Si une erreur se produit lors de la mise à jour d’une ligne, celle-ci sera colorisée en rouge et un message indiquant la cause de l’erreur sera affichée.</w:t>
            </w:r>
          </w:p>
          <w:p w14:paraId="73F5B366" w14:textId="77777777" w:rsidR="008F58C2" w:rsidRDefault="008F58C2" w:rsidP="00B712E1">
            <w:pPr>
              <w:spacing w:before="0"/>
              <w:jc w:val="both"/>
              <w:rPr>
                <w:rFonts w:ascii="Arial" w:hAnsi="Arial" w:cs="Arial"/>
                <w:sz w:val="20"/>
              </w:rPr>
            </w:pPr>
          </w:p>
          <w:p w14:paraId="476F43F9" w14:textId="1F1B4A7D" w:rsidR="008F58C2" w:rsidRDefault="008F58C2" w:rsidP="00B712E1">
            <w:pPr>
              <w:spacing w:before="0"/>
              <w:jc w:val="both"/>
              <w:rPr>
                <w:rFonts w:ascii="Arial" w:hAnsi="Arial" w:cs="Arial"/>
                <w:sz w:val="20"/>
              </w:rPr>
            </w:pPr>
            <w:r>
              <w:rPr>
                <w:rFonts w:ascii="Arial" w:hAnsi="Arial" w:cs="Arial"/>
                <w:sz w:val="20"/>
              </w:rPr>
              <w:t xml:space="preserve">Si la validation concerne plusieurs lignes, </w:t>
            </w:r>
            <w:del w:id="828" w:author="Level, Vincent" w:date="2025-01-22T15:55:00Z">
              <w:r w:rsidDel="000F6C23">
                <w:rPr>
                  <w:rFonts w:ascii="Arial" w:hAnsi="Arial" w:cs="Arial"/>
                  <w:sz w:val="20"/>
                </w:rPr>
                <w:delText>la validation des lignes cohérentes ne devra pas être bloquée par celle(s) en erreur(s)</w:delText>
              </w:r>
            </w:del>
            <w:ins w:id="829" w:author="Level, Vincent" w:date="2025-01-22T15:55:00Z">
              <w:r w:rsidR="000F6C23">
                <w:rPr>
                  <w:rFonts w:ascii="Arial" w:hAnsi="Arial" w:cs="Arial"/>
                  <w:sz w:val="20"/>
                </w:rPr>
                <w:t xml:space="preserve">aucune validation </w:t>
              </w:r>
            </w:ins>
            <w:ins w:id="830" w:author="Level, Vincent" w:date="2025-01-22T15:56:00Z">
              <w:r w:rsidR="000F6C23">
                <w:rPr>
                  <w:rFonts w:ascii="Arial" w:hAnsi="Arial" w:cs="Arial"/>
                  <w:sz w:val="20"/>
                </w:rPr>
                <w:t>ne</w:t>
              </w:r>
            </w:ins>
            <w:ins w:id="831" w:author="Level, Vincent" w:date="2025-01-22T15:55:00Z">
              <w:r w:rsidR="000F6C23">
                <w:rPr>
                  <w:rFonts w:ascii="Arial" w:hAnsi="Arial" w:cs="Arial"/>
                  <w:sz w:val="20"/>
                </w:rPr>
                <w:t xml:space="preserve"> sera effectuée si une </w:t>
              </w:r>
            </w:ins>
            <w:ins w:id="832" w:author="Level, Vincent" w:date="2025-01-22T15:56:00Z">
              <w:r w:rsidR="000F6C23">
                <w:rPr>
                  <w:rFonts w:ascii="Arial" w:hAnsi="Arial" w:cs="Arial"/>
                  <w:sz w:val="20"/>
                </w:rPr>
                <w:t>erreur est rencontrée</w:t>
              </w:r>
            </w:ins>
            <w:r>
              <w:rPr>
                <w:rFonts w:ascii="Arial" w:hAnsi="Arial" w:cs="Arial"/>
                <w:sz w:val="20"/>
              </w:rPr>
              <w:t>.</w:t>
            </w:r>
          </w:p>
          <w:p w14:paraId="616D98EB" w14:textId="44906B3A" w:rsidR="00BB5D61" w:rsidRDefault="00BB5D61" w:rsidP="00B712E1">
            <w:pPr>
              <w:spacing w:before="0"/>
              <w:jc w:val="both"/>
              <w:rPr>
                <w:rFonts w:ascii="Arial" w:hAnsi="Arial" w:cs="Arial"/>
                <w:sz w:val="20"/>
              </w:rPr>
            </w:pPr>
          </w:p>
          <w:p w14:paraId="61300524" w14:textId="77777777" w:rsidR="00BB5D61" w:rsidRDefault="00BB5D61" w:rsidP="00B712E1">
            <w:pPr>
              <w:spacing w:before="0"/>
              <w:jc w:val="both"/>
              <w:rPr>
                <w:rFonts w:ascii="Arial" w:hAnsi="Arial" w:cs="Arial"/>
                <w:sz w:val="20"/>
              </w:rPr>
            </w:pPr>
            <w:r>
              <w:rPr>
                <w:rFonts w:ascii="Arial" w:hAnsi="Arial" w:cs="Arial"/>
                <w:sz w:val="20"/>
              </w:rPr>
              <w:t xml:space="preserve">Si des modifications (création/modification/archivage) ont été effectués par un utilisateur dans l’application mais n’ont pas </w:t>
            </w:r>
            <w:proofErr w:type="spellStart"/>
            <w:r>
              <w:rPr>
                <w:rFonts w:ascii="Arial" w:hAnsi="Arial" w:cs="Arial"/>
                <w:sz w:val="20"/>
              </w:rPr>
              <w:t>encoré</w:t>
            </w:r>
            <w:proofErr w:type="spellEnd"/>
            <w:r>
              <w:rPr>
                <w:rFonts w:ascii="Arial" w:hAnsi="Arial" w:cs="Arial"/>
                <w:sz w:val="20"/>
              </w:rPr>
              <w:t xml:space="preserve"> été validées :</w:t>
            </w:r>
          </w:p>
          <w:p w14:paraId="61F4783F" w14:textId="77777777" w:rsidR="00BB5D61" w:rsidRDefault="00BB5D61" w:rsidP="00BB5D61">
            <w:pPr>
              <w:pStyle w:val="Paragraphedeliste"/>
              <w:numPr>
                <w:ilvl w:val="0"/>
                <w:numId w:val="17"/>
              </w:numPr>
              <w:spacing w:before="0"/>
              <w:jc w:val="both"/>
              <w:rPr>
                <w:rFonts w:ascii="Arial" w:hAnsi="Arial" w:cs="Arial"/>
                <w:sz w:val="20"/>
              </w:rPr>
            </w:pPr>
            <w:r>
              <w:rPr>
                <w:rFonts w:ascii="Arial" w:hAnsi="Arial" w:cs="Arial"/>
                <w:sz w:val="20"/>
              </w:rPr>
              <w:t>Si l’utilisateur souhaite :</w:t>
            </w:r>
          </w:p>
          <w:p w14:paraId="23A7FF49" w14:textId="4AFEA9CC" w:rsidR="00BB5D61" w:rsidRDefault="00BB5D61" w:rsidP="00BB5D61">
            <w:pPr>
              <w:pStyle w:val="Paragraphedeliste"/>
              <w:numPr>
                <w:ilvl w:val="1"/>
                <w:numId w:val="17"/>
              </w:numPr>
              <w:spacing w:before="0"/>
              <w:jc w:val="both"/>
              <w:rPr>
                <w:rFonts w:ascii="Arial" w:hAnsi="Arial" w:cs="Arial"/>
                <w:sz w:val="20"/>
              </w:rPr>
            </w:pPr>
            <w:r>
              <w:rPr>
                <w:rFonts w:ascii="Arial" w:hAnsi="Arial" w:cs="Arial"/>
                <w:sz w:val="20"/>
              </w:rPr>
              <w:t>Changer de projet (retour à la page d’accueil).</w:t>
            </w:r>
          </w:p>
          <w:p w14:paraId="26C4CC88" w14:textId="33CBEF52" w:rsidR="00BB5D61" w:rsidRDefault="00BB5D61" w:rsidP="00BB5D61">
            <w:pPr>
              <w:pStyle w:val="Paragraphedeliste"/>
              <w:numPr>
                <w:ilvl w:val="1"/>
                <w:numId w:val="17"/>
              </w:numPr>
              <w:spacing w:before="0"/>
              <w:jc w:val="both"/>
              <w:rPr>
                <w:rFonts w:ascii="Arial" w:hAnsi="Arial" w:cs="Arial"/>
                <w:sz w:val="20"/>
              </w:rPr>
            </w:pPr>
            <w:r>
              <w:rPr>
                <w:rFonts w:ascii="Arial" w:hAnsi="Arial" w:cs="Arial"/>
                <w:sz w:val="20"/>
              </w:rPr>
              <w:t>Rafraichir le tableau des données consolidées</w:t>
            </w:r>
            <w:r w:rsidR="00A64D4C">
              <w:rPr>
                <w:rFonts w:ascii="Arial" w:hAnsi="Arial" w:cs="Arial"/>
                <w:sz w:val="20"/>
              </w:rPr>
              <w:t>.</w:t>
            </w:r>
          </w:p>
          <w:p w14:paraId="281A8652" w14:textId="36789526" w:rsidR="00BB5D61" w:rsidRPr="00BB5D61" w:rsidRDefault="00BB5D61" w:rsidP="00BB5D61">
            <w:pPr>
              <w:pStyle w:val="Paragraphedeliste"/>
              <w:numPr>
                <w:ilvl w:val="1"/>
                <w:numId w:val="17"/>
              </w:numPr>
              <w:spacing w:before="0"/>
              <w:jc w:val="both"/>
              <w:rPr>
                <w:rFonts w:ascii="Arial" w:hAnsi="Arial" w:cs="Arial"/>
                <w:sz w:val="20"/>
              </w:rPr>
            </w:pPr>
            <w:r>
              <w:rPr>
                <w:rFonts w:ascii="Arial" w:hAnsi="Arial" w:cs="Arial"/>
                <w:sz w:val="20"/>
              </w:rPr>
              <w:t>Fermer l’application.</w:t>
            </w:r>
          </w:p>
          <w:p w14:paraId="44E708B1" w14:textId="654CBD93" w:rsidR="00BB5D61" w:rsidRPr="00BB5D61" w:rsidRDefault="00BB5D61" w:rsidP="00BB5D61">
            <w:pPr>
              <w:spacing w:before="0"/>
              <w:ind w:left="720"/>
              <w:jc w:val="both"/>
              <w:rPr>
                <w:rFonts w:ascii="Arial" w:hAnsi="Arial" w:cs="Arial"/>
                <w:sz w:val="20"/>
              </w:rPr>
            </w:pPr>
            <w:r>
              <w:rPr>
                <w:rFonts w:ascii="Arial" w:hAnsi="Arial" w:cs="Arial"/>
                <w:sz w:val="20"/>
              </w:rPr>
              <w:t>A</w:t>
            </w:r>
            <w:r w:rsidRPr="00BB5D61">
              <w:rPr>
                <w:rFonts w:ascii="Arial" w:hAnsi="Arial" w:cs="Arial"/>
                <w:sz w:val="20"/>
              </w:rPr>
              <w:t xml:space="preserve">lors un message lui indiquant que des modifications </w:t>
            </w:r>
            <w:r w:rsidR="00A64D4C">
              <w:rPr>
                <w:rFonts w:ascii="Arial" w:hAnsi="Arial" w:cs="Arial"/>
                <w:sz w:val="20"/>
              </w:rPr>
              <w:t>en cours</w:t>
            </w:r>
            <w:r w:rsidRPr="00BB5D61">
              <w:rPr>
                <w:rFonts w:ascii="Arial" w:hAnsi="Arial" w:cs="Arial"/>
                <w:sz w:val="20"/>
              </w:rPr>
              <w:t xml:space="preserve"> n’ont pas été validées et qu’elles seront perdues </w:t>
            </w:r>
            <w:proofErr w:type="gramStart"/>
            <w:r w:rsidRPr="00BB5D61">
              <w:rPr>
                <w:rFonts w:ascii="Arial" w:hAnsi="Arial" w:cs="Arial"/>
                <w:sz w:val="20"/>
              </w:rPr>
              <w:t>si il</w:t>
            </w:r>
            <w:proofErr w:type="gramEnd"/>
            <w:r w:rsidRPr="00BB5D61">
              <w:rPr>
                <w:rFonts w:ascii="Arial" w:hAnsi="Arial" w:cs="Arial"/>
                <w:sz w:val="20"/>
              </w:rPr>
              <w:t xml:space="preserve"> souhaite poursuivre. L’utilisateur aura le choix entre :</w:t>
            </w:r>
          </w:p>
          <w:p w14:paraId="2CC640A7" w14:textId="66AC8C16" w:rsidR="00BB5D61" w:rsidRDefault="00BB5D61" w:rsidP="00BB5D61">
            <w:pPr>
              <w:pStyle w:val="Paragraphedeliste"/>
              <w:numPr>
                <w:ilvl w:val="1"/>
                <w:numId w:val="17"/>
              </w:numPr>
              <w:spacing w:before="0"/>
              <w:jc w:val="both"/>
              <w:rPr>
                <w:rFonts w:ascii="Arial" w:hAnsi="Arial" w:cs="Arial"/>
                <w:sz w:val="20"/>
              </w:rPr>
            </w:pPr>
            <w:r>
              <w:rPr>
                <w:rFonts w:ascii="Arial" w:hAnsi="Arial" w:cs="Arial"/>
                <w:sz w:val="20"/>
              </w:rPr>
              <w:lastRenderedPageBreak/>
              <w:t>Cliquer sur OK : perte des modifications non validées.</w:t>
            </w:r>
          </w:p>
          <w:p w14:paraId="736E7393" w14:textId="048708F4" w:rsidR="00BB5D61" w:rsidRPr="00BB5D61" w:rsidRDefault="00BB5D61" w:rsidP="00BB5D61">
            <w:pPr>
              <w:pStyle w:val="Paragraphedeliste"/>
              <w:numPr>
                <w:ilvl w:val="1"/>
                <w:numId w:val="17"/>
              </w:numPr>
              <w:spacing w:before="0"/>
              <w:jc w:val="both"/>
              <w:rPr>
                <w:rFonts w:ascii="Arial" w:hAnsi="Arial" w:cs="Arial"/>
                <w:sz w:val="20"/>
              </w:rPr>
            </w:pPr>
            <w:r>
              <w:rPr>
                <w:rFonts w:ascii="Arial" w:hAnsi="Arial" w:cs="Arial"/>
                <w:sz w:val="20"/>
              </w:rPr>
              <w:t>Cliquer sur Cancel : retour sur l’écran actuel.</w:t>
            </w:r>
          </w:p>
          <w:p w14:paraId="4436182C" w14:textId="3EC5DAFF" w:rsidR="00447585" w:rsidRPr="007D499E" w:rsidRDefault="00447585" w:rsidP="00B712E1">
            <w:pPr>
              <w:spacing w:before="0"/>
              <w:jc w:val="both"/>
              <w:rPr>
                <w:rFonts w:ascii="Arial" w:hAnsi="Arial" w:cs="Arial"/>
                <w:sz w:val="20"/>
              </w:rPr>
            </w:pPr>
          </w:p>
        </w:tc>
      </w:tr>
      <w:tr w:rsidR="00447585" w:rsidRPr="003367C0" w14:paraId="740DB254" w14:textId="77777777" w:rsidTr="00465C24">
        <w:trPr>
          <w:trHeight w:val="225"/>
        </w:trPr>
        <w:tc>
          <w:tcPr>
            <w:tcW w:w="560" w:type="pct"/>
            <w:tcBorders>
              <w:top w:val="single" w:sz="4" w:space="0" w:color="auto"/>
              <w:left w:val="single" w:sz="4" w:space="0" w:color="auto"/>
              <w:bottom w:val="single" w:sz="4" w:space="0" w:color="auto"/>
              <w:right w:val="single" w:sz="4" w:space="0" w:color="auto"/>
            </w:tcBorders>
            <w:vAlign w:val="center"/>
          </w:tcPr>
          <w:p w14:paraId="2716DFBA" w14:textId="7196F0BE" w:rsidR="00447585" w:rsidRDefault="00317C64" w:rsidP="000753BA">
            <w:pPr>
              <w:pStyle w:val="NORMALDI"/>
              <w:spacing w:before="0"/>
              <w:ind w:left="0"/>
              <w:jc w:val="center"/>
              <w:rPr>
                <w:rFonts w:cs="Arial"/>
                <w:color w:val="272C31"/>
                <w:szCs w:val="22"/>
              </w:rPr>
            </w:pPr>
            <w:r>
              <w:rPr>
                <w:rFonts w:cs="Arial"/>
                <w:color w:val="272C31"/>
                <w:szCs w:val="22"/>
              </w:rPr>
              <w:lastRenderedPageBreak/>
              <w:t>RG-03-1</w:t>
            </w:r>
            <w:r w:rsidR="00D01117">
              <w:rPr>
                <w:rFonts w:cs="Arial"/>
                <w:color w:val="272C31"/>
                <w:szCs w:val="22"/>
              </w:rPr>
              <w:t>3</w:t>
            </w:r>
          </w:p>
        </w:tc>
        <w:tc>
          <w:tcPr>
            <w:tcW w:w="4440" w:type="pct"/>
            <w:tcBorders>
              <w:top w:val="single" w:sz="4" w:space="0" w:color="auto"/>
              <w:left w:val="single" w:sz="4" w:space="0" w:color="auto"/>
              <w:bottom w:val="single" w:sz="4" w:space="0" w:color="auto"/>
              <w:right w:val="single" w:sz="4" w:space="0" w:color="auto"/>
            </w:tcBorders>
            <w:vAlign w:val="center"/>
          </w:tcPr>
          <w:p w14:paraId="28CA167A" w14:textId="77777777" w:rsidR="00447585" w:rsidRDefault="00447585" w:rsidP="00B712E1">
            <w:pPr>
              <w:spacing w:before="0"/>
              <w:jc w:val="both"/>
              <w:rPr>
                <w:rFonts w:ascii="Arial" w:hAnsi="Arial" w:cs="Arial"/>
                <w:b/>
                <w:sz w:val="20"/>
                <w:u w:val="single"/>
              </w:rPr>
            </w:pPr>
            <w:r>
              <w:rPr>
                <w:rFonts w:ascii="Arial" w:hAnsi="Arial" w:cs="Arial"/>
                <w:b/>
                <w:sz w:val="20"/>
                <w:u w:val="single"/>
              </w:rPr>
              <w:t>Gestion des accès concurrents :</w:t>
            </w:r>
          </w:p>
          <w:p w14:paraId="6AB7891E" w14:textId="77777777" w:rsidR="00447585" w:rsidRDefault="00447585" w:rsidP="00B712E1">
            <w:pPr>
              <w:spacing w:before="0"/>
              <w:jc w:val="both"/>
              <w:rPr>
                <w:rFonts w:ascii="Arial" w:hAnsi="Arial" w:cs="Arial"/>
                <w:sz w:val="20"/>
              </w:rPr>
            </w:pPr>
          </w:p>
          <w:p w14:paraId="1E1433C5" w14:textId="2414D4AD" w:rsidR="00447585" w:rsidRDefault="00447585" w:rsidP="00447585">
            <w:pPr>
              <w:spacing w:before="0"/>
              <w:jc w:val="both"/>
              <w:rPr>
                <w:rFonts w:ascii="Arial" w:hAnsi="Arial" w:cs="Arial"/>
                <w:sz w:val="20"/>
              </w:rPr>
            </w:pPr>
            <w:r w:rsidRPr="00746C23">
              <w:rPr>
                <w:rFonts w:ascii="Arial" w:hAnsi="Arial" w:cs="Arial"/>
                <w:sz w:val="20"/>
              </w:rPr>
              <w:t>L’IHM gérera la modification par d’autres utilisateurs ayant une session en cours sur le même scope. Lorsqu’un utilisateur A modifiera la valeur d’une ou de plusieurs propriétés d’un objet alors l’utilisateur B sera notifié dans le tableau que cet objet a été modifié. La ligne correspondant à l’objet sera en surbrillance rouge.</w:t>
            </w:r>
          </w:p>
          <w:p w14:paraId="4C3893E8" w14:textId="77777777" w:rsidR="00447585" w:rsidRDefault="00447585" w:rsidP="00B712E1">
            <w:pPr>
              <w:spacing w:before="0"/>
              <w:jc w:val="both"/>
              <w:rPr>
                <w:rFonts w:ascii="Arial" w:hAnsi="Arial" w:cs="Arial"/>
                <w:sz w:val="20"/>
              </w:rPr>
            </w:pPr>
          </w:p>
          <w:p w14:paraId="318EF77C" w14:textId="23ED9B85" w:rsidR="00447585" w:rsidRDefault="00447585" w:rsidP="00447585">
            <w:pPr>
              <w:spacing w:before="0"/>
              <w:jc w:val="both"/>
              <w:rPr>
                <w:rFonts w:ascii="Arial" w:hAnsi="Arial" w:cs="Arial"/>
                <w:sz w:val="20"/>
              </w:rPr>
            </w:pPr>
            <w:r w:rsidRPr="00746C23">
              <w:rPr>
                <w:rFonts w:ascii="Arial" w:hAnsi="Arial" w:cs="Arial"/>
                <w:sz w:val="20"/>
              </w:rPr>
              <w:t xml:space="preserve">Pour récupérer les valeurs modifiées par un autre utilisateur, il faudra rafraichir via le bouton </w:t>
            </w:r>
            <w:proofErr w:type="spellStart"/>
            <w:r w:rsidRPr="00746C23">
              <w:rPr>
                <w:rFonts w:ascii="Arial" w:hAnsi="Arial" w:cs="Arial"/>
                <w:sz w:val="20"/>
              </w:rPr>
              <w:t>Refresh</w:t>
            </w:r>
            <w:proofErr w:type="spellEnd"/>
            <w:r w:rsidRPr="00746C23">
              <w:rPr>
                <w:rFonts w:ascii="Arial" w:hAnsi="Arial" w:cs="Arial"/>
                <w:sz w:val="20"/>
              </w:rPr>
              <w:t xml:space="preserve"> (</w:t>
            </w:r>
            <w:r w:rsidR="00C35536">
              <w:rPr>
                <w:rFonts w:ascii="Arial" w:hAnsi="Arial" w:cs="Arial"/>
                <w:sz w:val="20"/>
              </w:rPr>
              <w:t xml:space="preserve">Appel point d’API </w:t>
            </w:r>
            <w:proofErr w:type="spellStart"/>
            <w:r w:rsidR="0068084D" w:rsidRPr="0068084D">
              <w:rPr>
                <w:rFonts w:ascii="Arial" w:hAnsi="Arial" w:cs="Arial"/>
                <w:sz w:val="20"/>
              </w:rPr>
              <w:t>GetConsolidatedDatas</w:t>
            </w:r>
            <w:proofErr w:type="spellEnd"/>
            <w:r w:rsidRPr="00746C23">
              <w:rPr>
                <w:rFonts w:ascii="Arial" w:hAnsi="Arial" w:cs="Arial"/>
                <w:sz w:val="20"/>
              </w:rPr>
              <w:t>).</w:t>
            </w:r>
          </w:p>
          <w:p w14:paraId="33919BAB" w14:textId="5CF92D1D" w:rsidR="00447585" w:rsidRPr="00447585" w:rsidRDefault="00447585" w:rsidP="00C64888">
            <w:pPr>
              <w:spacing w:before="0"/>
              <w:jc w:val="both"/>
              <w:rPr>
                <w:rFonts w:ascii="Arial" w:hAnsi="Arial" w:cs="Arial"/>
                <w:sz w:val="20"/>
              </w:rPr>
            </w:pPr>
          </w:p>
        </w:tc>
      </w:tr>
    </w:tbl>
    <w:p w14:paraId="47480E84" w14:textId="77777777" w:rsidR="00C82014" w:rsidRPr="008D681B" w:rsidRDefault="00C82014" w:rsidP="000A693B">
      <w:pPr>
        <w:overflowPunct/>
        <w:autoSpaceDE/>
        <w:autoSpaceDN/>
        <w:adjustRightInd/>
        <w:spacing w:before="0"/>
        <w:jc w:val="both"/>
        <w:textAlignment w:val="auto"/>
        <w:rPr>
          <w:rFonts w:ascii="Arial" w:hAnsi="Arial" w:cs="Arial"/>
        </w:rPr>
      </w:pPr>
    </w:p>
    <w:p w14:paraId="63D0727C" w14:textId="3F74D884" w:rsidR="00F5106B" w:rsidRPr="008D681B" w:rsidRDefault="00F5106B">
      <w:pPr>
        <w:overflowPunct/>
        <w:autoSpaceDE/>
        <w:autoSpaceDN/>
        <w:adjustRightInd/>
        <w:spacing w:before="0"/>
        <w:textAlignment w:val="auto"/>
        <w:rPr>
          <w:rFonts w:ascii="Arial" w:hAnsi="Arial" w:cs="Arial"/>
        </w:rPr>
      </w:pPr>
      <w:r w:rsidRPr="008D681B">
        <w:rPr>
          <w:rFonts w:ascii="Arial" w:hAnsi="Arial" w:cs="Arial"/>
        </w:rPr>
        <w:br w:type="page"/>
      </w:r>
    </w:p>
    <w:p w14:paraId="61DF18F0" w14:textId="555F10CD" w:rsidR="005054C2" w:rsidRPr="005054C2" w:rsidRDefault="005054C2" w:rsidP="005054C2">
      <w:pPr>
        <w:pStyle w:val="Titre2"/>
        <w:spacing w:before="0" w:after="0"/>
        <w:rPr>
          <w:rFonts w:ascii="Arial" w:hAnsi="Arial" w:cs="Arial"/>
          <w:lang w:eastAsia="fr-FR"/>
        </w:rPr>
      </w:pPr>
      <w:bookmarkStart w:id="833" w:name="_Toc106960061"/>
      <w:bookmarkStart w:id="834" w:name="_Toc189646297"/>
      <w:r w:rsidRPr="005054C2">
        <w:rPr>
          <w:rFonts w:ascii="Arial" w:hAnsi="Arial" w:cs="Arial"/>
          <w:lang w:eastAsia="fr-FR"/>
        </w:rPr>
        <w:lastRenderedPageBreak/>
        <w:t>Gestion des logs</w:t>
      </w:r>
      <w:bookmarkEnd w:id="833"/>
      <w:bookmarkEnd w:id="834"/>
    </w:p>
    <w:p w14:paraId="46CC880D" w14:textId="77777777" w:rsidR="005054C2" w:rsidRPr="00CB6141" w:rsidRDefault="005054C2" w:rsidP="005054C2">
      <w:pPr>
        <w:spacing w:before="0"/>
      </w:pPr>
    </w:p>
    <w:p w14:paraId="2F8C44E6" w14:textId="77777777" w:rsidR="005054C2" w:rsidRPr="009D1A2D" w:rsidRDefault="005054C2" w:rsidP="005054C2">
      <w:pPr>
        <w:spacing w:before="0"/>
        <w:jc w:val="both"/>
        <w:rPr>
          <w:rFonts w:ascii="Arial" w:hAnsi="Arial" w:cs="Arial"/>
          <w:szCs w:val="16"/>
        </w:rPr>
      </w:pPr>
      <w:r w:rsidRPr="009D1A2D">
        <w:rPr>
          <w:rFonts w:ascii="Arial" w:hAnsi="Arial" w:cs="Arial"/>
          <w:szCs w:val="16"/>
        </w:rPr>
        <w:t xml:space="preserve">Chaque ligne du log sera formatée comme suit : </w:t>
      </w:r>
    </w:p>
    <w:p w14:paraId="333BEDCB" w14:textId="77777777" w:rsidR="005054C2" w:rsidRDefault="005054C2" w:rsidP="005054C2">
      <w:pPr>
        <w:spacing w:before="0"/>
        <w:jc w:val="both"/>
        <w:rPr>
          <w:rFonts w:ascii="Arial" w:hAnsi="Arial" w:cs="Arial"/>
          <w:szCs w:val="16"/>
        </w:rPr>
      </w:pPr>
      <w:r w:rsidRPr="009D1A2D">
        <w:rPr>
          <w:rFonts w:ascii="Arial" w:hAnsi="Arial" w:cs="Arial"/>
          <w:szCs w:val="16"/>
        </w:rPr>
        <w:t>DATE-HEURE;TYPE;MESSAGE (ou type peut avoir comme valeur INFO/WARNING/ERROR)</w:t>
      </w:r>
    </w:p>
    <w:p w14:paraId="1D1E4E1A" w14:textId="77777777" w:rsidR="005054C2" w:rsidRPr="009D1A2D" w:rsidRDefault="005054C2" w:rsidP="005054C2">
      <w:pPr>
        <w:spacing w:before="0"/>
        <w:jc w:val="both"/>
        <w:rPr>
          <w:rFonts w:ascii="Arial" w:hAnsi="Arial" w:cs="Arial"/>
          <w:szCs w:val="16"/>
        </w:rPr>
      </w:pPr>
    </w:p>
    <w:p w14:paraId="2EA70E9E" w14:textId="77777777" w:rsidR="005054C2" w:rsidRPr="009D1A2D" w:rsidRDefault="005054C2" w:rsidP="005054C2">
      <w:pPr>
        <w:spacing w:before="0"/>
        <w:jc w:val="both"/>
        <w:rPr>
          <w:rFonts w:ascii="Arial" w:hAnsi="Arial" w:cs="Arial"/>
          <w:szCs w:val="16"/>
        </w:rPr>
      </w:pPr>
      <w:r w:rsidRPr="009D1A2D">
        <w:rPr>
          <w:rFonts w:ascii="Arial" w:hAnsi="Arial" w:cs="Arial"/>
          <w:szCs w:val="16"/>
        </w:rPr>
        <w:t>Chaque étape du traitement sera logu</w:t>
      </w:r>
      <w:r>
        <w:rPr>
          <w:rFonts w:ascii="Arial" w:hAnsi="Arial" w:cs="Arial"/>
          <w:szCs w:val="16"/>
        </w:rPr>
        <w:t>ée</w:t>
      </w:r>
      <w:r w:rsidRPr="009D1A2D">
        <w:rPr>
          <w:rFonts w:ascii="Arial" w:hAnsi="Arial" w:cs="Arial"/>
          <w:szCs w:val="16"/>
        </w:rPr>
        <w:t xml:space="preserve"> dans un fichier log</w:t>
      </w:r>
    </w:p>
    <w:p w14:paraId="59E88EB3" w14:textId="77777777" w:rsidR="005054C2" w:rsidRDefault="005054C2" w:rsidP="005054C2">
      <w:pPr>
        <w:spacing w:before="0"/>
        <w:jc w:val="both"/>
        <w:rPr>
          <w:rFonts w:ascii="Arial" w:hAnsi="Arial" w:cs="Arial"/>
          <w:szCs w:val="16"/>
        </w:rPr>
      </w:pPr>
      <w:r w:rsidRPr="009D1A2D">
        <w:rPr>
          <w:rFonts w:ascii="Arial" w:hAnsi="Arial" w:cs="Arial"/>
          <w:szCs w:val="16"/>
        </w:rPr>
        <w:t>Les erreurs techniques (accès à un fichier, commit, …) seront également logu</w:t>
      </w:r>
      <w:r>
        <w:rPr>
          <w:rFonts w:ascii="Arial" w:hAnsi="Arial" w:cs="Arial"/>
          <w:szCs w:val="16"/>
        </w:rPr>
        <w:t>ées</w:t>
      </w:r>
      <w:r w:rsidRPr="009D1A2D">
        <w:rPr>
          <w:rFonts w:ascii="Arial" w:hAnsi="Arial" w:cs="Arial"/>
          <w:szCs w:val="16"/>
        </w:rPr>
        <w:t xml:space="preserve"> dans ce fichier</w:t>
      </w:r>
      <w:r>
        <w:rPr>
          <w:rFonts w:ascii="Arial" w:hAnsi="Arial" w:cs="Arial"/>
          <w:szCs w:val="16"/>
        </w:rPr>
        <w:t>.</w:t>
      </w:r>
    </w:p>
    <w:p w14:paraId="49B757EC" w14:textId="77777777" w:rsidR="005054C2" w:rsidRPr="009D1A2D" w:rsidRDefault="005054C2" w:rsidP="005054C2">
      <w:pPr>
        <w:spacing w:before="0"/>
        <w:jc w:val="both"/>
        <w:rPr>
          <w:rFonts w:ascii="Arial" w:hAnsi="Arial" w:cs="Arial"/>
          <w:szCs w:val="16"/>
        </w:rPr>
      </w:pPr>
    </w:p>
    <w:p w14:paraId="19B4CBFB" w14:textId="77777777" w:rsidR="005054C2" w:rsidRPr="009D1A2D" w:rsidRDefault="005054C2" w:rsidP="005054C2">
      <w:pPr>
        <w:spacing w:before="0"/>
        <w:jc w:val="both"/>
        <w:rPr>
          <w:rFonts w:ascii="Arial" w:hAnsi="Arial" w:cs="Arial"/>
          <w:szCs w:val="16"/>
        </w:rPr>
      </w:pPr>
      <w:r>
        <w:rPr>
          <w:rFonts w:ascii="Arial" w:hAnsi="Arial" w:cs="Arial"/>
          <w:szCs w:val="16"/>
        </w:rPr>
        <w:t>Il faut utiliser la librairie de log.</w:t>
      </w:r>
    </w:p>
    <w:p w14:paraId="48022E74" w14:textId="77777777" w:rsidR="005054C2" w:rsidRDefault="005054C2" w:rsidP="005054C2">
      <w:pPr>
        <w:spacing w:before="0"/>
        <w:jc w:val="both"/>
        <w:rPr>
          <w:rFonts w:ascii="Arial" w:hAnsi="Arial" w:cs="Arial"/>
          <w:szCs w:val="16"/>
        </w:rPr>
      </w:pPr>
      <w:r w:rsidRPr="009D1A2D">
        <w:rPr>
          <w:rFonts w:ascii="Arial" w:hAnsi="Arial" w:cs="Arial"/>
          <w:szCs w:val="16"/>
        </w:rPr>
        <w:t xml:space="preserve">Le fichier de log sera dans le dossier log du répertoire du traitement et le log sera nommé avec le nom du job suivi d’un </w:t>
      </w:r>
      <w:proofErr w:type="spellStart"/>
      <w:r w:rsidRPr="009D1A2D">
        <w:rPr>
          <w:rFonts w:ascii="Arial" w:hAnsi="Arial" w:cs="Arial"/>
          <w:szCs w:val="16"/>
        </w:rPr>
        <w:t>scheduling</w:t>
      </w:r>
      <w:proofErr w:type="spellEnd"/>
      <w:r w:rsidRPr="009D1A2D">
        <w:rPr>
          <w:rFonts w:ascii="Arial" w:hAnsi="Arial" w:cs="Arial"/>
          <w:szCs w:val="16"/>
        </w:rPr>
        <w:t xml:space="preserve"> group s’il y a lieu, du navire et la date.</w:t>
      </w:r>
    </w:p>
    <w:p w14:paraId="16BD02EB" w14:textId="77777777" w:rsidR="005054C2" w:rsidRPr="009D1A2D" w:rsidRDefault="005054C2" w:rsidP="005054C2">
      <w:pPr>
        <w:spacing w:before="0"/>
        <w:jc w:val="both"/>
        <w:rPr>
          <w:rFonts w:ascii="Arial" w:hAnsi="Arial" w:cs="Arial"/>
          <w:szCs w:val="16"/>
        </w:rPr>
      </w:pPr>
    </w:p>
    <w:p w14:paraId="6C259EA0" w14:textId="77777777" w:rsidR="005054C2" w:rsidRPr="009D1A2D" w:rsidRDefault="005054C2" w:rsidP="005054C2">
      <w:pPr>
        <w:spacing w:before="0"/>
        <w:jc w:val="both"/>
        <w:rPr>
          <w:rFonts w:ascii="Arial" w:hAnsi="Arial" w:cs="Arial"/>
          <w:szCs w:val="16"/>
        </w:rPr>
      </w:pPr>
      <w:r w:rsidRPr="009D1A2D">
        <w:rPr>
          <w:rFonts w:ascii="Arial" w:hAnsi="Arial" w:cs="Arial"/>
          <w:szCs w:val="16"/>
        </w:rPr>
        <w:t>En complément de ce log, les erreurs techniques et fonctionnelles du traitement seront géré</w:t>
      </w:r>
      <w:r>
        <w:rPr>
          <w:rFonts w:ascii="Arial" w:hAnsi="Arial" w:cs="Arial"/>
          <w:szCs w:val="16"/>
        </w:rPr>
        <w:t>es</w:t>
      </w:r>
      <w:r w:rsidRPr="009D1A2D">
        <w:rPr>
          <w:rFonts w:ascii="Arial" w:hAnsi="Arial" w:cs="Arial"/>
          <w:szCs w:val="16"/>
        </w:rPr>
        <w:t xml:space="preserve"> dans SAO</w:t>
      </w:r>
      <w:r>
        <w:rPr>
          <w:rFonts w:ascii="Arial" w:hAnsi="Arial" w:cs="Arial"/>
          <w:szCs w:val="16"/>
        </w:rPr>
        <w:t>. Les warnings seront traités en tant qu’erreurs fonctionnelles.</w:t>
      </w:r>
    </w:p>
    <w:p w14:paraId="38B314AB" w14:textId="1E834596" w:rsidR="005054C2" w:rsidRDefault="005054C2">
      <w:pPr>
        <w:overflowPunct/>
        <w:autoSpaceDE/>
        <w:autoSpaceDN/>
        <w:adjustRightInd/>
        <w:spacing w:before="0"/>
        <w:textAlignment w:val="auto"/>
        <w:rPr>
          <w:rFonts w:ascii="Arial" w:hAnsi="Arial" w:cs="Arial"/>
        </w:rPr>
      </w:pPr>
      <w:r>
        <w:rPr>
          <w:rFonts w:ascii="Arial" w:hAnsi="Arial" w:cs="Arial"/>
        </w:rPr>
        <w:br w:type="page"/>
      </w:r>
    </w:p>
    <w:p w14:paraId="2BFBBBAB" w14:textId="500E96B2" w:rsidR="009740E2" w:rsidRPr="005416A2" w:rsidRDefault="009740E2" w:rsidP="0094219F">
      <w:pPr>
        <w:pStyle w:val="Titre2"/>
        <w:spacing w:before="0"/>
        <w:rPr>
          <w:rFonts w:ascii="Arial" w:hAnsi="Arial" w:cs="Arial"/>
          <w:lang w:val="en-US"/>
        </w:rPr>
      </w:pPr>
      <w:bookmarkStart w:id="835" w:name="_Toc189646298"/>
      <w:r w:rsidRPr="005416A2">
        <w:rPr>
          <w:rFonts w:ascii="Arial" w:hAnsi="Arial" w:cs="Arial"/>
          <w:lang w:val="en-US"/>
        </w:rPr>
        <w:lastRenderedPageBreak/>
        <w:t>Annexes</w:t>
      </w:r>
      <w:bookmarkEnd w:id="17"/>
      <w:bookmarkEnd w:id="835"/>
    </w:p>
    <w:p w14:paraId="735B5746" w14:textId="77777777" w:rsidR="009740E2" w:rsidRDefault="009740E2" w:rsidP="0094219F">
      <w:pPr>
        <w:spacing w:before="0"/>
        <w:rPr>
          <w:rFonts w:ascii="Arial" w:hAnsi="Arial" w:cs="Arial"/>
          <w:b/>
          <w:sz w:val="28"/>
          <w:szCs w:val="28"/>
        </w:rPr>
      </w:pPr>
      <w:bookmarkStart w:id="836" w:name="_Toc204074147"/>
      <w:r w:rsidRPr="005416A2">
        <w:rPr>
          <w:rFonts w:ascii="Arial" w:hAnsi="Arial" w:cs="Arial"/>
          <w:b/>
          <w:sz w:val="28"/>
          <w:szCs w:val="28"/>
          <w:lang w:val="en-US"/>
        </w:rPr>
        <w:t>Référ</w:t>
      </w:r>
      <w:r w:rsidRPr="00091CC3">
        <w:rPr>
          <w:rFonts w:ascii="Arial" w:hAnsi="Arial" w:cs="Arial"/>
          <w:b/>
          <w:sz w:val="28"/>
          <w:szCs w:val="28"/>
        </w:rPr>
        <w:t>ences</w:t>
      </w:r>
      <w:bookmarkEnd w:id="836"/>
    </w:p>
    <w:tbl>
      <w:tblPr>
        <w:tblW w:w="49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3"/>
        <w:gridCol w:w="3543"/>
        <w:gridCol w:w="2127"/>
        <w:gridCol w:w="2694"/>
      </w:tblGrid>
      <w:tr w:rsidR="009740E2" w:rsidRPr="00091CC3" w14:paraId="58FF1AD4" w14:textId="77777777" w:rsidTr="00892E73">
        <w:tc>
          <w:tcPr>
            <w:tcW w:w="564" w:type="pct"/>
            <w:shd w:val="clear" w:color="auto" w:fill="333399"/>
          </w:tcPr>
          <w:p w14:paraId="12301590" w14:textId="77777777" w:rsidR="009740E2" w:rsidRPr="00091CC3" w:rsidRDefault="009740E2" w:rsidP="0094219F">
            <w:pPr>
              <w:pStyle w:val="TLivrableQui"/>
              <w:widowControl/>
              <w:rPr>
                <w:rFonts w:cs="Arial"/>
                <w:color w:val="FFFFFF"/>
                <w:spacing w:val="0"/>
                <w:lang w:val="fr-FR"/>
              </w:rPr>
            </w:pPr>
            <w:r w:rsidRPr="00091CC3">
              <w:rPr>
                <w:rFonts w:cs="Arial"/>
                <w:color w:val="FFFFFF"/>
                <w:spacing w:val="0"/>
                <w:lang w:val="fr-FR"/>
              </w:rPr>
              <w:t>N°</w:t>
            </w:r>
          </w:p>
        </w:tc>
        <w:tc>
          <w:tcPr>
            <w:tcW w:w="1879" w:type="pct"/>
            <w:shd w:val="clear" w:color="auto" w:fill="333399"/>
          </w:tcPr>
          <w:p w14:paraId="59B7F5D3" w14:textId="77777777" w:rsidR="009740E2" w:rsidRPr="00091CC3" w:rsidRDefault="009740E2" w:rsidP="0094219F">
            <w:pPr>
              <w:spacing w:before="0"/>
              <w:rPr>
                <w:rFonts w:ascii="Arial" w:hAnsi="Arial" w:cs="Arial"/>
                <w:color w:val="FFFFFF"/>
              </w:rPr>
            </w:pPr>
            <w:r w:rsidRPr="00091CC3">
              <w:rPr>
                <w:rFonts w:ascii="Arial" w:hAnsi="Arial" w:cs="Arial"/>
                <w:color w:val="FFFFFF"/>
                <w:sz w:val="20"/>
                <w:lang w:eastAsia="fr-FR"/>
              </w:rPr>
              <w:t>Nom du document</w:t>
            </w:r>
          </w:p>
        </w:tc>
        <w:tc>
          <w:tcPr>
            <w:tcW w:w="1128" w:type="pct"/>
            <w:shd w:val="clear" w:color="auto" w:fill="333399"/>
          </w:tcPr>
          <w:p w14:paraId="015E888E" w14:textId="77777777" w:rsidR="009740E2" w:rsidRPr="00091CC3" w:rsidRDefault="009740E2" w:rsidP="0094219F">
            <w:pPr>
              <w:pStyle w:val="TABLEAULIGNEDI"/>
              <w:rPr>
                <w:rFonts w:cs="Arial"/>
                <w:color w:val="FFFFFF"/>
              </w:rPr>
            </w:pPr>
            <w:r w:rsidRPr="00091CC3">
              <w:rPr>
                <w:rFonts w:cs="Arial"/>
                <w:color w:val="FFFFFF"/>
              </w:rPr>
              <w:t>Contenu</w:t>
            </w:r>
          </w:p>
        </w:tc>
        <w:tc>
          <w:tcPr>
            <w:tcW w:w="1429" w:type="pct"/>
            <w:shd w:val="clear" w:color="auto" w:fill="333399"/>
          </w:tcPr>
          <w:p w14:paraId="22A96E74" w14:textId="77777777" w:rsidR="009740E2" w:rsidRPr="00091CC3" w:rsidRDefault="009740E2" w:rsidP="0094219F">
            <w:pPr>
              <w:pStyle w:val="TABLEAULIGNEDI"/>
              <w:rPr>
                <w:rFonts w:cs="Arial"/>
                <w:color w:val="FFFFFF"/>
              </w:rPr>
            </w:pPr>
            <w:r w:rsidRPr="00091CC3">
              <w:rPr>
                <w:rFonts w:cs="Arial"/>
                <w:color w:val="FFFFFF"/>
              </w:rPr>
              <w:t>Lien ALFRESCO</w:t>
            </w:r>
          </w:p>
        </w:tc>
      </w:tr>
      <w:tr w:rsidR="009740E2" w:rsidRPr="00091CC3" w14:paraId="35941787" w14:textId="77777777" w:rsidTr="00892E73">
        <w:tc>
          <w:tcPr>
            <w:tcW w:w="564" w:type="pct"/>
            <w:shd w:val="clear" w:color="auto" w:fill="auto"/>
          </w:tcPr>
          <w:p w14:paraId="4DB50F51" w14:textId="77777777" w:rsidR="009740E2" w:rsidRPr="00914AF0" w:rsidRDefault="009740E2" w:rsidP="0094219F">
            <w:pPr>
              <w:pStyle w:val="TLivrableQui"/>
              <w:widowControl/>
              <w:rPr>
                <w:rFonts w:cs="Arial"/>
                <w:spacing w:val="0"/>
                <w:lang w:val="fr-FR"/>
              </w:rPr>
            </w:pPr>
            <w:r>
              <w:rPr>
                <w:rFonts w:cs="Arial"/>
                <w:spacing w:val="0"/>
                <w:lang w:val="fr-FR"/>
              </w:rPr>
              <w:t>1</w:t>
            </w:r>
          </w:p>
        </w:tc>
        <w:tc>
          <w:tcPr>
            <w:tcW w:w="1879" w:type="pct"/>
            <w:shd w:val="clear" w:color="auto" w:fill="auto"/>
          </w:tcPr>
          <w:p w14:paraId="361985EC" w14:textId="4CE470CE" w:rsidR="009740E2" w:rsidRPr="00914AF0" w:rsidRDefault="00C75D1F" w:rsidP="00CB6141">
            <w:pPr>
              <w:spacing w:before="0"/>
              <w:rPr>
                <w:rFonts w:ascii="Arial" w:hAnsi="Arial" w:cs="Arial"/>
                <w:sz w:val="20"/>
                <w:lang w:eastAsia="fr-FR"/>
              </w:rPr>
            </w:pPr>
            <w:r w:rsidRPr="00C75D1F">
              <w:rPr>
                <w:rFonts w:ascii="Arial" w:hAnsi="Arial" w:cs="Arial"/>
                <w:sz w:val="20"/>
                <w:lang w:eastAsia="fr-FR"/>
              </w:rPr>
              <w:t>EB GESTION DE LA CODIFICATION CLIENT V2024</w:t>
            </w:r>
          </w:p>
        </w:tc>
        <w:tc>
          <w:tcPr>
            <w:tcW w:w="1128" w:type="pct"/>
            <w:shd w:val="clear" w:color="auto" w:fill="auto"/>
          </w:tcPr>
          <w:p w14:paraId="0C336D01" w14:textId="77777777" w:rsidR="009740E2" w:rsidRPr="00914AF0" w:rsidRDefault="009740E2" w:rsidP="0094219F">
            <w:pPr>
              <w:pStyle w:val="TABLEAULIGNEDI"/>
              <w:rPr>
                <w:rFonts w:cs="Arial"/>
              </w:rPr>
            </w:pPr>
            <w:r>
              <w:rPr>
                <w:rFonts w:cs="Arial"/>
              </w:rPr>
              <w:t>Expression de besoin.</w:t>
            </w:r>
          </w:p>
        </w:tc>
        <w:tc>
          <w:tcPr>
            <w:tcW w:w="1429" w:type="pct"/>
            <w:shd w:val="clear" w:color="auto" w:fill="auto"/>
          </w:tcPr>
          <w:p w14:paraId="2BE970AB" w14:textId="11D90012" w:rsidR="009740E2" w:rsidRPr="00914AF0" w:rsidRDefault="00ED6FAC" w:rsidP="00CB6141">
            <w:pPr>
              <w:pStyle w:val="TABLEAULIGNEDI"/>
              <w:jc w:val="left"/>
              <w:rPr>
                <w:rFonts w:cs="Arial"/>
              </w:rPr>
            </w:pPr>
            <w:hyperlink r:id="rId23" w:history="1">
              <w:r w:rsidR="00C75D1F">
                <w:rPr>
                  <w:rStyle w:val="Lienhypertexte"/>
                  <w:rFonts w:ascii="Montserrat" w:hAnsi="Montserrat"/>
                </w:rPr>
                <w:t>EB GESTION DE LA CODIFICATION CLIENT V2024.docx</w:t>
              </w:r>
            </w:hyperlink>
          </w:p>
        </w:tc>
      </w:tr>
      <w:tr w:rsidR="005054C2" w:rsidRPr="00C14F32" w14:paraId="001002DE" w14:textId="77777777" w:rsidTr="00892E73">
        <w:tc>
          <w:tcPr>
            <w:tcW w:w="564" w:type="pct"/>
            <w:shd w:val="clear" w:color="auto" w:fill="auto"/>
          </w:tcPr>
          <w:p w14:paraId="5E0E7C30" w14:textId="590D38C4" w:rsidR="005054C2" w:rsidRDefault="00B62FC2" w:rsidP="0094219F">
            <w:pPr>
              <w:pStyle w:val="TLivrableQui"/>
              <w:widowControl/>
              <w:rPr>
                <w:rFonts w:cs="Arial"/>
                <w:spacing w:val="0"/>
                <w:lang w:val="fr-FR"/>
              </w:rPr>
            </w:pPr>
            <w:r>
              <w:rPr>
                <w:rFonts w:cs="Arial"/>
                <w:spacing w:val="0"/>
                <w:lang w:val="fr-FR"/>
              </w:rPr>
              <w:t>2</w:t>
            </w:r>
          </w:p>
        </w:tc>
        <w:tc>
          <w:tcPr>
            <w:tcW w:w="1879" w:type="pct"/>
            <w:shd w:val="clear" w:color="auto" w:fill="auto"/>
          </w:tcPr>
          <w:p w14:paraId="6CBF2D01" w14:textId="627E52ED" w:rsidR="005054C2" w:rsidRPr="00B62FC2" w:rsidRDefault="00B62FC2" w:rsidP="00CB6141">
            <w:pPr>
              <w:spacing w:before="0"/>
              <w:rPr>
                <w:rFonts w:ascii="Arial" w:hAnsi="Arial" w:cs="Arial"/>
                <w:sz w:val="20"/>
                <w:lang w:val="en-US" w:eastAsia="fr-FR"/>
              </w:rPr>
            </w:pPr>
            <w:r w:rsidRPr="00B62FC2">
              <w:rPr>
                <w:rFonts w:ascii="Arial" w:hAnsi="Arial" w:cs="Arial"/>
                <w:sz w:val="20"/>
                <w:lang w:eastAsia="fr-FR"/>
              </w:rPr>
              <w:t>SFD - Double Codification - Flux SM3D to DC</w:t>
            </w:r>
          </w:p>
        </w:tc>
        <w:tc>
          <w:tcPr>
            <w:tcW w:w="1128" w:type="pct"/>
            <w:shd w:val="clear" w:color="auto" w:fill="auto"/>
          </w:tcPr>
          <w:p w14:paraId="7D2E6AF5" w14:textId="593B229E" w:rsidR="005054C2" w:rsidRDefault="00B62FC2" w:rsidP="0094219F">
            <w:pPr>
              <w:pStyle w:val="TABLEAULIGNEDI"/>
              <w:rPr>
                <w:rFonts w:cs="Arial"/>
              </w:rPr>
            </w:pPr>
            <w:r>
              <w:rPr>
                <w:rFonts w:cs="Arial"/>
              </w:rPr>
              <w:t>SFD</w:t>
            </w:r>
          </w:p>
        </w:tc>
        <w:tc>
          <w:tcPr>
            <w:tcW w:w="1429" w:type="pct"/>
            <w:shd w:val="clear" w:color="auto" w:fill="auto"/>
          </w:tcPr>
          <w:p w14:paraId="78CA32E9" w14:textId="5788091D" w:rsidR="005054C2" w:rsidRPr="00B62FC2" w:rsidRDefault="00B95230" w:rsidP="00CB6141">
            <w:pPr>
              <w:pStyle w:val="TABLEAULIGNEDI"/>
              <w:jc w:val="left"/>
              <w:rPr>
                <w:lang w:val="en-US"/>
              </w:rPr>
            </w:pPr>
            <w:r>
              <w:fldChar w:fldCharType="begin"/>
            </w:r>
            <w:r w:rsidRPr="00B95230">
              <w:rPr>
                <w:lang w:val="en-US"/>
                <w:rPrChange w:id="837" w:author="Level, Vincent" w:date="2025-01-22T14:10:00Z">
                  <w:rPr/>
                </w:rPrChange>
              </w:rPr>
              <w:instrText xml:space="preserve"> HYPERLINK "https://share.chantiers-atlantique.com/share/proxy/alfresco/slingshot/node/content/workspace/SpacesStore/f26c7c1e-0b38-482a-974a-6f566d5bef62/SFD%2520-%2520Double%2520Codification%2520-%2520Flux%2520SM3D%2520to%2520DC.docx?a=true" </w:instrText>
            </w:r>
            <w:r>
              <w:fldChar w:fldCharType="separate"/>
            </w:r>
            <w:r w:rsidR="00B62FC2" w:rsidRPr="00B62FC2">
              <w:rPr>
                <w:rStyle w:val="Lienhypertexte"/>
                <w:lang w:val="en-US"/>
              </w:rPr>
              <w:t>SFD - Double Codification - Flux SM3D to DC.docx</w:t>
            </w:r>
            <w:r>
              <w:rPr>
                <w:rStyle w:val="Lienhypertexte"/>
                <w:lang w:val="en-US"/>
              </w:rPr>
              <w:fldChar w:fldCharType="end"/>
            </w:r>
          </w:p>
        </w:tc>
      </w:tr>
      <w:tr w:rsidR="00B62FC2" w:rsidRPr="00B62FC2" w14:paraId="214BE0C7" w14:textId="77777777" w:rsidTr="00892E73">
        <w:tc>
          <w:tcPr>
            <w:tcW w:w="564" w:type="pct"/>
            <w:shd w:val="clear" w:color="auto" w:fill="auto"/>
          </w:tcPr>
          <w:p w14:paraId="78C29E8D" w14:textId="76FB016A" w:rsidR="00B62FC2" w:rsidRDefault="00B62FC2" w:rsidP="0094219F">
            <w:pPr>
              <w:pStyle w:val="TLivrableQui"/>
              <w:widowControl/>
              <w:rPr>
                <w:rFonts w:cs="Arial"/>
                <w:spacing w:val="0"/>
                <w:lang w:val="fr-FR"/>
              </w:rPr>
            </w:pPr>
            <w:r>
              <w:rPr>
                <w:rFonts w:cs="Arial"/>
                <w:spacing w:val="0"/>
                <w:lang w:val="fr-FR"/>
              </w:rPr>
              <w:t>3</w:t>
            </w:r>
          </w:p>
        </w:tc>
        <w:tc>
          <w:tcPr>
            <w:tcW w:w="1879" w:type="pct"/>
            <w:shd w:val="clear" w:color="auto" w:fill="auto"/>
          </w:tcPr>
          <w:p w14:paraId="5D4980D4" w14:textId="64A6053A" w:rsidR="00B62FC2" w:rsidRPr="00B62FC2" w:rsidRDefault="00B62FC2" w:rsidP="00CB6141">
            <w:pPr>
              <w:spacing w:before="0"/>
              <w:rPr>
                <w:rFonts w:ascii="Arial" w:hAnsi="Arial" w:cs="Arial"/>
                <w:sz w:val="20"/>
                <w:lang w:eastAsia="fr-FR"/>
              </w:rPr>
            </w:pPr>
            <w:r w:rsidRPr="00B62FC2">
              <w:rPr>
                <w:rFonts w:ascii="Arial" w:hAnsi="Arial" w:cs="Arial"/>
                <w:sz w:val="20"/>
                <w:lang w:eastAsia="fr-FR"/>
              </w:rPr>
              <w:t>SFD - Double Codification - Flux SPEL to DC.docx</w:t>
            </w:r>
          </w:p>
        </w:tc>
        <w:tc>
          <w:tcPr>
            <w:tcW w:w="1128" w:type="pct"/>
            <w:shd w:val="clear" w:color="auto" w:fill="auto"/>
          </w:tcPr>
          <w:p w14:paraId="67E03DB9" w14:textId="31F70B82" w:rsidR="00B62FC2" w:rsidRDefault="00B62FC2" w:rsidP="0094219F">
            <w:pPr>
              <w:pStyle w:val="TABLEAULIGNEDI"/>
              <w:rPr>
                <w:rFonts w:cs="Arial"/>
              </w:rPr>
            </w:pPr>
            <w:r>
              <w:rPr>
                <w:rFonts w:cs="Arial"/>
              </w:rPr>
              <w:t>SFD</w:t>
            </w:r>
          </w:p>
        </w:tc>
        <w:tc>
          <w:tcPr>
            <w:tcW w:w="1429" w:type="pct"/>
            <w:shd w:val="clear" w:color="auto" w:fill="auto"/>
          </w:tcPr>
          <w:p w14:paraId="20ACD3F3" w14:textId="5D21A78C" w:rsidR="00B62FC2" w:rsidRDefault="00ED6FAC" w:rsidP="00CB6141">
            <w:pPr>
              <w:pStyle w:val="TABLEAULIGNEDI"/>
              <w:jc w:val="left"/>
            </w:pPr>
            <w:hyperlink r:id="rId24" w:history="1">
              <w:r w:rsidR="00B62FC2" w:rsidRPr="00B62FC2">
                <w:rPr>
                  <w:rStyle w:val="Lienhypertexte"/>
                </w:rPr>
                <w:t xml:space="preserve">SFD </w:t>
              </w:r>
              <w:r w:rsidR="00B62FC2">
                <w:rPr>
                  <w:rStyle w:val="Lienhypertexte"/>
                </w:rPr>
                <w:t>–</w:t>
              </w:r>
              <w:r w:rsidR="00B62FC2" w:rsidRPr="00B62FC2">
                <w:rPr>
                  <w:rStyle w:val="Lienhypertexte"/>
                </w:rPr>
                <w:t xml:space="preserve"> Double Codification </w:t>
              </w:r>
              <w:r w:rsidR="00B62FC2">
                <w:rPr>
                  <w:rStyle w:val="Lienhypertexte"/>
                </w:rPr>
                <w:t>–</w:t>
              </w:r>
              <w:r w:rsidR="00B62FC2" w:rsidRPr="00B62FC2">
                <w:rPr>
                  <w:rStyle w:val="Lienhypertexte"/>
                </w:rPr>
                <w:t xml:space="preserve"> Flux SPEL to DC.docx</w:t>
              </w:r>
            </w:hyperlink>
          </w:p>
        </w:tc>
      </w:tr>
      <w:tr w:rsidR="00B62FC2" w:rsidRPr="00B62FC2" w14:paraId="7397B234" w14:textId="77777777" w:rsidTr="00892E73">
        <w:tc>
          <w:tcPr>
            <w:tcW w:w="564" w:type="pct"/>
            <w:shd w:val="clear" w:color="auto" w:fill="auto"/>
          </w:tcPr>
          <w:p w14:paraId="3A2C0C22" w14:textId="1D9C7146" w:rsidR="00B62FC2" w:rsidRDefault="00B62FC2" w:rsidP="0094219F">
            <w:pPr>
              <w:pStyle w:val="TLivrableQui"/>
              <w:widowControl/>
              <w:rPr>
                <w:rFonts w:cs="Arial"/>
                <w:spacing w:val="0"/>
                <w:lang w:val="fr-FR"/>
              </w:rPr>
            </w:pPr>
            <w:r>
              <w:rPr>
                <w:rFonts w:cs="Arial"/>
                <w:spacing w:val="0"/>
                <w:lang w:val="fr-FR"/>
              </w:rPr>
              <w:t>4</w:t>
            </w:r>
          </w:p>
        </w:tc>
        <w:tc>
          <w:tcPr>
            <w:tcW w:w="1879" w:type="pct"/>
            <w:shd w:val="clear" w:color="auto" w:fill="auto"/>
          </w:tcPr>
          <w:p w14:paraId="46DA3F48" w14:textId="638D89F4" w:rsidR="00B62FC2" w:rsidRPr="00B62FC2" w:rsidRDefault="00B62FC2" w:rsidP="00CB6141">
            <w:pPr>
              <w:spacing w:before="0"/>
              <w:rPr>
                <w:rFonts w:ascii="Arial" w:hAnsi="Arial" w:cs="Arial"/>
                <w:sz w:val="20"/>
                <w:lang w:val="en-US" w:eastAsia="fr-FR"/>
              </w:rPr>
            </w:pPr>
            <w:r w:rsidRPr="00B62FC2">
              <w:rPr>
                <w:rFonts w:ascii="Arial" w:hAnsi="Arial" w:cs="Arial"/>
                <w:sz w:val="20"/>
                <w:lang w:eastAsia="fr-FR"/>
              </w:rPr>
              <w:t>SFD - Double Codification - Flux PID to DC.docx</w:t>
            </w:r>
          </w:p>
        </w:tc>
        <w:tc>
          <w:tcPr>
            <w:tcW w:w="1128" w:type="pct"/>
            <w:shd w:val="clear" w:color="auto" w:fill="auto"/>
          </w:tcPr>
          <w:p w14:paraId="3DBA7935" w14:textId="03150D94" w:rsidR="00B62FC2" w:rsidRDefault="00B62FC2" w:rsidP="0094219F">
            <w:pPr>
              <w:pStyle w:val="TABLEAULIGNEDI"/>
              <w:rPr>
                <w:rFonts w:cs="Arial"/>
              </w:rPr>
            </w:pPr>
            <w:r>
              <w:rPr>
                <w:rFonts w:cs="Arial"/>
              </w:rPr>
              <w:t>SFD</w:t>
            </w:r>
          </w:p>
        </w:tc>
        <w:tc>
          <w:tcPr>
            <w:tcW w:w="1429" w:type="pct"/>
            <w:shd w:val="clear" w:color="auto" w:fill="auto"/>
          </w:tcPr>
          <w:p w14:paraId="35C8CE1B" w14:textId="6ED5D881" w:rsidR="00B62FC2" w:rsidRDefault="00ED6FAC" w:rsidP="00CB6141">
            <w:pPr>
              <w:pStyle w:val="TABLEAULIGNEDI"/>
              <w:jc w:val="left"/>
            </w:pPr>
            <w:hyperlink r:id="rId25" w:history="1">
              <w:r w:rsidR="00B62FC2" w:rsidRPr="00B62FC2">
                <w:rPr>
                  <w:rStyle w:val="Lienhypertexte"/>
                </w:rPr>
                <w:t>SFD - Double Codification - Flux PID to DC.docx</w:t>
              </w:r>
            </w:hyperlink>
          </w:p>
        </w:tc>
      </w:tr>
    </w:tbl>
    <w:p w14:paraId="0D5773DB" w14:textId="77777777" w:rsidR="009740E2" w:rsidRPr="00B62FC2" w:rsidRDefault="009740E2" w:rsidP="0094219F">
      <w:pPr>
        <w:spacing w:before="0"/>
        <w:rPr>
          <w:rFonts w:ascii="Arial" w:hAnsi="Arial" w:cs="Arial"/>
          <w:lang w:val="en-US"/>
        </w:rPr>
      </w:pPr>
    </w:p>
    <w:p w14:paraId="730469FF" w14:textId="77777777" w:rsidR="0068448D" w:rsidRPr="00B62FC2" w:rsidRDefault="0068448D" w:rsidP="0094219F">
      <w:pPr>
        <w:spacing w:before="0"/>
        <w:rPr>
          <w:lang w:val="en-US"/>
        </w:rPr>
      </w:pPr>
    </w:p>
    <w:sectPr w:rsidR="0068448D" w:rsidRPr="00B62FC2" w:rsidSect="005054C2">
      <w:headerReference w:type="default" r:id="rId26"/>
      <w:footerReference w:type="default" r:id="rId27"/>
      <w:pgSz w:w="11907" w:h="16840" w:code="9"/>
      <w:pgMar w:top="1418" w:right="1134" w:bottom="1134" w:left="1418" w:header="567" w:footer="47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D4E96" w14:textId="77777777" w:rsidR="00C71EBA" w:rsidRDefault="00C71EBA">
      <w:r>
        <w:separator/>
      </w:r>
    </w:p>
  </w:endnote>
  <w:endnote w:type="continuationSeparator" w:id="0">
    <w:p w14:paraId="5DF1168E" w14:textId="77777777" w:rsidR="00C71EBA" w:rsidRDefault="00C71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New (W1)">
    <w:altName w:val="Times New Roman"/>
    <w:charset w:val="00"/>
    <w:family w:val="roman"/>
    <w:pitch w:val="variable"/>
    <w:sig w:usb0="20007A87" w:usb1="80000000" w:usb2="00000008" w:usb3="00000000" w:csb0="000001FF" w:csb1="00000000"/>
  </w:font>
  <w:font w:name="Century Schoolbook">
    <w:panose1 w:val="0204060405050502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 w:name="PMingLiU">
    <w:altName w:val="新細明體"/>
    <w:panose1 w:val="02010601000101010101"/>
    <w:charset w:val="88"/>
    <w:family w:val="roman"/>
    <w:pitch w:val="variable"/>
    <w:sig w:usb0="00000001" w:usb1="08080000" w:usb2="00000010" w:usb3="00000000" w:csb0="00100000" w:csb1="00000000"/>
  </w:font>
  <w:font w:name="Arial Bold">
    <w:altName w:val="Arial"/>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ontserrat">
    <w:panose1 w:val="00000500000000000000"/>
    <w:charset w:val="00"/>
    <w:family w:val="auto"/>
    <w:pitch w:val="variable"/>
    <w:sig w:usb0="2000020F" w:usb1="00000003" w:usb2="00000000" w:usb3="00000000" w:csb0="00000197"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46A10" w14:textId="014FDAEA" w:rsidR="00ED6FAC" w:rsidRPr="00C75D1F" w:rsidRDefault="00ED6FAC" w:rsidP="00CB5A36">
    <w:pPr>
      <w:pStyle w:val="Pieddepage"/>
      <w:jc w:val="center"/>
      <w:rPr>
        <w:rFonts w:ascii="Arial" w:hAnsi="Arial" w:cs="Arial"/>
      </w:rPr>
    </w:pPr>
    <w:r w:rsidRPr="006E5764">
      <w:rPr>
        <w:rFonts w:ascii="Arial" w:hAnsi="Arial" w:cs="Arial"/>
        <w:snapToGrid w:val="0"/>
      </w:rPr>
      <w:fldChar w:fldCharType="begin"/>
    </w:r>
    <w:r w:rsidRPr="00C75D1F">
      <w:rPr>
        <w:rFonts w:ascii="Arial" w:hAnsi="Arial" w:cs="Arial"/>
        <w:snapToGrid w:val="0"/>
      </w:rPr>
      <w:instrText xml:space="preserve"> FILENAME </w:instrText>
    </w:r>
    <w:r w:rsidRPr="006E5764">
      <w:rPr>
        <w:rFonts w:ascii="Arial" w:hAnsi="Arial" w:cs="Arial"/>
        <w:snapToGrid w:val="0"/>
      </w:rPr>
      <w:fldChar w:fldCharType="separate"/>
    </w:r>
    <w:r>
      <w:rPr>
        <w:rFonts w:ascii="Arial" w:hAnsi="Arial" w:cs="Arial"/>
        <w:noProof/>
        <w:snapToGrid w:val="0"/>
      </w:rPr>
      <w:t>SFD - Double Codification - IHM.docx</w:t>
    </w:r>
    <w:r w:rsidRPr="006E5764">
      <w:rPr>
        <w:rFonts w:ascii="Arial" w:hAnsi="Arial" w:cs="Arial"/>
        <w:snapToGrid w:val="0"/>
      </w:rPr>
      <w:fldChar w:fldCharType="end"/>
    </w:r>
    <w:r w:rsidRPr="00C75D1F">
      <w:rPr>
        <w:rFonts w:ascii="Arial" w:hAnsi="Arial" w:cs="Arial"/>
        <w:snapToGrid w:val="0"/>
      </w:rPr>
      <w:t xml:space="preserve">                  Page </w:t>
    </w:r>
    <w:r w:rsidRPr="006E5764">
      <w:rPr>
        <w:rFonts w:ascii="Arial" w:hAnsi="Arial" w:cs="Arial"/>
        <w:snapToGrid w:val="0"/>
      </w:rPr>
      <w:fldChar w:fldCharType="begin"/>
    </w:r>
    <w:r w:rsidRPr="00C75D1F">
      <w:rPr>
        <w:rFonts w:ascii="Arial" w:hAnsi="Arial" w:cs="Arial"/>
        <w:snapToGrid w:val="0"/>
      </w:rPr>
      <w:instrText xml:space="preserve"> PAGE </w:instrText>
    </w:r>
    <w:r w:rsidRPr="006E5764">
      <w:rPr>
        <w:rFonts w:ascii="Arial" w:hAnsi="Arial" w:cs="Arial"/>
        <w:snapToGrid w:val="0"/>
      </w:rPr>
      <w:fldChar w:fldCharType="separate"/>
    </w:r>
    <w:r w:rsidRPr="00C75D1F">
      <w:rPr>
        <w:rFonts w:ascii="Arial" w:hAnsi="Arial" w:cs="Arial"/>
        <w:noProof/>
        <w:snapToGrid w:val="0"/>
      </w:rPr>
      <w:t>88</w:t>
    </w:r>
    <w:r w:rsidRPr="006E5764">
      <w:rPr>
        <w:rFonts w:ascii="Arial" w:hAnsi="Arial" w:cs="Arial"/>
        <w:snapToGrid w:val="0"/>
      </w:rPr>
      <w:fldChar w:fldCharType="end"/>
    </w:r>
    <w:r w:rsidRPr="00C75D1F">
      <w:rPr>
        <w:rFonts w:ascii="Arial" w:hAnsi="Arial" w:cs="Arial"/>
        <w:snapToGrid w:val="0"/>
      </w:rPr>
      <w:t xml:space="preserve"> sur </w:t>
    </w:r>
    <w:r w:rsidRPr="006E5764">
      <w:rPr>
        <w:rFonts w:ascii="Arial" w:hAnsi="Arial" w:cs="Arial"/>
        <w:snapToGrid w:val="0"/>
      </w:rPr>
      <w:fldChar w:fldCharType="begin"/>
    </w:r>
    <w:r w:rsidRPr="00C75D1F">
      <w:rPr>
        <w:rFonts w:ascii="Arial" w:hAnsi="Arial" w:cs="Arial"/>
        <w:snapToGrid w:val="0"/>
      </w:rPr>
      <w:instrText xml:space="preserve"> NUMPAGES </w:instrText>
    </w:r>
    <w:r w:rsidRPr="006E5764">
      <w:rPr>
        <w:rFonts w:ascii="Arial" w:hAnsi="Arial" w:cs="Arial"/>
        <w:snapToGrid w:val="0"/>
      </w:rPr>
      <w:fldChar w:fldCharType="separate"/>
    </w:r>
    <w:r w:rsidRPr="00C75D1F">
      <w:rPr>
        <w:rFonts w:ascii="Arial" w:hAnsi="Arial" w:cs="Arial"/>
        <w:noProof/>
        <w:snapToGrid w:val="0"/>
      </w:rPr>
      <w:t>90</w:t>
    </w:r>
    <w:r w:rsidRPr="006E5764">
      <w:rPr>
        <w:rFonts w:ascii="Arial" w:hAnsi="Arial" w:cs="Arial"/>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25CB9" w14:textId="77777777" w:rsidR="00C71EBA" w:rsidRDefault="00C71EBA">
      <w:r>
        <w:separator/>
      </w:r>
    </w:p>
  </w:footnote>
  <w:footnote w:type="continuationSeparator" w:id="0">
    <w:p w14:paraId="0B940F73" w14:textId="77777777" w:rsidR="00C71EBA" w:rsidRDefault="00C71E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719"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19"/>
    </w:tblGrid>
    <w:tr w:rsidR="00ED6FAC" w14:paraId="73046A0E" w14:textId="77777777" w:rsidTr="00D436D7">
      <w:tc>
        <w:tcPr>
          <w:tcW w:w="10719" w:type="dxa"/>
          <w:tcBorders>
            <w:top w:val="single" w:sz="4" w:space="0" w:color="FFFFFF"/>
            <w:left w:val="single" w:sz="4" w:space="0" w:color="FFFFFF"/>
            <w:bottom w:val="single" w:sz="4" w:space="0" w:color="FFFFFF"/>
            <w:right w:val="single" w:sz="4" w:space="0" w:color="FFFFFF"/>
          </w:tcBorders>
        </w:tcPr>
        <w:p w14:paraId="73046A0D" w14:textId="71104996" w:rsidR="00ED6FAC" w:rsidRDefault="00ED6FAC" w:rsidP="00D436D7">
          <w:pPr>
            <w:tabs>
              <w:tab w:val="left" w:pos="9194"/>
            </w:tabs>
            <w:ind w:left="263" w:right="-1211"/>
          </w:pPr>
          <w:r>
            <w:rPr>
              <w:noProof/>
              <w:lang w:eastAsia="fr-FR"/>
            </w:rPr>
            <w:drawing>
              <wp:inline distT="0" distB="0" distL="0" distR="0" wp14:anchorId="18E3F1C3" wp14:editId="5546A9D7">
                <wp:extent cx="2924175" cy="6096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t.jpg"/>
                        <pic:cNvPicPr/>
                      </pic:nvPicPr>
                      <pic:blipFill>
                        <a:blip r:embed="rId1">
                          <a:extLst>
                            <a:ext uri="{28A0092B-C50C-407E-A947-70E740481C1C}">
                              <a14:useLocalDpi xmlns:a14="http://schemas.microsoft.com/office/drawing/2010/main" val="0"/>
                            </a:ext>
                          </a:extLst>
                        </a:blip>
                        <a:stretch>
                          <a:fillRect/>
                        </a:stretch>
                      </pic:blipFill>
                      <pic:spPr>
                        <a:xfrm>
                          <a:off x="0" y="0"/>
                          <a:ext cx="2924175" cy="609600"/>
                        </a:xfrm>
                        <a:prstGeom prst="rect">
                          <a:avLst/>
                        </a:prstGeom>
                      </pic:spPr>
                    </pic:pic>
                  </a:graphicData>
                </a:graphic>
              </wp:inline>
            </w:drawing>
          </w:r>
          <w:r>
            <w:rPr>
              <w:noProof/>
              <w:lang w:eastAsia="fr-FR"/>
            </w:rPr>
            <w:tab/>
          </w:r>
          <w:r>
            <w:rPr>
              <w:noProof/>
              <w:lang w:eastAsia="fr-FR"/>
            </w:rPr>
            <mc:AlternateContent>
              <mc:Choice Requires="wps">
                <w:drawing>
                  <wp:anchor distT="0" distB="0" distL="114300" distR="114300" simplePos="0" relativeHeight="251660288" behindDoc="0" locked="1" layoutInCell="1" allowOverlap="1" wp14:anchorId="73046A15" wp14:editId="1FB224B6">
                    <wp:simplePos x="0" y="0"/>
                    <wp:positionH relativeFrom="page">
                      <wp:posOffset>115570</wp:posOffset>
                    </wp:positionH>
                    <wp:positionV relativeFrom="page">
                      <wp:posOffset>665480</wp:posOffset>
                    </wp:positionV>
                    <wp:extent cx="6830695"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0695" cy="0"/>
                            </a:xfrm>
                            <a:prstGeom prst="line">
                              <a:avLst/>
                            </a:prstGeom>
                            <a:noFill/>
                            <a:ln w="12700">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6C07E0" id="Line 1"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1pt,52.4pt" to="546.95pt,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" strokecolor="#fc0" strokeweight="1pt">
                    <w10:wrap anchorx="page" anchory="page"/>
                    <w10:anchorlock/>
                  </v:line>
                </w:pict>
              </mc:Fallback>
            </mc:AlternateContent>
          </w:r>
        </w:p>
      </w:tc>
    </w:tr>
  </w:tbl>
  <w:p w14:paraId="73046A0F" w14:textId="77777777" w:rsidR="00ED6FAC" w:rsidRPr="00135004" w:rsidRDefault="00ED6FAC" w:rsidP="00D436D7">
    <w:pPr>
      <w:pStyle w:val="En-tte"/>
      <w:ind w:left="-99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A5D84"/>
    <w:multiLevelType w:val="hybridMultilevel"/>
    <w:tmpl w:val="53E605D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B4485E"/>
    <w:multiLevelType w:val="hybridMultilevel"/>
    <w:tmpl w:val="D7C6816C"/>
    <w:lvl w:ilvl="0" w:tplc="386CD1CA">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602081"/>
    <w:multiLevelType w:val="hybridMultilevel"/>
    <w:tmpl w:val="092A11A2"/>
    <w:lvl w:ilvl="0" w:tplc="6B2E527A">
      <w:start w:val="1"/>
      <w:numFmt w:val="bullet"/>
      <w:lvlText w:val=""/>
      <w:lvlJc w:val="left"/>
      <w:pPr>
        <w:tabs>
          <w:tab w:val="num" w:pos="720"/>
        </w:tabs>
        <w:ind w:left="720" w:hanging="360"/>
      </w:pPr>
      <w:rPr>
        <w:rFonts w:ascii="Symbol" w:hAnsi="Symbol" w:hint="default"/>
      </w:rPr>
    </w:lvl>
    <w:lvl w:ilvl="1" w:tplc="9766CE66">
      <w:start w:val="1"/>
      <w:numFmt w:val="bullet"/>
      <w:lvlText w:val="o"/>
      <w:lvlJc w:val="left"/>
      <w:pPr>
        <w:tabs>
          <w:tab w:val="num" w:pos="1440"/>
        </w:tabs>
        <w:ind w:left="1440" w:hanging="360"/>
      </w:pPr>
      <w:rPr>
        <w:rFonts w:ascii="Courier New" w:hAnsi="Courier New" w:cs="Courier New" w:hint="default"/>
      </w:rPr>
    </w:lvl>
    <w:lvl w:ilvl="2" w:tplc="CB0071F4" w:tentative="1">
      <w:start w:val="1"/>
      <w:numFmt w:val="bullet"/>
      <w:lvlText w:val=""/>
      <w:lvlJc w:val="left"/>
      <w:pPr>
        <w:tabs>
          <w:tab w:val="num" w:pos="2160"/>
        </w:tabs>
        <w:ind w:left="2160" w:hanging="360"/>
      </w:pPr>
      <w:rPr>
        <w:rFonts w:ascii="Wingdings" w:hAnsi="Wingdings" w:hint="default"/>
      </w:rPr>
    </w:lvl>
    <w:lvl w:ilvl="3" w:tplc="34DA0274" w:tentative="1">
      <w:start w:val="1"/>
      <w:numFmt w:val="bullet"/>
      <w:lvlText w:val=""/>
      <w:lvlJc w:val="left"/>
      <w:pPr>
        <w:tabs>
          <w:tab w:val="num" w:pos="2880"/>
        </w:tabs>
        <w:ind w:left="2880" w:hanging="360"/>
      </w:pPr>
      <w:rPr>
        <w:rFonts w:ascii="Symbol" w:hAnsi="Symbol" w:hint="default"/>
      </w:rPr>
    </w:lvl>
    <w:lvl w:ilvl="4" w:tplc="64ACB8AC" w:tentative="1">
      <w:start w:val="1"/>
      <w:numFmt w:val="bullet"/>
      <w:lvlText w:val="o"/>
      <w:lvlJc w:val="left"/>
      <w:pPr>
        <w:tabs>
          <w:tab w:val="num" w:pos="3600"/>
        </w:tabs>
        <w:ind w:left="3600" w:hanging="360"/>
      </w:pPr>
      <w:rPr>
        <w:rFonts w:ascii="Courier New" w:hAnsi="Courier New" w:cs="Courier New" w:hint="default"/>
      </w:rPr>
    </w:lvl>
    <w:lvl w:ilvl="5" w:tplc="49744AC0" w:tentative="1">
      <w:start w:val="1"/>
      <w:numFmt w:val="bullet"/>
      <w:lvlText w:val=""/>
      <w:lvlJc w:val="left"/>
      <w:pPr>
        <w:tabs>
          <w:tab w:val="num" w:pos="4320"/>
        </w:tabs>
        <w:ind w:left="4320" w:hanging="360"/>
      </w:pPr>
      <w:rPr>
        <w:rFonts w:ascii="Wingdings" w:hAnsi="Wingdings" w:hint="default"/>
      </w:rPr>
    </w:lvl>
    <w:lvl w:ilvl="6" w:tplc="F9A84692" w:tentative="1">
      <w:start w:val="1"/>
      <w:numFmt w:val="bullet"/>
      <w:lvlText w:val=""/>
      <w:lvlJc w:val="left"/>
      <w:pPr>
        <w:tabs>
          <w:tab w:val="num" w:pos="5040"/>
        </w:tabs>
        <w:ind w:left="5040" w:hanging="360"/>
      </w:pPr>
      <w:rPr>
        <w:rFonts w:ascii="Symbol" w:hAnsi="Symbol" w:hint="default"/>
      </w:rPr>
    </w:lvl>
    <w:lvl w:ilvl="7" w:tplc="C35C568E" w:tentative="1">
      <w:start w:val="1"/>
      <w:numFmt w:val="bullet"/>
      <w:lvlText w:val="o"/>
      <w:lvlJc w:val="left"/>
      <w:pPr>
        <w:tabs>
          <w:tab w:val="num" w:pos="5760"/>
        </w:tabs>
        <w:ind w:left="5760" w:hanging="360"/>
      </w:pPr>
      <w:rPr>
        <w:rFonts w:ascii="Courier New" w:hAnsi="Courier New" w:cs="Courier New" w:hint="default"/>
      </w:rPr>
    </w:lvl>
    <w:lvl w:ilvl="8" w:tplc="0132161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827472"/>
    <w:multiLevelType w:val="hybridMultilevel"/>
    <w:tmpl w:val="FB98C0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49416C"/>
    <w:multiLevelType w:val="hybridMultilevel"/>
    <w:tmpl w:val="70642092"/>
    <w:lvl w:ilvl="0" w:tplc="F1DE504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440E03"/>
    <w:multiLevelType w:val="hybridMultilevel"/>
    <w:tmpl w:val="1B167116"/>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9AF691A"/>
    <w:multiLevelType w:val="hybridMultilevel"/>
    <w:tmpl w:val="D0CE039E"/>
    <w:lvl w:ilvl="0" w:tplc="386CD1CA">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7A3006"/>
    <w:multiLevelType w:val="multilevel"/>
    <w:tmpl w:val="0E4CFDF8"/>
    <w:lvl w:ilvl="0">
      <w:start w:val="1"/>
      <w:numFmt w:val="decimal"/>
      <w:pStyle w:val="Titre1"/>
      <w:lvlText w:val="%1."/>
      <w:legacy w:legacy="1" w:legacySpace="0" w:legacyIndent="708"/>
      <w:lvlJc w:val="left"/>
      <w:pPr>
        <w:ind w:left="0" w:hanging="708"/>
      </w:pPr>
    </w:lvl>
    <w:lvl w:ilvl="1">
      <w:start w:val="1"/>
      <w:numFmt w:val="decimal"/>
      <w:pStyle w:val="Titre2"/>
      <w:lvlText w:val="%1.%2."/>
      <w:legacy w:legacy="1" w:legacySpace="0" w:legacyIndent="708"/>
      <w:lvlJc w:val="left"/>
      <w:pPr>
        <w:ind w:left="708" w:hanging="708"/>
      </w:pPr>
    </w:lvl>
    <w:lvl w:ilvl="2">
      <w:start w:val="1"/>
      <w:numFmt w:val="decimal"/>
      <w:pStyle w:val="Titre3"/>
      <w:lvlText w:val="%1.%2.%3."/>
      <w:legacy w:legacy="1" w:legacySpace="0" w:legacyIndent="708"/>
      <w:lvlJc w:val="left"/>
      <w:pPr>
        <w:ind w:left="992" w:hanging="708"/>
      </w:pPr>
    </w:lvl>
    <w:lvl w:ilvl="3">
      <w:start w:val="1"/>
      <w:numFmt w:val="decimal"/>
      <w:pStyle w:val="Titre4"/>
      <w:lvlText w:val="%1.%2.%3.%4."/>
      <w:legacy w:legacy="1" w:legacySpace="0" w:legacyIndent="708"/>
      <w:lvlJc w:val="left"/>
      <w:pPr>
        <w:ind w:left="992" w:hanging="708"/>
      </w:pPr>
    </w:lvl>
    <w:lvl w:ilvl="4">
      <w:start w:val="1"/>
      <w:numFmt w:val="decimal"/>
      <w:pStyle w:val="Titre5"/>
      <w:lvlText w:val="%1.%2.%3.%4.%5."/>
      <w:legacy w:legacy="1" w:legacySpace="0" w:legacyIndent="708"/>
      <w:lvlJc w:val="left"/>
      <w:pPr>
        <w:ind w:left="708" w:hanging="708"/>
      </w:pPr>
    </w:lvl>
    <w:lvl w:ilvl="5">
      <w:start w:val="1"/>
      <w:numFmt w:val="decimal"/>
      <w:pStyle w:val="Titre6"/>
      <w:lvlText w:val="%1.%2.%3.%4.%5.%6."/>
      <w:legacy w:legacy="1" w:legacySpace="0" w:legacyIndent="708"/>
      <w:lvlJc w:val="left"/>
      <w:pPr>
        <w:ind w:left="4248" w:hanging="708"/>
      </w:pPr>
    </w:lvl>
    <w:lvl w:ilvl="6">
      <w:start w:val="1"/>
      <w:numFmt w:val="decimal"/>
      <w:pStyle w:val="Titre7"/>
      <w:lvlText w:val="%1.%2.%3.%4.%5.%6.%7."/>
      <w:legacy w:legacy="1" w:legacySpace="0" w:legacyIndent="708"/>
      <w:lvlJc w:val="left"/>
      <w:pPr>
        <w:ind w:left="4956" w:hanging="708"/>
      </w:pPr>
    </w:lvl>
    <w:lvl w:ilvl="7">
      <w:start w:val="1"/>
      <w:numFmt w:val="decimal"/>
      <w:pStyle w:val="Titre8"/>
      <w:lvlText w:val="%1.%2.%3.%4.%5.%6.%7.%8."/>
      <w:legacy w:legacy="1" w:legacySpace="0" w:legacyIndent="708"/>
      <w:lvlJc w:val="left"/>
      <w:pPr>
        <w:ind w:left="5664" w:hanging="708"/>
      </w:pPr>
    </w:lvl>
    <w:lvl w:ilvl="8">
      <w:start w:val="1"/>
      <w:numFmt w:val="decimal"/>
      <w:pStyle w:val="Titre9"/>
      <w:lvlText w:val="%1.%2.%3.%4.%5.%6.%7.%8.%9."/>
      <w:legacy w:legacy="1" w:legacySpace="0" w:legacyIndent="708"/>
      <w:lvlJc w:val="left"/>
      <w:pPr>
        <w:ind w:left="6372" w:hanging="708"/>
      </w:pPr>
    </w:lvl>
  </w:abstractNum>
  <w:abstractNum w:abstractNumId="8" w15:restartNumberingAfterBreak="0">
    <w:nsid w:val="2EC0441B"/>
    <w:multiLevelType w:val="hybridMultilevel"/>
    <w:tmpl w:val="DCEA9754"/>
    <w:lvl w:ilvl="0" w:tplc="BBB6C16C">
      <w:start w:val="5"/>
      <w:numFmt w:val="bullet"/>
      <w:lvlText w:val="-"/>
      <w:lvlJc w:val="left"/>
      <w:pPr>
        <w:ind w:left="380" w:hanging="360"/>
      </w:pPr>
      <w:rPr>
        <w:rFonts w:ascii="Arial" w:eastAsia="Times New Roman" w:hAnsi="Arial" w:cs="Arial" w:hint="default"/>
      </w:rPr>
    </w:lvl>
    <w:lvl w:ilvl="1" w:tplc="040C0003">
      <w:start w:val="1"/>
      <w:numFmt w:val="bullet"/>
      <w:lvlText w:val="o"/>
      <w:lvlJc w:val="left"/>
      <w:pPr>
        <w:ind w:left="1100" w:hanging="360"/>
      </w:pPr>
      <w:rPr>
        <w:rFonts w:ascii="Courier New" w:hAnsi="Courier New" w:cs="Courier New" w:hint="default"/>
      </w:rPr>
    </w:lvl>
    <w:lvl w:ilvl="2" w:tplc="040C0005" w:tentative="1">
      <w:start w:val="1"/>
      <w:numFmt w:val="bullet"/>
      <w:lvlText w:val=""/>
      <w:lvlJc w:val="left"/>
      <w:pPr>
        <w:ind w:left="1820" w:hanging="360"/>
      </w:pPr>
      <w:rPr>
        <w:rFonts w:ascii="Wingdings" w:hAnsi="Wingdings" w:hint="default"/>
      </w:rPr>
    </w:lvl>
    <w:lvl w:ilvl="3" w:tplc="040C0001" w:tentative="1">
      <w:start w:val="1"/>
      <w:numFmt w:val="bullet"/>
      <w:lvlText w:val=""/>
      <w:lvlJc w:val="left"/>
      <w:pPr>
        <w:ind w:left="2540" w:hanging="360"/>
      </w:pPr>
      <w:rPr>
        <w:rFonts w:ascii="Symbol" w:hAnsi="Symbol" w:hint="default"/>
      </w:rPr>
    </w:lvl>
    <w:lvl w:ilvl="4" w:tplc="040C0003" w:tentative="1">
      <w:start w:val="1"/>
      <w:numFmt w:val="bullet"/>
      <w:lvlText w:val="o"/>
      <w:lvlJc w:val="left"/>
      <w:pPr>
        <w:ind w:left="3260" w:hanging="360"/>
      </w:pPr>
      <w:rPr>
        <w:rFonts w:ascii="Courier New" w:hAnsi="Courier New" w:cs="Courier New" w:hint="default"/>
      </w:rPr>
    </w:lvl>
    <w:lvl w:ilvl="5" w:tplc="040C0005" w:tentative="1">
      <w:start w:val="1"/>
      <w:numFmt w:val="bullet"/>
      <w:lvlText w:val=""/>
      <w:lvlJc w:val="left"/>
      <w:pPr>
        <w:ind w:left="3980" w:hanging="360"/>
      </w:pPr>
      <w:rPr>
        <w:rFonts w:ascii="Wingdings" w:hAnsi="Wingdings" w:hint="default"/>
      </w:rPr>
    </w:lvl>
    <w:lvl w:ilvl="6" w:tplc="040C0001" w:tentative="1">
      <w:start w:val="1"/>
      <w:numFmt w:val="bullet"/>
      <w:lvlText w:val=""/>
      <w:lvlJc w:val="left"/>
      <w:pPr>
        <w:ind w:left="4700" w:hanging="360"/>
      </w:pPr>
      <w:rPr>
        <w:rFonts w:ascii="Symbol" w:hAnsi="Symbol" w:hint="default"/>
      </w:rPr>
    </w:lvl>
    <w:lvl w:ilvl="7" w:tplc="040C0003" w:tentative="1">
      <w:start w:val="1"/>
      <w:numFmt w:val="bullet"/>
      <w:lvlText w:val="o"/>
      <w:lvlJc w:val="left"/>
      <w:pPr>
        <w:ind w:left="5420" w:hanging="360"/>
      </w:pPr>
      <w:rPr>
        <w:rFonts w:ascii="Courier New" w:hAnsi="Courier New" w:cs="Courier New" w:hint="default"/>
      </w:rPr>
    </w:lvl>
    <w:lvl w:ilvl="8" w:tplc="040C0005" w:tentative="1">
      <w:start w:val="1"/>
      <w:numFmt w:val="bullet"/>
      <w:lvlText w:val=""/>
      <w:lvlJc w:val="left"/>
      <w:pPr>
        <w:ind w:left="6140" w:hanging="360"/>
      </w:pPr>
      <w:rPr>
        <w:rFonts w:ascii="Wingdings" w:hAnsi="Wingdings" w:hint="default"/>
      </w:rPr>
    </w:lvl>
  </w:abstractNum>
  <w:abstractNum w:abstractNumId="9" w15:restartNumberingAfterBreak="0">
    <w:nsid w:val="2EE83E45"/>
    <w:multiLevelType w:val="hybridMultilevel"/>
    <w:tmpl w:val="4F6E85A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17E65FF"/>
    <w:multiLevelType w:val="hybridMultilevel"/>
    <w:tmpl w:val="5A7A8C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C13717A"/>
    <w:multiLevelType w:val="singleLevel"/>
    <w:tmpl w:val="4D30C0CA"/>
    <w:lvl w:ilvl="0">
      <w:start w:val="1"/>
      <w:numFmt w:val="bullet"/>
      <w:pStyle w:val="Decal2"/>
      <w:lvlText w:val=""/>
      <w:lvlJc w:val="left"/>
      <w:pPr>
        <w:tabs>
          <w:tab w:val="num" w:pos="0"/>
        </w:tabs>
        <w:ind w:left="1984" w:hanging="283"/>
      </w:pPr>
      <w:rPr>
        <w:rFonts w:ascii="Symbol" w:hAnsi="Symbol" w:hint="default"/>
      </w:rPr>
    </w:lvl>
  </w:abstractNum>
  <w:abstractNum w:abstractNumId="12" w15:restartNumberingAfterBreak="0">
    <w:nsid w:val="3C4E3786"/>
    <w:multiLevelType w:val="hybridMultilevel"/>
    <w:tmpl w:val="BBCE411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D7B572A"/>
    <w:multiLevelType w:val="hybridMultilevel"/>
    <w:tmpl w:val="50BCB3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15:restartNumberingAfterBreak="0">
    <w:nsid w:val="647C30F5"/>
    <w:multiLevelType w:val="hybridMultilevel"/>
    <w:tmpl w:val="71B2489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57453E2"/>
    <w:multiLevelType w:val="hybridMultilevel"/>
    <w:tmpl w:val="FAB6A708"/>
    <w:lvl w:ilvl="0" w:tplc="87068006">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D6E63C7"/>
    <w:multiLevelType w:val="hybridMultilevel"/>
    <w:tmpl w:val="648E3C6C"/>
    <w:lvl w:ilvl="0" w:tplc="386CD1CA">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FAF4E56"/>
    <w:multiLevelType w:val="hybridMultilevel"/>
    <w:tmpl w:val="D5BE7A2E"/>
    <w:lvl w:ilvl="0" w:tplc="E25C5F8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3EE3AFA"/>
    <w:multiLevelType w:val="hybridMultilevel"/>
    <w:tmpl w:val="A0A2D852"/>
    <w:lvl w:ilvl="0" w:tplc="040C0001">
      <w:start w:val="1"/>
      <w:numFmt w:val="bullet"/>
      <w:pStyle w:val="UL1-C"/>
      <w:lvlText w:val=""/>
      <w:legacy w:legacy="1" w:legacySpace="0" w:legacyIndent="283"/>
      <w:lvlJc w:val="left"/>
      <w:pPr>
        <w:ind w:left="-1135" w:hanging="283"/>
      </w:pPr>
      <w:rPr>
        <w:rFonts w:ascii="Symbol" w:hAnsi="Symbol" w:hint="default"/>
      </w:rPr>
    </w:lvl>
    <w:lvl w:ilvl="1" w:tplc="040C0003">
      <w:start w:val="1"/>
      <w:numFmt w:val="bullet"/>
      <w:lvlText w:val="o"/>
      <w:lvlJc w:val="left"/>
      <w:pPr>
        <w:tabs>
          <w:tab w:val="num" w:pos="22"/>
        </w:tabs>
        <w:ind w:left="22" w:hanging="360"/>
      </w:pPr>
      <w:rPr>
        <w:rFonts w:ascii="Courier New" w:hAnsi="Courier New" w:hint="default"/>
      </w:rPr>
    </w:lvl>
    <w:lvl w:ilvl="2" w:tplc="040C0005">
      <w:start w:val="1"/>
      <w:numFmt w:val="bullet"/>
      <w:lvlText w:val=""/>
      <w:lvlJc w:val="left"/>
      <w:pPr>
        <w:tabs>
          <w:tab w:val="num" w:pos="742"/>
        </w:tabs>
        <w:ind w:left="742" w:hanging="360"/>
      </w:pPr>
      <w:rPr>
        <w:rFonts w:ascii="Wingdings" w:hAnsi="Wingdings" w:hint="default"/>
      </w:rPr>
    </w:lvl>
    <w:lvl w:ilvl="3" w:tplc="040C0001" w:tentative="1">
      <w:start w:val="1"/>
      <w:numFmt w:val="bullet"/>
      <w:lvlText w:val=""/>
      <w:lvlJc w:val="left"/>
      <w:pPr>
        <w:tabs>
          <w:tab w:val="num" w:pos="1462"/>
        </w:tabs>
        <w:ind w:left="1462" w:hanging="360"/>
      </w:pPr>
      <w:rPr>
        <w:rFonts w:ascii="Symbol" w:hAnsi="Symbol" w:hint="default"/>
      </w:rPr>
    </w:lvl>
    <w:lvl w:ilvl="4" w:tplc="040C0003" w:tentative="1">
      <w:start w:val="1"/>
      <w:numFmt w:val="bullet"/>
      <w:lvlText w:val="o"/>
      <w:lvlJc w:val="left"/>
      <w:pPr>
        <w:tabs>
          <w:tab w:val="num" w:pos="2182"/>
        </w:tabs>
        <w:ind w:left="2182" w:hanging="360"/>
      </w:pPr>
      <w:rPr>
        <w:rFonts w:ascii="Courier New" w:hAnsi="Courier New" w:hint="default"/>
      </w:rPr>
    </w:lvl>
    <w:lvl w:ilvl="5" w:tplc="040C0005" w:tentative="1">
      <w:start w:val="1"/>
      <w:numFmt w:val="bullet"/>
      <w:lvlText w:val=""/>
      <w:lvlJc w:val="left"/>
      <w:pPr>
        <w:tabs>
          <w:tab w:val="num" w:pos="2902"/>
        </w:tabs>
        <w:ind w:left="2902" w:hanging="360"/>
      </w:pPr>
      <w:rPr>
        <w:rFonts w:ascii="Wingdings" w:hAnsi="Wingdings" w:hint="default"/>
      </w:rPr>
    </w:lvl>
    <w:lvl w:ilvl="6" w:tplc="040C0001" w:tentative="1">
      <w:start w:val="1"/>
      <w:numFmt w:val="bullet"/>
      <w:lvlText w:val=""/>
      <w:lvlJc w:val="left"/>
      <w:pPr>
        <w:tabs>
          <w:tab w:val="num" w:pos="3622"/>
        </w:tabs>
        <w:ind w:left="3622" w:hanging="360"/>
      </w:pPr>
      <w:rPr>
        <w:rFonts w:ascii="Symbol" w:hAnsi="Symbol" w:hint="default"/>
      </w:rPr>
    </w:lvl>
    <w:lvl w:ilvl="7" w:tplc="040C0003" w:tentative="1">
      <w:start w:val="1"/>
      <w:numFmt w:val="bullet"/>
      <w:lvlText w:val="o"/>
      <w:lvlJc w:val="left"/>
      <w:pPr>
        <w:tabs>
          <w:tab w:val="num" w:pos="4342"/>
        </w:tabs>
        <w:ind w:left="4342" w:hanging="360"/>
      </w:pPr>
      <w:rPr>
        <w:rFonts w:ascii="Courier New" w:hAnsi="Courier New" w:hint="default"/>
      </w:rPr>
    </w:lvl>
    <w:lvl w:ilvl="8" w:tplc="040C0005" w:tentative="1">
      <w:start w:val="1"/>
      <w:numFmt w:val="bullet"/>
      <w:lvlText w:val=""/>
      <w:lvlJc w:val="left"/>
      <w:pPr>
        <w:tabs>
          <w:tab w:val="num" w:pos="5062"/>
        </w:tabs>
        <w:ind w:left="5062" w:hanging="360"/>
      </w:pPr>
      <w:rPr>
        <w:rFonts w:ascii="Wingdings" w:hAnsi="Wingdings" w:hint="default"/>
      </w:rPr>
    </w:lvl>
  </w:abstractNum>
  <w:abstractNum w:abstractNumId="19" w15:restartNumberingAfterBreak="0">
    <w:nsid w:val="76224861"/>
    <w:multiLevelType w:val="hybridMultilevel"/>
    <w:tmpl w:val="291214D0"/>
    <w:lvl w:ilvl="0" w:tplc="040C0011">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72069D2"/>
    <w:multiLevelType w:val="hybridMultilevel"/>
    <w:tmpl w:val="322635C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C9E19BD"/>
    <w:multiLevelType w:val="singleLevel"/>
    <w:tmpl w:val="044E961E"/>
    <w:lvl w:ilvl="0">
      <w:start w:val="1"/>
      <w:numFmt w:val="bullet"/>
      <w:pStyle w:val="puce"/>
      <w:lvlText w:val=""/>
      <w:lvlJc w:val="left"/>
      <w:pPr>
        <w:tabs>
          <w:tab w:val="num" w:pos="644"/>
        </w:tabs>
        <w:ind w:left="644" w:hanging="360"/>
      </w:pPr>
      <w:rPr>
        <w:rFonts w:ascii="Symbol" w:hAnsi="Symbol" w:hint="default"/>
      </w:rPr>
    </w:lvl>
  </w:abstractNum>
  <w:num w:numId="1">
    <w:abstractNumId w:val="18"/>
  </w:num>
  <w:num w:numId="2">
    <w:abstractNumId w:val="7"/>
  </w:num>
  <w:num w:numId="3">
    <w:abstractNumId w:val="11"/>
  </w:num>
  <w:num w:numId="4">
    <w:abstractNumId w:val="2"/>
  </w:num>
  <w:num w:numId="5">
    <w:abstractNumId w:val="21"/>
  </w:num>
  <w:num w:numId="6">
    <w:abstractNumId w:val="8"/>
  </w:num>
  <w:num w:numId="7">
    <w:abstractNumId w:val="3"/>
  </w:num>
  <w:num w:numId="8">
    <w:abstractNumId w:val="10"/>
  </w:num>
  <w:num w:numId="9">
    <w:abstractNumId w:val="4"/>
  </w:num>
  <w:num w:numId="10">
    <w:abstractNumId w:val="17"/>
  </w:num>
  <w:num w:numId="11">
    <w:abstractNumId w:val="1"/>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7"/>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6"/>
  </w:num>
  <w:num w:numId="22">
    <w:abstractNumId w:val="14"/>
  </w:num>
  <w:num w:numId="23">
    <w:abstractNumId w:val="19"/>
  </w:num>
  <w:num w:numId="24">
    <w:abstractNumId w:val="12"/>
  </w:num>
  <w:num w:numId="25">
    <w:abstractNumId w:val="7"/>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0"/>
  </w:num>
  <w:num w:numId="33">
    <w:abstractNumId w:val="20"/>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5"/>
  </w:num>
  <w:num w:numId="37">
    <w:abstractNumId w:val="15"/>
  </w:num>
  <w:num w:numId="38">
    <w:abstractNumId w:val="9"/>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vel, Vincent">
    <w15:presenceInfo w15:providerId="AD" w15:userId="S-1-5-21-2079806146-1363286112-1873945657-374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intFractionalCharacterWidth/>
  <w:embedSystemFonts/>
  <w:hideSpellingErrors/>
  <w:hideGrammaticalErrors/>
  <w:activeWritingStyle w:appName="MSWord" w:lang="fr-FR" w:vendorID="64" w:dllVersion="6" w:nlCheck="1" w:checkStyle="1"/>
  <w:activeWritingStyle w:appName="MSWord" w:lang="fr-BE" w:vendorID="64" w:dllVersion="6" w:nlCheck="1" w:checkStyle="1"/>
  <w:activeWritingStyle w:appName="MSWord" w:lang="en-GB" w:vendorID="64" w:dllVersion="6" w:nlCheck="1" w:checkStyle="1"/>
  <w:activeWritingStyle w:appName="MSWord" w:lang="de-DE" w:vendorID="64" w:dllVersion="6" w:nlCheck="1" w:checkStyle="1"/>
  <w:activeWritingStyle w:appName="MSWord" w:lang="en-US" w:vendorID="64" w:dllVersion="6" w:nlCheck="1" w:checkStyle="1"/>
  <w:activeWritingStyle w:appName="MSWord" w:lang="en-IN" w:vendorID="64" w:dllVersion="6" w:nlCheck="1" w:checkStyle="1"/>
  <w:activeWritingStyle w:appName="MSWord" w:lang="fr-FR"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50CE"/>
    <w:rsid w:val="00000A95"/>
    <w:rsid w:val="0000440B"/>
    <w:rsid w:val="00004713"/>
    <w:rsid w:val="00005175"/>
    <w:rsid w:val="00006184"/>
    <w:rsid w:val="00006217"/>
    <w:rsid w:val="00007E93"/>
    <w:rsid w:val="000105B7"/>
    <w:rsid w:val="0001062A"/>
    <w:rsid w:val="00012E84"/>
    <w:rsid w:val="0001347A"/>
    <w:rsid w:val="0001569E"/>
    <w:rsid w:val="00015B42"/>
    <w:rsid w:val="0001654E"/>
    <w:rsid w:val="00016BF3"/>
    <w:rsid w:val="00016C2A"/>
    <w:rsid w:val="0001725F"/>
    <w:rsid w:val="00017B91"/>
    <w:rsid w:val="00017DA3"/>
    <w:rsid w:val="00017FB7"/>
    <w:rsid w:val="00022409"/>
    <w:rsid w:val="00022562"/>
    <w:rsid w:val="00022D1C"/>
    <w:rsid w:val="00023AFF"/>
    <w:rsid w:val="000256BF"/>
    <w:rsid w:val="0003061A"/>
    <w:rsid w:val="00030A7A"/>
    <w:rsid w:val="000313B1"/>
    <w:rsid w:val="00031543"/>
    <w:rsid w:val="000326C2"/>
    <w:rsid w:val="00033F6B"/>
    <w:rsid w:val="00034D08"/>
    <w:rsid w:val="00036E9D"/>
    <w:rsid w:val="000373AE"/>
    <w:rsid w:val="00041595"/>
    <w:rsid w:val="00041AF6"/>
    <w:rsid w:val="0004271B"/>
    <w:rsid w:val="000445FE"/>
    <w:rsid w:val="000448EB"/>
    <w:rsid w:val="00044B08"/>
    <w:rsid w:val="0004579C"/>
    <w:rsid w:val="000460A4"/>
    <w:rsid w:val="000502C8"/>
    <w:rsid w:val="00050637"/>
    <w:rsid w:val="000511E0"/>
    <w:rsid w:val="00051497"/>
    <w:rsid w:val="0005243E"/>
    <w:rsid w:val="00052C02"/>
    <w:rsid w:val="00053600"/>
    <w:rsid w:val="000548C1"/>
    <w:rsid w:val="00054A08"/>
    <w:rsid w:val="00055AEE"/>
    <w:rsid w:val="00056440"/>
    <w:rsid w:val="00057564"/>
    <w:rsid w:val="00062D7A"/>
    <w:rsid w:val="00065174"/>
    <w:rsid w:val="00065CE7"/>
    <w:rsid w:val="00066DAA"/>
    <w:rsid w:val="00067FA7"/>
    <w:rsid w:val="0007121B"/>
    <w:rsid w:val="00072056"/>
    <w:rsid w:val="00072F7B"/>
    <w:rsid w:val="00073838"/>
    <w:rsid w:val="000745AA"/>
    <w:rsid w:val="000753BA"/>
    <w:rsid w:val="000765AC"/>
    <w:rsid w:val="00076EF6"/>
    <w:rsid w:val="00077BE8"/>
    <w:rsid w:val="000809AD"/>
    <w:rsid w:val="00080D67"/>
    <w:rsid w:val="00081448"/>
    <w:rsid w:val="000817CF"/>
    <w:rsid w:val="00082924"/>
    <w:rsid w:val="0008335B"/>
    <w:rsid w:val="00083E72"/>
    <w:rsid w:val="0008465A"/>
    <w:rsid w:val="00086426"/>
    <w:rsid w:val="0008644B"/>
    <w:rsid w:val="00086F7A"/>
    <w:rsid w:val="00087131"/>
    <w:rsid w:val="00087281"/>
    <w:rsid w:val="00087EDF"/>
    <w:rsid w:val="00090814"/>
    <w:rsid w:val="00090C4A"/>
    <w:rsid w:val="00091CC3"/>
    <w:rsid w:val="0009328D"/>
    <w:rsid w:val="0009556E"/>
    <w:rsid w:val="00095F85"/>
    <w:rsid w:val="00097270"/>
    <w:rsid w:val="000A007A"/>
    <w:rsid w:val="000A0989"/>
    <w:rsid w:val="000A2945"/>
    <w:rsid w:val="000A2F3F"/>
    <w:rsid w:val="000A3F71"/>
    <w:rsid w:val="000A4D67"/>
    <w:rsid w:val="000A504D"/>
    <w:rsid w:val="000A5CB6"/>
    <w:rsid w:val="000A693B"/>
    <w:rsid w:val="000B05B6"/>
    <w:rsid w:val="000B1D7F"/>
    <w:rsid w:val="000B30E7"/>
    <w:rsid w:val="000B3363"/>
    <w:rsid w:val="000B444B"/>
    <w:rsid w:val="000B4F28"/>
    <w:rsid w:val="000B4FB7"/>
    <w:rsid w:val="000B55C3"/>
    <w:rsid w:val="000B710D"/>
    <w:rsid w:val="000B7281"/>
    <w:rsid w:val="000B72D1"/>
    <w:rsid w:val="000C0222"/>
    <w:rsid w:val="000C10D1"/>
    <w:rsid w:val="000C1121"/>
    <w:rsid w:val="000C23FF"/>
    <w:rsid w:val="000C243E"/>
    <w:rsid w:val="000C417C"/>
    <w:rsid w:val="000C55BD"/>
    <w:rsid w:val="000C5FE2"/>
    <w:rsid w:val="000C72B8"/>
    <w:rsid w:val="000C777D"/>
    <w:rsid w:val="000D00D2"/>
    <w:rsid w:val="000D01EC"/>
    <w:rsid w:val="000D16B0"/>
    <w:rsid w:val="000D3B74"/>
    <w:rsid w:val="000D4E6F"/>
    <w:rsid w:val="000D4F63"/>
    <w:rsid w:val="000D688C"/>
    <w:rsid w:val="000D69BE"/>
    <w:rsid w:val="000D7290"/>
    <w:rsid w:val="000D7409"/>
    <w:rsid w:val="000E08EA"/>
    <w:rsid w:val="000E47A7"/>
    <w:rsid w:val="000E5075"/>
    <w:rsid w:val="000E73BC"/>
    <w:rsid w:val="000F1649"/>
    <w:rsid w:val="000F2B1E"/>
    <w:rsid w:val="000F565A"/>
    <w:rsid w:val="000F6954"/>
    <w:rsid w:val="000F6C23"/>
    <w:rsid w:val="0010044B"/>
    <w:rsid w:val="0010045F"/>
    <w:rsid w:val="001005CD"/>
    <w:rsid w:val="00101175"/>
    <w:rsid w:val="0010281B"/>
    <w:rsid w:val="00103D48"/>
    <w:rsid w:val="00104888"/>
    <w:rsid w:val="00104E99"/>
    <w:rsid w:val="001050FC"/>
    <w:rsid w:val="00105F3F"/>
    <w:rsid w:val="00106B9F"/>
    <w:rsid w:val="00112DAC"/>
    <w:rsid w:val="0011349C"/>
    <w:rsid w:val="00113684"/>
    <w:rsid w:val="00114EAB"/>
    <w:rsid w:val="00115212"/>
    <w:rsid w:val="001172A2"/>
    <w:rsid w:val="001179B6"/>
    <w:rsid w:val="00117DB8"/>
    <w:rsid w:val="00121360"/>
    <w:rsid w:val="0012175B"/>
    <w:rsid w:val="00121D13"/>
    <w:rsid w:val="00121DCD"/>
    <w:rsid w:val="001228DA"/>
    <w:rsid w:val="00122DA7"/>
    <w:rsid w:val="00122EFB"/>
    <w:rsid w:val="00123622"/>
    <w:rsid w:val="00123D9D"/>
    <w:rsid w:val="00124150"/>
    <w:rsid w:val="00124BFA"/>
    <w:rsid w:val="0012545A"/>
    <w:rsid w:val="001256A2"/>
    <w:rsid w:val="00126027"/>
    <w:rsid w:val="00126308"/>
    <w:rsid w:val="001269C7"/>
    <w:rsid w:val="00126B29"/>
    <w:rsid w:val="00126D0C"/>
    <w:rsid w:val="0013028A"/>
    <w:rsid w:val="001311FC"/>
    <w:rsid w:val="0013214C"/>
    <w:rsid w:val="00133023"/>
    <w:rsid w:val="0013309B"/>
    <w:rsid w:val="00134690"/>
    <w:rsid w:val="00135004"/>
    <w:rsid w:val="0013566F"/>
    <w:rsid w:val="00135EBD"/>
    <w:rsid w:val="00137A79"/>
    <w:rsid w:val="00137BF1"/>
    <w:rsid w:val="00137D67"/>
    <w:rsid w:val="00141224"/>
    <w:rsid w:val="00141A06"/>
    <w:rsid w:val="001421B5"/>
    <w:rsid w:val="001422EB"/>
    <w:rsid w:val="001423EA"/>
    <w:rsid w:val="00142C16"/>
    <w:rsid w:val="00142C60"/>
    <w:rsid w:val="00143390"/>
    <w:rsid w:val="00143AC3"/>
    <w:rsid w:val="00143D9A"/>
    <w:rsid w:val="0014633B"/>
    <w:rsid w:val="00146EEB"/>
    <w:rsid w:val="00150360"/>
    <w:rsid w:val="0015342B"/>
    <w:rsid w:val="00155554"/>
    <w:rsid w:val="00156CC5"/>
    <w:rsid w:val="00156F2F"/>
    <w:rsid w:val="0015757F"/>
    <w:rsid w:val="00157C31"/>
    <w:rsid w:val="00157E82"/>
    <w:rsid w:val="00161742"/>
    <w:rsid w:val="00161CA1"/>
    <w:rsid w:val="00161EB1"/>
    <w:rsid w:val="00162AC5"/>
    <w:rsid w:val="00163BE5"/>
    <w:rsid w:val="0016479F"/>
    <w:rsid w:val="00164FE2"/>
    <w:rsid w:val="00165DCB"/>
    <w:rsid w:val="001705DE"/>
    <w:rsid w:val="00170FDC"/>
    <w:rsid w:val="0017177F"/>
    <w:rsid w:val="00171C0A"/>
    <w:rsid w:val="0017207B"/>
    <w:rsid w:val="00172FBE"/>
    <w:rsid w:val="0017446C"/>
    <w:rsid w:val="00174B92"/>
    <w:rsid w:val="00174EDF"/>
    <w:rsid w:val="0017541C"/>
    <w:rsid w:val="001763C0"/>
    <w:rsid w:val="00176AE4"/>
    <w:rsid w:val="001773B0"/>
    <w:rsid w:val="00180466"/>
    <w:rsid w:val="00181C14"/>
    <w:rsid w:val="00182A73"/>
    <w:rsid w:val="001832E0"/>
    <w:rsid w:val="00183728"/>
    <w:rsid w:val="00183D18"/>
    <w:rsid w:val="00186203"/>
    <w:rsid w:val="00186EA8"/>
    <w:rsid w:val="00187D44"/>
    <w:rsid w:val="00187DB3"/>
    <w:rsid w:val="00190063"/>
    <w:rsid w:val="00190769"/>
    <w:rsid w:val="0019091D"/>
    <w:rsid w:val="00192492"/>
    <w:rsid w:val="00193CCC"/>
    <w:rsid w:val="00193D79"/>
    <w:rsid w:val="00194F65"/>
    <w:rsid w:val="0019504A"/>
    <w:rsid w:val="001954B9"/>
    <w:rsid w:val="001958F8"/>
    <w:rsid w:val="0019627C"/>
    <w:rsid w:val="001962AF"/>
    <w:rsid w:val="001A2363"/>
    <w:rsid w:val="001A6BDE"/>
    <w:rsid w:val="001A711C"/>
    <w:rsid w:val="001B0C99"/>
    <w:rsid w:val="001B110A"/>
    <w:rsid w:val="001B2024"/>
    <w:rsid w:val="001B27A5"/>
    <w:rsid w:val="001B2E38"/>
    <w:rsid w:val="001B32AB"/>
    <w:rsid w:val="001B4EA6"/>
    <w:rsid w:val="001B615A"/>
    <w:rsid w:val="001B7544"/>
    <w:rsid w:val="001B7D5D"/>
    <w:rsid w:val="001C0313"/>
    <w:rsid w:val="001C1350"/>
    <w:rsid w:val="001C3855"/>
    <w:rsid w:val="001C3D57"/>
    <w:rsid w:val="001C4138"/>
    <w:rsid w:val="001C4270"/>
    <w:rsid w:val="001C4FE9"/>
    <w:rsid w:val="001C63AA"/>
    <w:rsid w:val="001C695A"/>
    <w:rsid w:val="001C6EA2"/>
    <w:rsid w:val="001C7268"/>
    <w:rsid w:val="001C7A0D"/>
    <w:rsid w:val="001D02F4"/>
    <w:rsid w:val="001D08F7"/>
    <w:rsid w:val="001D21A4"/>
    <w:rsid w:val="001D2BC8"/>
    <w:rsid w:val="001D2F9D"/>
    <w:rsid w:val="001D32B6"/>
    <w:rsid w:val="001D3A68"/>
    <w:rsid w:val="001D3B13"/>
    <w:rsid w:val="001D5BEE"/>
    <w:rsid w:val="001D6BEF"/>
    <w:rsid w:val="001D6D3B"/>
    <w:rsid w:val="001D744B"/>
    <w:rsid w:val="001E10F0"/>
    <w:rsid w:val="001E221C"/>
    <w:rsid w:val="001E2903"/>
    <w:rsid w:val="001E3D0E"/>
    <w:rsid w:val="001E4002"/>
    <w:rsid w:val="001E5DB1"/>
    <w:rsid w:val="001E6648"/>
    <w:rsid w:val="001E6723"/>
    <w:rsid w:val="001E724A"/>
    <w:rsid w:val="001F00E7"/>
    <w:rsid w:val="001F04EF"/>
    <w:rsid w:val="001F1243"/>
    <w:rsid w:val="001F2F5F"/>
    <w:rsid w:val="001F413A"/>
    <w:rsid w:val="001F5542"/>
    <w:rsid w:val="001F55DD"/>
    <w:rsid w:val="001F56C5"/>
    <w:rsid w:val="001F5DD8"/>
    <w:rsid w:val="001F5DF6"/>
    <w:rsid w:val="001F6D37"/>
    <w:rsid w:val="002006A8"/>
    <w:rsid w:val="00201199"/>
    <w:rsid w:val="0020246E"/>
    <w:rsid w:val="00202860"/>
    <w:rsid w:val="00202E6E"/>
    <w:rsid w:val="00202FD3"/>
    <w:rsid w:val="002033E5"/>
    <w:rsid w:val="00205A4B"/>
    <w:rsid w:val="00206C2E"/>
    <w:rsid w:val="00207E5A"/>
    <w:rsid w:val="00210607"/>
    <w:rsid w:val="002116DE"/>
    <w:rsid w:val="0021231A"/>
    <w:rsid w:val="00213186"/>
    <w:rsid w:val="0021433E"/>
    <w:rsid w:val="00214754"/>
    <w:rsid w:val="00214BEE"/>
    <w:rsid w:val="00214C94"/>
    <w:rsid w:val="0021618D"/>
    <w:rsid w:val="002161F5"/>
    <w:rsid w:val="00216B18"/>
    <w:rsid w:val="00217BA5"/>
    <w:rsid w:val="002206E6"/>
    <w:rsid w:val="00221FC7"/>
    <w:rsid w:val="002230F1"/>
    <w:rsid w:val="002240B0"/>
    <w:rsid w:val="002241BD"/>
    <w:rsid w:val="00224C74"/>
    <w:rsid w:val="00226AD6"/>
    <w:rsid w:val="002271AD"/>
    <w:rsid w:val="00227345"/>
    <w:rsid w:val="002274B7"/>
    <w:rsid w:val="00230FD4"/>
    <w:rsid w:val="0023123C"/>
    <w:rsid w:val="00232217"/>
    <w:rsid w:val="00232EB8"/>
    <w:rsid w:val="0023442F"/>
    <w:rsid w:val="0023485F"/>
    <w:rsid w:val="00234A60"/>
    <w:rsid w:val="00234B29"/>
    <w:rsid w:val="00234E4A"/>
    <w:rsid w:val="00234F00"/>
    <w:rsid w:val="00235221"/>
    <w:rsid w:val="00235A72"/>
    <w:rsid w:val="0023623A"/>
    <w:rsid w:val="002369B0"/>
    <w:rsid w:val="00237125"/>
    <w:rsid w:val="00237AA1"/>
    <w:rsid w:val="00240141"/>
    <w:rsid w:val="00240563"/>
    <w:rsid w:val="00240672"/>
    <w:rsid w:val="00240D6B"/>
    <w:rsid w:val="00241B49"/>
    <w:rsid w:val="00241F6D"/>
    <w:rsid w:val="00243135"/>
    <w:rsid w:val="00243582"/>
    <w:rsid w:val="00243AAE"/>
    <w:rsid w:val="00245424"/>
    <w:rsid w:val="00246483"/>
    <w:rsid w:val="0024714E"/>
    <w:rsid w:val="0024769B"/>
    <w:rsid w:val="0024793E"/>
    <w:rsid w:val="0025024B"/>
    <w:rsid w:val="00250B11"/>
    <w:rsid w:val="00251011"/>
    <w:rsid w:val="00251E12"/>
    <w:rsid w:val="00252817"/>
    <w:rsid w:val="00252845"/>
    <w:rsid w:val="002537D8"/>
    <w:rsid w:val="002537FF"/>
    <w:rsid w:val="002545B9"/>
    <w:rsid w:val="002552EE"/>
    <w:rsid w:val="002553D8"/>
    <w:rsid w:val="002575A5"/>
    <w:rsid w:val="00257F4E"/>
    <w:rsid w:val="00260493"/>
    <w:rsid w:val="002605D2"/>
    <w:rsid w:val="00261C57"/>
    <w:rsid w:val="0026215C"/>
    <w:rsid w:val="0026218A"/>
    <w:rsid w:val="00262474"/>
    <w:rsid w:val="0026343A"/>
    <w:rsid w:val="00263B70"/>
    <w:rsid w:val="00264E54"/>
    <w:rsid w:val="002655EE"/>
    <w:rsid w:val="00265D63"/>
    <w:rsid w:val="00266DBF"/>
    <w:rsid w:val="00267D46"/>
    <w:rsid w:val="0027089D"/>
    <w:rsid w:val="00270DEC"/>
    <w:rsid w:val="00270E7E"/>
    <w:rsid w:val="0027167D"/>
    <w:rsid w:val="0027177E"/>
    <w:rsid w:val="0027264E"/>
    <w:rsid w:val="00272D77"/>
    <w:rsid w:val="00272FAA"/>
    <w:rsid w:val="002736A6"/>
    <w:rsid w:val="00273708"/>
    <w:rsid w:val="00276484"/>
    <w:rsid w:val="00276DFE"/>
    <w:rsid w:val="002774ED"/>
    <w:rsid w:val="00282317"/>
    <w:rsid w:val="00282C72"/>
    <w:rsid w:val="0028357E"/>
    <w:rsid w:val="00284A93"/>
    <w:rsid w:val="002858BF"/>
    <w:rsid w:val="00285A0B"/>
    <w:rsid w:val="00285A32"/>
    <w:rsid w:val="00285B74"/>
    <w:rsid w:val="00286E42"/>
    <w:rsid w:val="0028719B"/>
    <w:rsid w:val="00287A1D"/>
    <w:rsid w:val="00290E62"/>
    <w:rsid w:val="00291606"/>
    <w:rsid w:val="00292E07"/>
    <w:rsid w:val="00293501"/>
    <w:rsid w:val="00295556"/>
    <w:rsid w:val="002957B9"/>
    <w:rsid w:val="00296C07"/>
    <w:rsid w:val="00297452"/>
    <w:rsid w:val="002978E9"/>
    <w:rsid w:val="002A047F"/>
    <w:rsid w:val="002A1313"/>
    <w:rsid w:val="002A2B3D"/>
    <w:rsid w:val="002A2D7F"/>
    <w:rsid w:val="002A2E92"/>
    <w:rsid w:val="002A301C"/>
    <w:rsid w:val="002A33BA"/>
    <w:rsid w:val="002A3D3E"/>
    <w:rsid w:val="002A3E90"/>
    <w:rsid w:val="002A4B6E"/>
    <w:rsid w:val="002A4E53"/>
    <w:rsid w:val="002A4F2B"/>
    <w:rsid w:val="002A596A"/>
    <w:rsid w:val="002A5EF9"/>
    <w:rsid w:val="002A61CE"/>
    <w:rsid w:val="002A6A50"/>
    <w:rsid w:val="002A77CA"/>
    <w:rsid w:val="002A7B54"/>
    <w:rsid w:val="002B0A79"/>
    <w:rsid w:val="002B0C35"/>
    <w:rsid w:val="002B0E72"/>
    <w:rsid w:val="002B2052"/>
    <w:rsid w:val="002B3D82"/>
    <w:rsid w:val="002B486C"/>
    <w:rsid w:val="002B4D33"/>
    <w:rsid w:val="002B5AAD"/>
    <w:rsid w:val="002C07F1"/>
    <w:rsid w:val="002C119A"/>
    <w:rsid w:val="002C3724"/>
    <w:rsid w:val="002C498B"/>
    <w:rsid w:val="002C578C"/>
    <w:rsid w:val="002C5C7F"/>
    <w:rsid w:val="002C630A"/>
    <w:rsid w:val="002C7593"/>
    <w:rsid w:val="002C7B41"/>
    <w:rsid w:val="002D000C"/>
    <w:rsid w:val="002D0A20"/>
    <w:rsid w:val="002D142D"/>
    <w:rsid w:val="002D34D9"/>
    <w:rsid w:val="002D4CF5"/>
    <w:rsid w:val="002D5926"/>
    <w:rsid w:val="002D64FD"/>
    <w:rsid w:val="002D6AB0"/>
    <w:rsid w:val="002E0682"/>
    <w:rsid w:val="002E0704"/>
    <w:rsid w:val="002E0B25"/>
    <w:rsid w:val="002E195F"/>
    <w:rsid w:val="002E1AC4"/>
    <w:rsid w:val="002E3076"/>
    <w:rsid w:val="002E7DDD"/>
    <w:rsid w:val="002F0363"/>
    <w:rsid w:val="002F03EC"/>
    <w:rsid w:val="002F0BEA"/>
    <w:rsid w:val="002F0EFB"/>
    <w:rsid w:val="002F2119"/>
    <w:rsid w:val="002F22EE"/>
    <w:rsid w:val="002F2868"/>
    <w:rsid w:val="002F2FBC"/>
    <w:rsid w:val="002F3158"/>
    <w:rsid w:val="002F35F3"/>
    <w:rsid w:val="002F3C29"/>
    <w:rsid w:val="002F3E37"/>
    <w:rsid w:val="002F3F08"/>
    <w:rsid w:val="002F4EA0"/>
    <w:rsid w:val="002F5B6D"/>
    <w:rsid w:val="002F6483"/>
    <w:rsid w:val="002F70C1"/>
    <w:rsid w:val="00300C75"/>
    <w:rsid w:val="00301AD6"/>
    <w:rsid w:val="00302380"/>
    <w:rsid w:val="00302834"/>
    <w:rsid w:val="003029B9"/>
    <w:rsid w:val="0030421C"/>
    <w:rsid w:val="00305EFD"/>
    <w:rsid w:val="00305FDE"/>
    <w:rsid w:val="00306CE3"/>
    <w:rsid w:val="0031082E"/>
    <w:rsid w:val="00310FCB"/>
    <w:rsid w:val="0031223E"/>
    <w:rsid w:val="003124F8"/>
    <w:rsid w:val="0031288B"/>
    <w:rsid w:val="00313043"/>
    <w:rsid w:val="003132A7"/>
    <w:rsid w:val="00314721"/>
    <w:rsid w:val="00314947"/>
    <w:rsid w:val="00315B7A"/>
    <w:rsid w:val="00316FBB"/>
    <w:rsid w:val="00317651"/>
    <w:rsid w:val="00317963"/>
    <w:rsid w:val="00317C64"/>
    <w:rsid w:val="0032108C"/>
    <w:rsid w:val="00321A19"/>
    <w:rsid w:val="00323166"/>
    <w:rsid w:val="00324133"/>
    <w:rsid w:val="00324D2A"/>
    <w:rsid w:val="00326ADE"/>
    <w:rsid w:val="00327B93"/>
    <w:rsid w:val="00330A0A"/>
    <w:rsid w:val="00331DA5"/>
    <w:rsid w:val="0033450C"/>
    <w:rsid w:val="00334B96"/>
    <w:rsid w:val="0033521D"/>
    <w:rsid w:val="00335401"/>
    <w:rsid w:val="00335447"/>
    <w:rsid w:val="003367C0"/>
    <w:rsid w:val="0033685B"/>
    <w:rsid w:val="003376D4"/>
    <w:rsid w:val="00340273"/>
    <w:rsid w:val="003408DF"/>
    <w:rsid w:val="00340EB5"/>
    <w:rsid w:val="00340F28"/>
    <w:rsid w:val="0034134C"/>
    <w:rsid w:val="00341976"/>
    <w:rsid w:val="0034441F"/>
    <w:rsid w:val="003479B5"/>
    <w:rsid w:val="00347F86"/>
    <w:rsid w:val="00350093"/>
    <w:rsid w:val="0035099D"/>
    <w:rsid w:val="00350CFC"/>
    <w:rsid w:val="003519A9"/>
    <w:rsid w:val="0035314D"/>
    <w:rsid w:val="00353EA9"/>
    <w:rsid w:val="00353ECC"/>
    <w:rsid w:val="003566DF"/>
    <w:rsid w:val="00356935"/>
    <w:rsid w:val="00356F66"/>
    <w:rsid w:val="00357AFC"/>
    <w:rsid w:val="00360A74"/>
    <w:rsid w:val="00361CB0"/>
    <w:rsid w:val="00362191"/>
    <w:rsid w:val="00362741"/>
    <w:rsid w:val="00363161"/>
    <w:rsid w:val="003640A0"/>
    <w:rsid w:val="0036681B"/>
    <w:rsid w:val="0036684E"/>
    <w:rsid w:val="003704BF"/>
    <w:rsid w:val="0037187E"/>
    <w:rsid w:val="003736F4"/>
    <w:rsid w:val="00374265"/>
    <w:rsid w:val="00374CD1"/>
    <w:rsid w:val="00376380"/>
    <w:rsid w:val="00376505"/>
    <w:rsid w:val="003766CC"/>
    <w:rsid w:val="00377F19"/>
    <w:rsid w:val="00380182"/>
    <w:rsid w:val="0038133E"/>
    <w:rsid w:val="00381825"/>
    <w:rsid w:val="00381C86"/>
    <w:rsid w:val="00382E16"/>
    <w:rsid w:val="003835D2"/>
    <w:rsid w:val="003836AE"/>
    <w:rsid w:val="00384478"/>
    <w:rsid w:val="00384CF4"/>
    <w:rsid w:val="00384EC4"/>
    <w:rsid w:val="00384EF8"/>
    <w:rsid w:val="00386E2C"/>
    <w:rsid w:val="00387B09"/>
    <w:rsid w:val="00390CB6"/>
    <w:rsid w:val="0039210E"/>
    <w:rsid w:val="003928F5"/>
    <w:rsid w:val="0039319F"/>
    <w:rsid w:val="00393DDC"/>
    <w:rsid w:val="00394484"/>
    <w:rsid w:val="00395107"/>
    <w:rsid w:val="00395A6E"/>
    <w:rsid w:val="00395EBB"/>
    <w:rsid w:val="00397635"/>
    <w:rsid w:val="00397823"/>
    <w:rsid w:val="00397D13"/>
    <w:rsid w:val="00397F57"/>
    <w:rsid w:val="003A1EF7"/>
    <w:rsid w:val="003A26CA"/>
    <w:rsid w:val="003A31CC"/>
    <w:rsid w:val="003A392C"/>
    <w:rsid w:val="003A419A"/>
    <w:rsid w:val="003A4BA7"/>
    <w:rsid w:val="003A5F61"/>
    <w:rsid w:val="003A6463"/>
    <w:rsid w:val="003B1730"/>
    <w:rsid w:val="003B1E13"/>
    <w:rsid w:val="003B213F"/>
    <w:rsid w:val="003B2BC8"/>
    <w:rsid w:val="003B3972"/>
    <w:rsid w:val="003B46C4"/>
    <w:rsid w:val="003B4BB1"/>
    <w:rsid w:val="003B4BC7"/>
    <w:rsid w:val="003B4BF7"/>
    <w:rsid w:val="003B5549"/>
    <w:rsid w:val="003B60EA"/>
    <w:rsid w:val="003B6A0B"/>
    <w:rsid w:val="003B7380"/>
    <w:rsid w:val="003B789B"/>
    <w:rsid w:val="003B7F06"/>
    <w:rsid w:val="003C3010"/>
    <w:rsid w:val="003C3C27"/>
    <w:rsid w:val="003C4251"/>
    <w:rsid w:val="003C4F09"/>
    <w:rsid w:val="003C50E4"/>
    <w:rsid w:val="003C565B"/>
    <w:rsid w:val="003C58A5"/>
    <w:rsid w:val="003C7E1C"/>
    <w:rsid w:val="003D07CE"/>
    <w:rsid w:val="003D16F0"/>
    <w:rsid w:val="003D1875"/>
    <w:rsid w:val="003D2870"/>
    <w:rsid w:val="003D2C13"/>
    <w:rsid w:val="003D4585"/>
    <w:rsid w:val="003D525F"/>
    <w:rsid w:val="003D5A40"/>
    <w:rsid w:val="003D730F"/>
    <w:rsid w:val="003D7510"/>
    <w:rsid w:val="003D7EE7"/>
    <w:rsid w:val="003E1012"/>
    <w:rsid w:val="003E15DE"/>
    <w:rsid w:val="003E5E4C"/>
    <w:rsid w:val="003E639C"/>
    <w:rsid w:val="003F0206"/>
    <w:rsid w:val="003F04B6"/>
    <w:rsid w:val="003F1038"/>
    <w:rsid w:val="003F1532"/>
    <w:rsid w:val="003F17C6"/>
    <w:rsid w:val="003F21A5"/>
    <w:rsid w:val="003F2D88"/>
    <w:rsid w:val="003F3C41"/>
    <w:rsid w:val="003F41C6"/>
    <w:rsid w:val="003F48B0"/>
    <w:rsid w:val="003F4A15"/>
    <w:rsid w:val="003F6A68"/>
    <w:rsid w:val="003F7527"/>
    <w:rsid w:val="0040038C"/>
    <w:rsid w:val="00401C4F"/>
    <w:rsid w:val="00402AD8"/>
    <w:rsid w:val="00403F6C"/>
    <w:rsid w:val="00405290"/>
    <w:rsid w:val="004055ED"/>
    <w:rsid w:val="00410289"/>
    <w:rsid w:val="004104C2"/>
    <w:rsid w:val="00410526"/>
    <w:rsid w:val="0041119E"/>
    <w:rsid w:val="004113C5"/>
    <w:rsid w:val="00411FC2"/>
    <w:rsid w:val="0041244E"/>
    <w:rsid w:val="00412684"/>
    <w:rsid w:val="004126AF"/>
    <w:rsid w:val="00414E9B"/>
    <w:rsid w:val="004209FF"/>
    <w:rsid w:val="00421BB7"/>
    <w:rsid w:val="004221F6"/>
    <w:rsid w:val="00422655"/>
    <w:rsid w:val="004233FE"/>
    <w:rsid w:val="00423530"/>
    <w:rsid w:val="00424A4F"/>
    <w:rsid w:val="00424FD4"/>
    <w:rsid w:val="00426F64"/>
    <w:rsid w:val="004270AD"/>
    <w:rsid w:val="00431436"/>
    <w:rsid w:val="0043215C"/>
    <w:rsid w:val="00432403"/>
    <w:rsid w:val="004324A8"/>
    <w:rsid w:val="00432D5E"/>
    <w:rsid w:val="00432DAF"/>
    <w:rsid w:val="00433EE6"/>
    <w:rsid w:val="00435F9A"/>
    <w:rsid w:val="00440EA0"/>
    <w:rsid w:val="00442149"/>
    <w:rsid w:val="0044214D"/>
    <w:rsid w:val="00442662"/>
    <w:rsid w:val="00443B1B"/>
    <w:rsid w:val="004441A7"/>
    <w:rsid w:val="00444269"/>
    <w:rsid w:val="00444CF1"/>
    <w:rsid w:val="00444D53"/>
    <w:rsid w:val="004452CD"/>
    <w:rsid w:val="004469FA"/>
    <w:rsid w:val="00447585"/>
    <w:rsid w:val="004509CF"/>
    <w:rsid w:val="0045106A"/>
    <w:rsid w:val="00452062"/>
    <w:rsid w:val="004521D6"/>
    <w:rsid w:val="00453F6B"/>
    <w:rsid w:val="00454131"/>
    <w:rsid w:val="004546A9"/>
    <w:rsid w:val="00455E4B"/>
    <w:rsid w:val="00456799"/>
    <w:rsid w:val="0045712C"/>
    <w:rsid w:val="00457F84"/>
    <w:rsid w:val="0046088A"/>
    <w:rsid w:val="00461398"/>
    <w:rsid w:val="00461692"/>
    <w:rsid w:val="00461E9E"/>
    <w:rsid w:val="00462309"/>
    <w:rsid w:val="0046268C"/>
    <w:rsid w:val="004627DE"/>
    <w:rsid w:val="004638CD"/>
    <w:rsid w:val="004639EA"/>
    <w:rsid w:val="0046545D"/>
    <w:rsid w:val="0046565F"/>
    <w:rsid w:val="00465AA3"/>
    <w:rsid w:val="00465C24"/>
    <w:rsid w:val="0046760E"/>
    <w:rsid w:val="0046776C"/>
    <w:rsid w:val="00467ACA"/>
    <w:rsid w:val="00467CEC"/>
    <w:rsid w:val="00467DAE"/>
    <w:rsid w:val="00470AE1"/>
    <w:rsid w:val="00471A22"/>
    <w:rsid w:val="004721CC"/>
    <w:rsid w:val="004727A1"/>
    <w:rsid w:val="0047482C"/>
    <w:rsid w:val="00474ABC"/>
    <w:rsid w:val="00480175"/>
    <w:rsid w:val="00480C14"/>
    <w:rsid w:val="004813B7"/>
    <w:rsid w:val="00481970"/>
    <w:rsid w:val="00482448"/>
    <w:rsid w:val="0048249A"/>
    <w:rsid w:val="00482F94"/>
    <w:rsid w:val="004843E3"/>
    <w:rsid w:val="004849A0"/>
    <w:rsid w:val="00484C13"/>
    <w:rsid w:val="0048544A"/>
    <w:rsid w:val="00485899"/>
    <w:rsid w:val="0048589C"/>
    <w:rsid w:val="0048654F"/>
    <w:rsid w:val="00486956"/>
    <w:rsid w:val="00486AD8"/>
    <w:rsid w:val="00490041"/>
    <w:rsid w:val="004918DB"/>
    <w:rsid w:val="00494AE0"/>
    <w:rsid w:val="00494D4D"/>
    <w:rsid w:val="004956E2"/>
    <w:rsid w:val="00496D94"/>
    <w:rsid w:val="0049752E"/>
    <w:rsid w:val="004A034C"/>
    <w:rsid w:val="004A0A55"/>
    <w:rsid w:val="004A10F5"/>
    <w:rsid w:val="004A181B"/>
    <w:rsid w:val="004A2144"/>
    <w:rsid w:val="004A270B"/>
    <w:rsid w:val="004A28A0"/>
    <w:rsid w:val="004A2FA5"/>
    <w:rsid w:val="004A4584"/>
    <w:rsid w:val="004A47C7"/>
    <w:rsid w:val="004B0471"/>
    <w:rsid w:val="004B09E4"/>
    <w:rsid w:val="004B0D8A"/>
    <w:rsid w:val="004B181E"/>
    <w:rsid w:val="004B3F7B"/>
    <w:rsid w:val="004B40DC"/>
    <w:rsid w:val="004B41F7"/>
    <w:rsid w:val="004B458F"/>
    <w:rsid w:val="004B47F5"/>
    <w:rsid w:val="004B5BCF"/>
    <w:rsid w:val="004B68BC"/>
    <w:rsid w:val="004C0B30"/>
    <w:rsid w:val="004C0C28"/>
    <w:rsid w:val="004C27E8"/>
    <w:rsid w:val="004C3D8D"/>
    <w:rsid w:val="004C40DB"/>
    <w:rsid w:val="004C4691"/>
    <w:rsid w:val="004C53A5"/>
    <w:rsid w:val="004C6018"/>
    <w:rsid w:val="004C616C"/>
    <w:rsid w:val="004D0AC1"/>
    <w:rsid w:val="004D0B00"/>
    <w:rsid w:val="004D213E"/>
    <w:rsid w:val="004D21CB"/>
    <w:rsid w:val="004D2952"/>
    <w:rsid w:val="004D2E3F"/>
    <w:rsid w:val="004D378E"/>
    <w:rsid w:val="004D3A86"/>
    <w:rsid w:val="004D6B29"/>
    <w:rsid w:val="004D76EF"/>
    <w:rsid w:val="004D7D1B"/>
    <w:rsid w:val="004D7ED0"/>
    <w:rsid w:val="004E0623"/>
    <w:rsid w:val="004E10E9"/>
    <w:rsid w:val="004E12D9"/>
    <w:rsid w:val="004E1AE9"/>
    <w:rsid w:val="004E24FA"/>
    <w:rsid w:val="004E3567"/>
    <w:rsid w:val="004E40C2"/>
    <w:rsid w:val="004E40E0"/>
    <w:rsid w:val="004E4ECA"/>
    <w:rsid w:val="004E541B"/>
    <w:rsid w:val="004E696D"/>
    <w:rsid w:val="004E6DAA"/>
    <w:rsid w:val="004F3221"/>
    <w:rsid w:val="004F3EED"/>
    <w:rsid w:val="004F6419"/>
    <w:rsid w:val="00500043"/>
    <w:rsid w:val="0050084A"/>
    <w:rsid w:val="005017E5"/>
    <w:rsid w:val="00501E20"/>
    <w:rsid w:val="0050307D"/>
    <w:rsid w:val="0050349F"/>
    <w:rsid w:val="00503C0F"/>
    <w:rsid w:val="005054C2"/>
    <w:rsid w:val="005058EC"/>
    <w:rsid w:val="00505B92"/>
    <w:rsid w:val="00507285"/>
    <w:rsid w:val="005072B7"/>
    <w:rsid w:val="00510065"/>
    <w:rsid w:val="00510B19"/>
    <w:rsid w:val="005116EB"/>
    <w:rsid w:val="00515A30"/>
    <w:rsid w:val="00517B0A"/>
    <w:rsid w:val="00520FE3"/>
    <w:rsid w:val="00522E82"/>
    <w:rsid w:val="0052514B"/>
    <w:rsid w:val="005256D5"/>
    <w:rsid w:val="0052593C"/>
    <w:rsid w:val="005268FA"/>
    <w:rsid w:val="00526A19"/>
    <w:rsid w:val="00526CE6"/>
    <w:rsid w:val="00530BFF"/>
    <w:rsid w:val="005313EF"/>
    <w:rsid w:val="00531AB9"/>
    <w:rsid w:val="00531F84"/>
    <w:rsid w:val="00532112"/>
    <w:rsid w:val="005332F9"/>
    <w:rsid w:val="00533A5D"/>
    <w:rsid w:val="00536C27"/>
    <w:rsid w:val="0053769A"/>
    <w:rsid w:val="005377AD"/>
    <w:rsid w:val="005416A2"/>
    <w:rsid w:val="005427E4"/>
    <w:rsid w:val="00543879"/>
    <w:rsid w:val="005464CD"/>
    <w:rsid w:val="00546CD9"/>
    <w:rsid w:val="00546E1D"/>
    <w:rsid w:val="00547548"/>
    <w:rsid w:val="00547703"/>
    <w:rsid w:val="005507F2"/>
    <w:rsid w:val="00551FB6"/>
    <w:rsid w:val="00553BAC"/>
    <w:rsid w:val="00554799"/>
    <w:rsid w:val="005564B1"/>
    <w:rsid w:val="00556E58"/>
    <w:rsid w:val="005577F6"/>
    <w:rsid w:val="005614AB"/>
    <w:rsid w:val="00563D42"/>
    <w:rsid w:val="00564846"/>
    <w:rsid w:val="00564B80"/>
    <w:rsid w:val="00564F7F"/>
    <w:rsid w:val="00566168"/>
    <w:rsid w:val="00567DEC"/>
    <w:rsid w:val="005713E8"/>
    <w:rsid w:val="00572C26"/>
    <w:rsid w:val="005737DE"/>
    <w:rsid w:val="005747BB"/>
    <w:rsid w:val="00575C6C"/>
    <w:rsid w:val="005761CF"/>
    <w:rsid w:val="00576B6A"/>
    <w:rsid w:val="005770DE"/>
    <w:rsid w:val="00580074"/>
    <w:rsid w:val="0058092B"/>
    <w:rsid w:val="0058239A"/>
    <w:rsid w:val="00582CD4"/>
    <w:rsid w:val="00582ED4"/>
    <w:rsid w:val="005831C1"/>
    <w:rsid w:val="005844A2"/>
    <w:rsid w:val="0058542B"/>
    <w:rsid w:val="005871B0"/>
    <w:rsid w:val="00587B48"/>
    <w:rsid w:val="005904C5"/>
    <w:rsid w:val="0059138E"/>
    <w:rsid w:val="005916EA"/>
    <w:rsid w:val="00591B5B"/>
    <w:rsid w:val="0059328B"/>
    <w:rsid w:val="00593E59"/>
    <w:rsid w:val="00594348"/>
    <w:rsid w:val="00596744"/>
    <w:rsid w:val="00597135"/>
    <w:rsid w:val="00597188"/>
    <w:rsid w:val="005A09BD"/>
    <w:rsid w:val="005A1036"/>
    <w:rsid w:val="005A39AF"/>
    <w:rsid w:val="005A5FE4"/>
    <w:rsid w:val="005A7081"/>
    <w:rsid w:val="005A75F8"/>
    <w:rsid w:val="005A7606"/>
    <w:rsid w:val="005B054E"/>
    <w:rsid w:val="005B11CC"/>
    <w:rsid w:val="005B1310"/>
    <w:rsid w:val="005B1BEE"/>
    <w:rsid w:val="005B1FA9"/>
    <w:rsid w:val="005B2083"/>
    <w:rsid w:val="005B21D0"/>
    <w:rsid w:val="005B2293"/>
    <w:rsid w:val="005B28B0"/>
    <w:rsid w:val="005B2CC2"/>
    <w:rsid w:val="005B4920"/>
    <w:rsid w:val="005B4BD4"/>
    <w:rsid w:val="005B571C"/>
    <w:rsid w:val="005B59C7"/>
    <w:rsid w:val="005B5A54"/>
    <w:rsid w:val="005B6597"/>
    <w:rsid w:val="005B687C"/>
    <w:rsid w:val="005B766A"/>
    <w:rsid w:val="005B7808"/>
    <w:rsid w:val="005C179C"/>
    <w:rsid w:val="005C17C4"/>
    <w:rsid w:val="005C1EF2"/>
    <w:rsid w:val="005C366D"/>
    <w:rsid w:val="005C41E3"/>
    <w:rsid w:val="005C476E"/>
    <w:rsid w:val="005C4E26"/>
    <w:rsid w:val="005C6259"/>
    <w:rsid w:val="005D048D"/>
    <w:rsid w:val="005D0718"/>
    <w:rsid w:val="005D0C53"/>
    <w:rsid w:val="005D15EB"/>
    <w:rsid w:val="005D3C37"/>
    <w:rsid w:val="005D7993"/>
    <w:rsid w:val="005D7AAA"/>
    <w:rsid w:val="005E374D"/>
    <w:rsid w:val="005E386C"/>
    <w:rsid w:val="005E3A62"/>
    <w:rsid w:val="005E3B0F"/>
    <w:rsid w:val="005E4441"/>
    <w:rsid w:val="005E4A9C"/>
    <w:rsid w:val="005E5525"/>
    <w:rsid w:val="005E64C0"/>
    <w:rsid w:val="005F04AA"/>
    <w:rsid w:val="005F0837"/>
    <w:rsid w:val="005F13C7"/>
    <w:rsid w:val="005F167F"/>
    <w:rsid w:val="005F174B"/>
    <w:rsid w:val="005F2740"/>
    <w:rsid w:val="005F31B8"/>
    <w:rsid w:val="005F3E17"/>
    <w:rsid w:val="005F45E1"/>
    <w:rsid w:val="005F54A3"/>
    <w:rsid w:val="005F571C"/>
    <w:rsid w:val="005F5F37"/>
    <w:rsid w:val="005F5FBB"/>
    <w:rsid w:val="005F7122"/>
    <w:rsid w:val="005F72F7"/>
    <w:rsid w:val="005F73C2"/>
    <w:rsid w:val="00600A05"/>
    <w:rsid w:val="00600FEE"/>
    <w:rsid w:val="0060307D"/>
    <w:rsid w:val="006032DE"/>
    <w:rsid w:val="0060439A"/>
    <w:rsid w:val="00606094"/>
    <w:rsid w:val="00607575"/>
    <w:rsid w:val="00607F7B"/>
    <w:rsid w:val="006110C2"/>
    <w:rsid w:val="006110C9"/>
    <w:rsid w:val="006111B2"/>
    <w:rsid w:val="006117D3"/>
    <w:rsid w:val="00611910"/>
    <w:rsid w:val="00611EFE"/>
    <w:rsid w:val="00613A39"/>
    <w:rsid w:val="0061563B"/>
    <w:rsid w:val="00615F36"/>
    <w:rsid w:val="00616DF9"/>
    <w:rsid w:val="00616E34"/>
    <w:rsid w:val="00616F6D"/>
    <w:rsid w:val="00617B96"/>
    <w:rsid w:val="00625A46"/>
    <w:rsid w:val="00630258"/>
    <w:rsid w:val="00630772"/>
    <w:rsid w:val="00630B1D"/>
    <w:rsid w:val="00630B87"/>
    <w:rsid w:val="00633DDE"/>
    <w:rsid w:val="00635BDA"/>
    <w:rsid w:val="00636CA9"/>
    <w:rsid w:val="006403E5"/>
    <w:rsid w:val="00640C47"/>
    <w:rsid w:val="00642466"/>
    <w:rsid w:val="006428E2"/>
    <w:rsid w:val="00644487"/>
    <w:rsid w:val="00644926"/>
    <w:rsid w:val="00644A46"/>
    <w:rsid w:val="006464A8"/>
    <w:rsid w:val="006470A1"/>
    <w:rsid w:val="006472B6"/>
    <w:rsid w:val="00647B3D"/>
    <w:rsid w:val="006503FE"/>
    <w:rsid w:val="00650A27"/>
    <w:rsid w:val="006513EA"/>
    <w:rsid w:val="00651BEA"/>
    <w:rsid w:val="00654EE9"/>
    <w:rsid w:val="00656C6B"/>
    <w:rsid w:val="00656F6C"/>
    <w:rsid w:val="00656FE9"/>
    <w:rsid w:val="00657C70"/>
    <w:rsid w:val="006600C2"/>
    <w:rsid w:val="0066266D"/>
    <w:rsid w:val="006627D2"/>
    <w:rsid w:val="006644E1"/>
    <w:rsid w:val="00664C9E"/>
    <w:rsid w:val="006650CE"/>
    <w:rsid w:val="00666226"/>
    <w:rsid w:val="00667C9B"/>
    <w:rsid w:val="00667D0C"/>
    <w:rsid w:val="006706E2"/>
    <w:rsid w:val="00671251"/>
    <w:rsid w:val="00671B74"/>
    <w:rsid w:val="00675D20"/>
    <w:rsid w:val="0067603C"/>
    <w:rsid w:val="00676AB3"/>
    <w:rsid w:val="00676CF0"/>
    <w:rsid w:val="00677546"/>
    <w:rsid w:val="00677572"/>
    <w:rsid w:val="00680378"/>
    <w:rsid w:val="0068084D"/>
    <w:rsid w:val="0068288B"/>
    <w:rsid w:val="00683256"/>
    <w:rsid w:val="0068448D"/>
    <w:rsid w:val="00684F58"/>
    <w:rsid w:val="00685A96"/>
    <w:rsid w:val="00686CA1"/>
    <w:rsid w:val="00687136"/>
    <w:rsid w:val="006906B8"/>
    <w:rsid w:val="006918AD"/>
    <w:rsid w:val="006918C9"/>
    <w:rsid w:val="00691B66"/>
    <w:rsid w:val="006935DE"/>
    <w:rsid w:val="00693E15"/>
    <w:rsid w:val="00694D77"/>
    <w:rsid w:val="00695332"/>
    <w:rsid w:val="00695F5F"/>
    <w:rsid w:val="00695F9E"/>
    <w:rsid w:val="00697901"/>
    <w:rsid w:val="006A0B14"/>
    <w:rsid w:val="006A0EE6"/>
    <w:rsid w:val="006A16C3"/>
    <w:rsid w:val="006A19DC"/>
    <w:rsid w:val="006A2768"/>
    <w:rsid w:val="006A2C78"/>
    <w:rsid w:val="006A32DD"/>
    <w:rsid w:val="006A568B"/>
    <w:rsid w:val="006A66AB"/>
    <w:rsid w:val="006A6C53"/>
    <w:rsid w:val="006B08CD"/>
    <w:rsid w:val="006B12EC"/>
    <w:rsid w:val="006B16E4"/>
    <w:rsid w:val="006B29A1"/>
    <w:rsid w:val="006B4508"/>
    <w:rsid w:val="006B4BE1"/>
    <w:rsid w:val="006B4E14"/>
    <w:rsid w:val="006B5EFD"/>
    <w:rsid w:val="006B5F0A"/>
    <w:rsid w:val="006B65ED"/>
    <w:rsid w:val="006B685B"/>
    <w:rsid w:val="006B728A"/>
    <w:rsid w:val="006B77B8"/>
    <w:rsid w:val="006C113C"/>
    <w:rsid w:val="006C12E2"/>
    <w:rsid w:val="006C1FCD"/>
    <w:rsid w:val="006C2559"/>
    <w:rsid w:val="006C2834"/>
    <w:rsid w:val="006C2918"/>
    <w:rsid w:val="006C2C09"/>
    <w:rsid w:val="006C5058"/>
    <w:rsid w:val="006C5253"/>
    <w:rsid w:val="006C5838"/>
    <w:rsid w:val="006C6CB0"/>
    <w:rsid w:val="006C709C"/>
    <w:rsid w:val="006C75C2"/>
    <w:rsid w:val="006C7C3A"/>
    <w:rsid w:val="006C7C40"/>
    <w:rsid w:val="006D022E"/>
    <w:rsid w:val="006D0830"/>
    <w:rsid w:val="006D1071"/>
    <w:rsid w:val="006D1FBB"/>
    <w:rsid w:val="006D2709"/>
    <w:rsid w:val="006D28D6"/>
    <w:rsid w:val="006D2989"/>
    <w:rsid w:val="006D2EBF"/>
    <w:rsid w:val="006D342B"/>
    <w:rsid w:val="006D40FF"/>
    <w:rsid w:val="006D570D"/>
    <w:rsid w:val="006D71BC"/>
    <w:rsid w:val="006D753D"/>
    <w:rsid w:val="006D755D"/>
    <w:rsid w:val="006D7893"/>
    <w:rsid w:val="006E1864"/>
    <w:rsid w:val="006E2E0E"/>
    <w:rsid w:val="006E314C"/>
    <w:rsid w:val="006E3488"/>
    <w:rsid w:val="006E4094"/>
    <w:rsid w:val="006E4633"/>
    <w:rsid w:val="006E5764"/>
    <w:rsid w:val="006E5ED5"/>
    <w:rsid w:val="006E78E2"/>
    <w:rsid w:val="006E7996"/>
    <w:rsid w:val="006F0252"/>
    <w:rsid w:val="006F09D1"/>
    <w:rsid w:val="006F2517"/>
    <w:rsid w:val="006F4C37"/>
    <w:rsid w:val="006F79AC"/>
    <w:rsid w:val="006F7C70"/>
    <w:rsid w:val="007004EC"/>
    <w:rsid w:val="00700F71"/>
    <w:rsid w:val="0070121C"/>
    <w:rsid w:val="00701D35"/>
    <w:rsid w:val="007030AD"/>
    <w:rsid w:val="00704CB9"/>
    <w:rsid w:val="00704FFD"/>
    <w:rsid w:val="007079A6"/>
    <w:rsid w:val="00707E8B"/>
    <w:rsid w:val="00712DAB"/>
    <w:rsid w:val="00713903"/>
    <w:rsid w:val="00713E0F"/>
    <w:rsid w:val="0071463D"/>
    <w:rsid w:val="00714E8C"/>
    <w:rsid w:val="00715C6A"/>
    <w:rsid w:val="0071754A"/>
    <w:rsid w:val="00720798"/>
    <w:rsid w:val="00723D7B"/>
    <w:rsid w:val="00724365"/>
    <w:rsid w:val="007250D8"/>
    <w:rsid w:val="00725354"/>
    <w:rsid w:val="0072538C"/>
    <w:rsid w:val="00725816"/>
    <w:rsid w:val="00726D75"/>
    <w:rsid w:val="007275AA"/>
    <w:rsid w:val="00730AFC"/>
    <w:rsid w:val="00731585"/>
    <w:rsid w:val="007331FA"/>
    <w:rsid w:val="00734152"/>
    <w:rsid w:val="007357AD"/>
    <w:rsid w:val="00737636"/>
    <w:rsid w:val="0074077E"/>
    <w:rsid w:val="00740867"/>
    <w:rsid w:val="00740B6A"/>
    <w:rsid w:val="00741205"/>
    <w:rsid w:val="00741F01"/>
    <w:rsid w:val="00743866"/>
    <w:rsid w:val="00744277"/>
    <w:rsid w:val="0074428A"/>
    <w:rsid w:val="007460A9"/>
    <w:rsid w:val="00746C23"/>
    <w:rsid w:val="00747116"/>
    <w:rsid w:val="00747455"/>
    <w:rsid w:val="00751E57"/>
    <w:rsid w:val="00752206"/>
    <w:rsid w:val="00752E19"/>
    <w:rsid w:val="00754B02"/>
    <w:rsid w:val="00754C2B"/>
    <w:rsid w:val="00756DE0"/>
    <w:rsid w:val="00757922"/>
    <w:rsid w:val="00761368"/>
    <w:rsid w:val="0076199E"/>
    <w:rsid w:val="00761C02"/>
    <w:rsid w:val="00762BAE"/>
    <w:rsid w:val="007642B2"/>
    <w:rsid w:val="0076472C"/>
    <w:rsid w:val="00765B9E"/>
    <w:rsid w:val="00766D8E"/>
    <w:rsid w:val="007705ED"/>
    <w:rsid w:val="00771349"/>
    <w:rsid w:val="007716C6"/>
    <w:rsid w:val="00771773"/>
    <w:rsid w:val="007727F7"/>
    <w:rsid w:val="007729B5"/>
    <w:rsid w:val="0077307F"/>
    <w:rsid w:val="00773158"/>
    <w:rsid w:val="00773510"/>
    <w:rsid w:val="00774C8F"/>
    <w:rsid w:val="00775175"/>
    <w:rsid w:val="00776485"/>
    <w:rsid w:val="00777244"/>
    <w:rsid w:val="00780620"/>
    <w:rsid w:val="007806BC"/>
    <w:rsid w:val="00780C15"/>
    <w:rsid w:val="00780C2B"/>
    <w:rsid w:val="007810D8"/>
    <w:rsid w:val="0078125E"/>
    <w:rsid w:val="00781DA0"/>
    <w:rsid w:val="00782231"/>
    <w:rsid w:val="007823FB"/>
    <w:rsid w:val="007827E7"/>
    <w:rsid w:val="00783788"/>
    <w:rsid w:val="007837F0"/>
    <w:rsid w:val="00785424"/>
    <w:rsid w:val="00785924"/>
    <w:rsid w:val="00785AC6"/>
    <w:rsid w:val="0078623C"/>
    <w:rsid w:val="007866C2"/>
    <w:rsid w:val="00787C80"/>
    <w:rsid w:val="007912F1"/>
    <w:rsid w:val="007914F8"/>
    <w:rsid w:val="0079158C"/>
    <w:rsid w:val="007915AE"/>
    <w:rsid w:val="007916FB"/>
    <w:rsid w:val="00791CD9"/>
    <w:rsid w:val="0079207C"/>
    <w:rsid w:val="007923EF"/>
    <w:rsid w:val="007938BE"/>
    <w:rsid w:val="00793AA7"/>
    <w:rsid w:val="00796D02"/>
    <w:rsid w:val="0079763F"/>
    <w:rsid w:val="007A1E00"/>
    <w:rsid w:val="007A4126"/>
    <w:rsid w:val="007A61F1"/>
    <w:rsid w:val="007B1336"/>
    <w:rsid w:val="007B22C0"/>
    <w:rsid w:val="007B22D4"/>
    <w:rsid w:val="007B29D1"/>
    <w:rsid w:val="007B35F9"/>
    <w:rsid w:val="007B3A83"/>
    <w:rsid w:val="007B3D44"/>
    <w:rsid w:val="007B400B"/>
    <w:rsid w:val="007B4135"/>
    <w:rsid w:val="007B47C1"/>
    <w:rsid w:val="007B4AE7"/>
    <w:rsid w:val="007B553A"/>
    <w:rsid w:val="007B561B"/>
    <w:rsid w:val="007B56CF"/>
    <w:rsid w:val="007B57A7"/>
    <w:rsid w:val="007B5A5C"/>
    <w:rsid w:val="007B6BE8"/>
    <w:rsid w:val="007B7720"/>
    <w:rsid w:val="007C0AF3"/>
    <w:rsid w:val="007C0B44"/>
    <w:rsid w:val="007C0D05"/>
    <w:rsid w:val="007C0D3B"/>
    <w:rsid w:val="007C0DCB"/>
    <w:rsid w:val="007C1230"/>
    <w:rsid w:val="007C1D27"/>
    <w:rsid w:val="007C2153"/>
    <w:rsid w:val="007C30E0"/>
    <w:rsid w:val="007C675A"/>
    <w:rsid w:val="007D2437"/>
    <w:rsid w:val="007D2B24"/>
    <w:rsid w:val="007D3257"/>
    <w:rsid w:val="007D499E"/>
    <w:rsid w:val="007D6511"/>
    <w:rsid w:val="007D6711"/>
    <w:rsid w:val="007D6829"/>
    <w:rsid w:val="007D7E3F"/>
    <w:rsid w:val="007E0154"/>
    <w:rsid w:val="007E1B52"/>
    <w:rsid w:val="007E1E89"/>
    <w:rsid w:val="007E46B5"/>
    <w:rsid w:val="007E477E"/>
    <w:rsid w:val="007E7699"/>
    <w:rsid w:val="007E7B01"/>
    <w:rsid w:val="007E7B5B"/>
    <w:rsid w:val="007F1289"/>
    <w:rsid w:val="007F165C"/>
    <w:rsid w:val="007F205B"/>
    <w:rsid w:val="007F2ADA"/>
    <w:rsid w:val="007F34D7"/>
    <w:rsid w:val="007F419A"/>
    <w:rsid w:val="007F593E"/>
    <w:rsid w:val="007F6B17"/>
    <w:rsid w:val="00800B4F"/>
    <w:rsid w:val="00800F88"/>
    <w:rsid w:val="008038F8"/>
    <w:rsid w:val="008039EF"/>
    <w:rsid w:val="00804055"/>
    <w:rsid w:val="0080577C"/>
    <w:rsid w:val="0080771A"/>
    <w:rsid w:val="00810039"/>
    <w:rsid w:val="008119B1"/>
    <w:rsid w:val="008119C5"/>
    <w:rsid w:val="00812CB5"/>
    <w:rsid w:val="00814312"/>
    <w:rsid w:val="00815648"/>
    <w:rsid w:val="00815B6F"/>
    <w:rsid w:val="00815DAB"/>
    <w:rsid w:val="008162C4"/>
    <w:rsid w:val="00816FCD"/>
    <w:rsid w:val="0082250F"/>
    <w:rsid w:val="00823267"/>
    <w:rsid w:val="00824592"/>
    <w:rsid w:val="00824E10"/>
    <w:rsid w:val="008252A9"/>
    <w:rsid w:val="00826751"/>
    <w:rsid w:val="00826B7E"/>
    <w:rsid w:val="00830467"/>
    <w:rsid w:val="00831953"/>
    <w:rsid w:val="00831BEC"/>
    <w:rsid w:val="00832149"/>
    <w:rsid w:val="00835F5E"/>
    <w:rsid w:val="00836144"/>
    <w:rsid w:val="008361B7"/>
    <w:rsid w:val="00836A7D"/>
    <w:rsid w:val="00840B46"/>
    <w:rsid w:val="00840CF6"/>
    <w:rsid w:val="00840D9B"/>
    <w:rsid w:val="0084279D"/>
    <w:rsid w:val="00842E03"/>
    <w:rsid w:val="008432DB"/>
    <w:rsid w:val="0084353B"/>
    <w:rsid w:val="00843638"/>
    <w:rsid w:val="0084389A"/>
    <w:rsid w:val="00843B61"/>
    <w:rsid w:val="00843BB3"/>
    <w:rsid w:val="00843C06"/>
    <w:rsid w:val="00844034"/>
    <w:rsid w:val="0084432D"/>
    <w:rsid w:val="00844476"/>
    <w:rsid w:val="00845C55"/>
    <w:rsid w:val="008465F7"/>
    <w:rsid w:val="00846A2C"/>
    <w:rsid w:val="008501A2"/>
    <w:rsid w:val="00852DEC"/>
    <w:rsid w:val="00852E3C"/>
    <w:rsid w:val="008537C5"/>
    <w:rsid w:val="008547DA"/>
    <w:rsid w:val="0085499E"/>
    <w:rsid w:val="00856985"/>
    <w:rsid w:val="00857002"/>
    <w:rsid w:val="008574C0"/>
    <w:rsid w:val="0085797C"/>
    <w:rsid w:val="008626DF"/>
    <w:rsid w:val="008639FA"/>
    <w:rsid w:val="00864B2D"/>
    <w:rsid w:val="00864DCC"/>
    <w:rsid w:val="0086508F"/>
    <w:rsid w:val="00865772"/>
    <w:rsid w:val="00866A70"/>
    <w:rsid w:val="00866ABD"/>
    <w:rsid w:val="00866C30"/>
    <w:rsid w:val="00867A29"/>
    <w:rsid w:val="00867E52"/>
    <w:rsid w:val="00872105"/>
    <w:rsid w:val="008722F5"/>
    <w:rsid w:val="0087240F"/>
    <w:rsid w:val="0087527D"/>
    <w:rsid w:val="00875286"/>
    <w:rsid w:val="0087550A"/>
    <w:rsid w:val="008759D9"/>
    <w:rsid w:val="00876307"/>
    <w:rsid w:val="00881639"/>
    <w:rsid w:val="00882FCE"/>
    <w:rsid w:val="008835E0"/>
    <w:rsid w:val="008838C3"/>
    <w:rsid w:val="0088467A"/>
    <w:rsid w:val="00884AB7"/>
    <w:rsid w:val="008865FC"/>
    <w:rsid w:val="008870C2"/>
    <w:rsid w:val="00891FD1"/>
    <w:rsid w:val="008922D2"/>
    <w:rsid w:val="00892E73"/>
    <w:rsid w:val="00893EE1"/>
    <w:rsid w:val="0089624B"/>
    <w:rsid w:val="0089663C"/>
    <w:rsid w:val="008A00E6"/>
    <w:rsid w:val="008A0321"/>
    <w:rsid w:val="008A06A6"/>
    <w:rsid w:val="008A09D3"/>
    <w:rsid w:val="008A13F1"/>
    <w:rsid w:val="008A42AC"/>
    <w:rsid w:val="008A5113"/>
    <w:rsid w:val="008A68A9"/>
    <w:rsid w:val="008A70CA"/>
    <w:rsid w:val="008A7107"/>
    <w:rsid w:val="008A7AA4"/>
    <w:rsid w:val="008B01FA"/>
    <w:rsid w:val="008B04B4"/>
    <w:rsid w:val="008B0C5F"/>
    <w:rsid w:val="008B0D97"/>
    <w:rsid w:val="008B0F67"/>
    <w:rsid w:val="008B209F"/>
    <w:rsid w:val="008B3596"/>
    <w:rsid w:val="008B395A"/>
    <w:rsid w:val="008B3B6B"/>
    <w:rsid w:val="008B4435"/>
    <w:rsid w:val="008B45B5"/>
    <w:rsid w:val="008B5232"/>
    <w:rsid w:val="008B5447"/>
    <w:rsid w:val="008B5645"/>
    <w:rsid w:val="008B793B"/>
    <w:rsid w:val="008C0C50"/>
    <w:rsid w:val="008C118F"/>
    <w:rsid w:val="008C120B"/>
    <w:rsid w:val="008C1822"/>
    <w:rsid w:val="008C1C66"/>
    <w:rsid w:val="008C1F02"/>
    <w:rsid w:val="008C2301"/>
    <w:rsid w:val="008C25E8"/>
    <w:rsid w:val="008C3443"/>
    <w:rsid w:val="008C3F2C"/>
    <w:rsid w:val="008C40DF"/>
    <w:rsid w:val="008C50A4"/>
    <w:rsid w:val="008C52A7"/>
    <w:rsid w:val="008C576E"/>
    <w:rsid w:val="008C7696"/>
    <w:rsid w:val="008C7944"/>
    <w:rsid w:val="008D0955"/>
    <w:rsid w:val="008D098C"/>
    <w:rsid w:val="008D24E9"/>
    <w:rsid w:val="008D2E39"/>
    <w:rsid w:val="008D2E95"/>
    <w:rsid w:val="008D3637"/>
    <w:rsid w:val="008D3C47"/>
    <w:rsid w:val="008D55BC"/>
    <w:rsid w:val="008D681B"/>
    <w:rsid w:val="008D7404"/>
    <w:rsid w:val="008E3FFB"/>
    <w:rsid w:val="008E40AE"/>
    <w:rsid w:val="008E40E8"/>
    <w:rsid w:val="008E548B"/>
    <w:rsid w:val="008E66AA"/>
    <w:rsid w:val="008E66AE"/>
    <w:rsid w:val="008E760C"/>
    <w:rsid w:val="008E77C5"/>
    <w:rsid w:val="008F0550"/>
    <w:rsid w:val="008F0B4D"/>
    <w:rsid w:val="008F0CBF"/>
    <w:rsid w:val="008F106D"/>
    <w:rsid w:val="008F1CB3"/>
    <w:rsid w:val="008F2404"/>
    <w:rsid w:val="008F247B"/>
    <w:rsid w:val="008F39ED"/>
    <w:rsid w:val="008F4630"/>
    <w:rsid w:val="008F58C2"/>
    <w:rsid w:val="008F5F1A"/>
    <w:rsid w:val="008F6076"/>
    <w:rsid w:val="008F734A"/>
    <w:rsid w:val="008F78C8"/>
    <w:rsid w:val="0090069A"/>
    <w:rsid w:val="00900D5A"/>
    <w:rsid w:val="00901011"/>
    <w:rsid w:val="00901C51"/>
    <w:rsid w:val="00902602"/>
    <w:rsid w:val="00903786"/>
    <w:rsid w:val="00903C6C"/>
    <w:rsid w:val="00904DC7"/>
    <w:rsid w:val="00904E5C"/>
    <w:rsid w:val="009100CD"/>
    <w:rsid w:val="009107B1"/>
    <w:rsid w:val="00910DD4"/>
    <w:rsid w:val="00911869"/>
    <w:rsid w:val="00911F29"/>
    <w:rsid w:val="0091260C"/>
    <w:rsid w:val="009130A5"/>
    <w:rsid w:val="00914AF0"/>
    <w:rsid w:val="009176C4"/>
    <w:rsid w:val="00917ABF"/>
    <w:rsid w:val="00917E5F"/>
    <w:rsid w:val="00922192"/>
    <w:rsid w:val="00922384"/>
    <w:rsid w:val="00923618"/>
    <w:rsid w:val="0092433D"/>
    <w:rsid w:val="009251FB"/>
    <w:rsid w:val="00925AD9"/>
    <w:rsid w:val="00925C56"/>
    <w:rsid w:val="00925F4B"/>
    <w:rsid w:val="0092679E"/>
    <w:rsid w:val="009271B6"/>
    <w:rsid w:val="00927799"/>
    <w:rsid w:val="0092779A"/>
    <w:rsid w:val="00927EC1"/>
    <w:rsid w:val="00927FF1"/>
    <w:rsid w:val="00931A2C"/>
    <w:rsid w:val="00932545"/>
    <w:rsid w:val="00932F10"/>
    <w:rsid w:val="0093308A"/>
    <w:rsid w:val="00934D16"/>
    <w:rsid w:val="00935A76"/>
    <w:rsid w:val="00936F0C"/>
    <w:rsid w:val="00937703"/>
    <w:rsid w:val="0094219F"/>
    <w:rsid w:val="00942371"/>
    <w:rsid w:val="00942374"/>
    <w:rsid w:val="0094261B"/>
    <w:rsid w:val="009443AC"/>
    <w:rsid w:val="009466A8"/>
    <w:rsid w:val="00947A42"/>
    <w:rsid w:val="00947BBE"/>
    <w:rsid w:val="00947D93"/>
    <w:rsid w:val="00947EE7"/>
    <w:rsid w:val="00950BC7"/>
    <w:rsid w:val="00953BDE"/>
    <w:rsid w:val="009545BB"/>
    <w:rsid w:val="00954AB5"/>
    <w:rsid w:val="00955542"/>
    <w:rsid w:val="009556FC"/>
    <w:rsid w:val="00955C3A"/>
    <w:rsid w:val="009562DD"/>
    <w:rsid w:val="00956466"/>
    <w:rsid w:val="00960204"/>
    <w:rsid w:val="00960E6E"/>
    <w:rsid w:val="009610CE"/>
    <w:rsid w:val="009621CD"/>
    <w:rsid w:val="00962858"/>
    <w:rsid w:val="0096312E"/>
    <w:rsid w:val="009646B6"/>
    <w:rsid w:val="009647BD"/>
    <w:rsid w:val="009664D6"/>
    <w:rsid w:val="00966B19"/>
    <w:rsid w:val="00966CF9"/>
    <w:rsid w:val="0096735E"/>
    <w:rsid w:val="0097001B"/>
    <w:rsid w:val="00970319"/>
    <w:rsid w:val="00970641"/>
    <w:rsid w:val="00970F7A"/>
    <w:rsid w:val="00971F49"/>
    <w:rsid w:val="00972BEB"/>
    <w:rsid w:val="00972CA9"/>
    <w:rsid w:val="0097374F"/>
    <w:rsid w:val="009737E5"/>
    <w:rsid w:val="009740E2"/>
    <w:rsid w:val="00975952"/>
    <w:rsid w:val="009759AD"/>
    <w:rsid w:val="00980114"/>
    <w:rsid w:val="009814D5"/>
    <w:rsid w:val="009815DF"/>
    <w:rsid w:val="009817E0"/>
    <w:rsid w:val="00982979"/>
    <w:rsid w:val="00982DD1"/>
    <w:rsid w:val="00983FCA"/>
    <w:rsid w:val="00985371"/>
    <w:rsid w:val="00987F07"/>
    <w:rsid w:val="00990CF9"/>
    <w:rsid w:val="00994E2E"/>
    <w:rsid w:val="00995F1D"/>
    <w:rsid w:val="009A01E2"/>
    <w:rsid w:val="009A066F"/>
    <w:rsid w:val="009A07EF"/>
    <w:rsid w:val="009A1A7B"/>
    <w:rsid w:val="009A3126"/>
    <w:rsid w:val="009A5123"/>
    <w:rsid w:val="009A6412"/>
    <w:rsid w:val="009A732C"/>
    <w:rsid w:val="009B0ED1"/>
    <w:rsid w:val="009B13EC"/>
    <w:rsid w:val="009B1BFD"/>
    <w:rsid w:val="009B2E79"/>
    <w:rsid w:val="009B3605"/>
    <w:rsid w:val="009B3CA4"/>
    <w:rsid w:val="009B3E40"/>
    <w:rsid w:val="009B41D0"/>
    <w:rsid w:val="009B5451"/>
    <w:rsid w:val="009B5C8B"/>
    <w:rsid w:val="009B697B"/>
    <w:rsid w:val="009B7350"/>
    <w:rsid w:val="009B75B1"/>
    <w:rsid w:val="009B76E9"/>
    <w:rsid w:val="009C276D"/>
    <w:rsid w:val="009C49BA"/>
    <w:rsid w:val="009C4CD3"/>
    <w:rsid w:val="009C5BC9"/>
    <w:rsid w:val="009C6B36"/>
    <w:rsid w:val="009C7B17"/>
    <w:rsid w:val="009C7BA0"/>
    <w:rsid w:val="009C7E12"/>
    <w:rsid w:val="009D00B3"/>
    <w:rsid w:val="009D1657"/>
    <w:rsid w:val="009D1A2D"/>
    <w:rsid w:val="009D334A"/>
    <w:rsid w:val="009D3423"/>
    <w:rsid w:val="009D38A0"/>
    <w:rsid w:val="009D457E"/>
    <w:rsid w:val="009D54B9"/>
    <w:rsid w:val="009E0029"/>
    <w:rsid w:val="009E029C"/>
    <w:rsid w:val="009E0DBE"/>
    <w:rsid w:val="009E2681"/>
    <w:rsid w:val="009E2992"/>
    <w:rsid w:val="009E369D"/>
    <w:rsid w:val="009E37B5"/>
    <w:rsid w:val="009E3BD6"/>
    <w:rsid w:val="009E5233"/>
    <w:rsid w:val="009E6B90"/>
    <w:rsid w:val="009E7475"/>
    <w:rsid w:val="009F0F28"/>
    <w:rsid w:val="009F2153"/>
    <w:rsid w:val="009F27E3"/>
    <w:rsid w:val="009F2A7C"/>
    <w:rsid w:val="009F49A4"/>
    <w:rsid w:val="009F6CDC"/>
    <w:rsid w:val="009F72C9"/>
    <w:rsid w:val="009F7703"/>
    <w:rsid w:val="009F799A"/>
    <w:rsid w:val="00A01280"/>
    <w:rsid w:val="00A01604"/>
    <w:rsid w:val="00A021BD"/>
    <w:rsid w:val="00A02702"/>
    <w:rsid w:val="00A03502"/>
    <w:rsid w:val="00A05F69"/>
    <w:rsid w:val="00A066B8"/>
    <w:rsid w:val="00A06763"/>
    <w:rsid w:val="00A073D9"/>
    <w:rsid w:val="00A07720"/>
    <w:rsid w:val="00A10595"/>
    <w:rsid w:val="00A1099B"/>
    <w:rsid w:val="00A11200"/>
    <w:rsid w:val="00A1123A"/>
    <w:rsid w:val="00A1153F"/>
    <w:rsid w:val="00A11A66"/>
    <w:rsid w:val="00A11D01"/>
    <w:rsid w:val="00A11D8D"/>
    <w:rsid w:val="00A15C22"/>
    <w:rsid w:val="00A16843"/>
    <w:rsid w:val="00A16AFE"/>
    <w:rsid w:val="00A17827"/>
    <w:rsid w:val="00A20044"/>
    <w:rsid w:val="00A20DA9"/>
    <w:rsid w:val="00A20E59"/>
    <w:rsid w:val="00A2177A"/>
    <w:rsid w:val="00A22078"/>
    <w:rsid w:val="00A2216B"/>
    <w:rsid w:val="00A22F66"/>
    <w:rsid w:val="00A23B38"/>
    <w:rsid w:val="00A24BD7"/>
    <w:rsid w:val="00A24F80"/>
    <w:rsid w:val="00A25234"/>
    <w:rsid w:val="00A257C7"/>
    <w:rsid w:val="00A25C45"/>
    <w:rsid w:val="00A26B1B"/>
    <w:rsid w:val="00A27684"/>
    <w:rsid w:val="00A2785B"/>
    <w:rsid w:val="00A3282F"/>
    <w:rsid w:val="00A346F6"/>
    <w:rsid w:val="00A34E69"/>
    <w:rsid w:val="00A34FAC"/>
    <w:rsid w:val="00A36AB9"/>
    <w:rsid w:val="00A36D91"/>
    <w:rsid w:val="00A3746C"/>
    <w:rsid w:val="00A40786"/>
    <w:rsid w:val="00A41FCD"/>
    <w:rsid w:val="00A43220"/>
    <w:rsid w:val="00A43871"/>
    <w:rsid w:val="00A43BEB"/>
    <w:rsid w:val="00A43D9A"/>
    <w:rsid w:val="00A44431"/>
    <w:rsid w:val="00A44672"/>
    <w:rsid w:val="00A45805"/>
    <w:rsid w:val="00A45DC5"/>
    <w:rsid w:val="00A474A0"/>
    <w:rsid w:val="00A47E5F"/>
    <w:rsid w:val="00A5031E"/>
    <w:rsid w:val="00A51B3D"/>
    <w:rsid w:val="00A5240E"/>
    <w:rsid w:val="00A5248A"/>
    <w:rsid w:val="00A537C4"/>
    <w:rsid w:val="00A53DBF"/>
    <w:rsid w:val="00A53E74"/>
    <w:rsid w:val="00A54BEB"/>
    <w:rsid w:val="00A5504E"/>
    <w:rsid w:val="00A5508B"/>
    <w:rsid w:val="00A5535E"/>
    <w:rsid w:val="00A55EE8"/>
    <w:rsid w:val="00A566FE"/>
    <w:rsid w:val="00A56A94"/>
    <w:rsid w:val="00A56FEC"/>
    <w:rsid w:val="00A57781"/>
    <w:rsid w:val="00A6179B"/>
    <w:rsid w:val="00A618D2"/>
    <w:rsid w:val="00A632CF"/>
    <w:rsid w:val="00A63E96"/>
    <w:rsid w:val="00A646D0"/>
    <w:rsid w:val="00A64D4C"/>
    <w:rsid w:val="00A66203"/>
    <w:rsid w:val="00A6658C"/>
    <w:rsid w:val="00A6770E"/>
    <w:rsid w:val="00A67B97"/>
    <w:rsid w:val="00A70664"/>
    <w:rsid w:val="00A70FF3"/>
    <w:rsid w:val="00A7139B"/>
    <w:rsid w:val="00A72623"/>
    <w:rsid w:val="00A73CE5"/>
    <w:rsid w:val="00A73D58"/>
    <w:rsid w:val="00A74ACE"/>
    <w:rsid w:val="00A75C77"/>
    <w:rsid w:val="00A7643A"/>
    <w:rsid w:val="00A77083"/>
    <w:rsid w:val="00A77193"/>
    <w:rsid w:val="00A805B7"/>
    <w:rsid w:val="00A80971"/>
    <w:rsid w:val="00A80B89"/>
    <w:rsid w:val="00A81069"/>
    <w:rsid w:val="00A8156B"/>
    <w:rsid w:val="00A817BB"/>
    <w:rsid w:val="00A817F8"/>
    <w:rsid w:val="00A81FE0"/>
    <w:rsid w:val="00A8203B"/>
    <w:rsid w:val="00A8275B"/>
    <w:rsid w:val="00A8307C"/>
    <w:rsid w:val="00A8311C"/>
    <w:rsid w:val="00A83BFF"/>
    <w:rsid w:val="00A840ED"/>
    <w:rsid w:val="00A8483F"/>
    <w:rsid w:val="00A84BCD"/>
    <w:rsid w:val="00A86108"/>
    <w:rsid w:val="00A902BC"/>
    <w:rsid w:val="00A920C9"/>
    <w:rsid w:val="00A93755"/>
    <w:rsid w:val="00A9489E"/>
    <w:rsid w:val="00A951DF"/>
    <w:rsid w:val="00A95355"/>
    <w:rsid w:val="00A966D1"/>
    <w:rsid w:val="00A977B8"/>
    <w:rsid w:val="00A979E7"/>
    <w:rsid w:val="00AA01E2"/>
    <w:rsid w:val="00AA0E94"/>
    <w:rsid w:val="00AA1139"/>
    <w:rsid w:val="00AA1FCE"/>
    <w:rsid w:val="00AA2D26"/>
    <w:rsid w:val="00AA75C9"/>
    <w:rsid w:val="00AB0760"/>
    <w:rsid w:val="00AB0B3A"/>
    <w:rsid w:val="00AB2A6B"/>
    <w:rsid w:val="00AB3109"/>
    <w:rsid w:val="00AB310A"/>
    <w:rsid w:val="00AB357D"/>
    <w:rsid w:val="00AB4262"/>
    <w:rsid w:val="00AB4DA3"/>
    <w:rsid w:val="00AB5BDC"/>
    <w:rsid w:val="00AB669C"/>
    <w:rsid w:val="00AC152D"/>
    <w:rsid w:val="00AC20F6"/>
    <w:rsid w:val="00AC22B3"/>
    <w:rsid w:val="00AC32FC"/>
    <w:rsid w:val="00AC4666"/>
    <w:rsid w:val="00AC5335"/>
    <w:rsid w:val="00AC71BA"/>
    <w:rsid w:val="00AD059C"/>
    <w:rsid w:val="00AD073F"/>
    <w:rsid w:val="00AD0880"/>
    <w:rsid w:val="00AD0C47"/>
    <w:rsid w:val="00AD18F5"/>
    <w:rsid w:val="00AD2D4E"/>
    <w:rsid w:val="00AD52BC"/>
    <w:rsid w:val="00AD5F09"/>
    <w:rsid w:val="00AD5F18"/>
    <w:rsid w:val="00AD6565"/>
    <w:rsid w:val="00AD7DC1"/>
    <w:rsid w:val="00AE0B1D"/>
    <w:rsid w:val="00AE137F"/>
    <w:rsid w:val="00AE1A58"/>
    <w:rsid w:val="00AE25BB"/>
    <w:rsid w:val="00AE286A"/>
    <w:rsid w:val="00AE2FC3"/>
    <w:rsid w:val="00AE3101"/>
    <w:rsid w:val="00AE3EF5"/>
    <w:rsid w:val="00AE5288"/>
    <w:rsid w:val="00AE57EC"/>
    <w:rsid w:val="00AE596F"/>
    <w:rsid w:val="00AE62ED"/>
    <w:rsid w:val="00AE667C"/>
    <w:rsid w:val="00AE6A26"/>
    <w:rsid w:val="00AF1AA6"/>
    <w:rsid w:val="00AF35AD"/>
    <w:rsid w:val="00AF42AF"/>
    <w:rsid w:val="00AF49C9"/>
    <w:rsid w:val="00AF4C26"/>
    <w:rsid w:val="00AF5202"/>
    <w:rsid w:val="00AF6A7A"/>
    <w:rsid w:val="00AF7E86"/>
    <w:rsid w:val="00B00058"/>
    <w:rsid w:val="00B016A4"/>
    <w:rsid w:val="00B038E0"/>
    <w:rsid w:val="00B04F16"/>
    <w:rsid w:val="00B04FB1"/>
    <w:rsid w:val="00B053C5"/>
    <w:rsid w:val="00B05973"/>
    <w:rsid w:val="00B05BB1"/>
    <w:rsid w:val="00B067C9"/>
    <w:rsid w:val="00B06B48"/>
    <w:rsid w:val="00B0778B"/>
    <w:rsid w:val="00B07D0B"/>
    <w:rsid w:val="00B11F65"/>
    <w:rsid w:val="00B121AB"/>
    <w:rsid w:val="00B135B4"/>
    <w:rsid w:val="00B138E2"/>
    <w:rsid w:val="00B13B60"/>
    <w:rsid w:val="00B14AE9"/>
    <w:rsid w:val="00B15235"/>
    <w:rsid w:val="00B158CB"/>
    <w:rsid w:val="00B160FE"/>
    <w:rsid w:val="00B20FF9"/>
    <w:rsid w:val="00B2345E"/>
    <w:rsid w:val="00B2405D"/>
    <w:rsid w:val="00B24829"/>
    <w:rsid w:val="00B24D11"/>
    <w:rsid w:val="00B2571A"/>
    <w:rsid w:val="00B25B73"/>
    <w:rsid w:val="00B25C1C"/>
    <w:rsid w:val="00B26C0C"/>
    <w:rsid w:val="00B27EDE"/>
    <w:rsid w:val="00B30C76"/>
    <w:rsid w:val="00B32233"/>
    <w:rsid w:val="00B3248B"/>
    <w:rsid w:val="00B3269F"/>
    <w:rsid w:val="00B34B5E"/>
    <w:rsid w:val="00B36860"/>
    <w:rsid w:val="00B36CFC"/>
    <w:rsid w:val="00B408C1"/>
    <w:rsid w:val="00B41532"/>
    <w:rsid w:val="00B430F1"/>
    <w:rsid w:val="00B44CA5"/>
    <w:rsid w:val="00B50317"/>
    <w:rsid w:val="00B50638"/>
    <w:rsid w:val="00B507A4"/>
    <w:rsid w:val="00B528EB"/>
    <w:rsid w:val="00B52C4B"/>
    <w:rsid w:val="00B5411D"/>
    <w:rsid w:val="00B5571C"/>
    <w:rsid w:val="00B55934"/>
    <w:rsid w:val="00B559D9"/>
    <w:rsid w:val="00B56710"/>
    <w:rsid w:val="00B567F4"/>
    <w:rsid w:val="00B57A55"/>
    <w:rsid w:val="00B6049B"/>
    <w:rsid w:val="00B60883"/>
    <w:rsid w:val="00B60D0A"/>
    <w:rsid w:val="00B62112"/>
    <w:rsid w:val="00B62FC2"/>
    <w:rsid w:val="00B63387"/>
    <w:rsid w:val="00B645C0"/>
    <w:rsid w:val="00B665BC"/>
    <w:rsid w:val="00B665ED"/>
    <w:rsid w:val="00B66729"/>
    <w:rsid w:val="00B6725F"/>
    <w:rsid w:val="00B679B7"/>
    <w:rsid w:val="00B7126B"/>
    <w:rsid w:val="00B712E1"/>
    <w:rsid w:val="00B735BE"/>
    <w:rsid w:val="00B73A96"/>
    <w:rsid w:val="00B73F7F"/>
    <w:rsid w:val="00B74496"/>
    <w:rsid w:val="00B74C69"/>
    <w:rsid w:val="00B74E4F"/>
    <w:rsid w:val="00B7529A"/>
    <w:rsid w:val="00B7683E"/>
    <w:rsid w:val="00B76F04"/>
    <w:rsid w:val="00B80D0F"/>
    <w:rsid w:val="00B80FAC"/>
    <w:rsid w:val="00B82351"/>
    <w:rsid w:val="00B82D01"/>
    <w:rsid w:val="00B85455"/>
    <w:rsid w:val="00B85AAA"/>
    <w:rsid w:val="00B85C1F"/>
    <w:rsid w:val="00B85EB2"/>
    <w:rsid w:val="00B870F9"/>
    <w:rsid w:val="00B878BE"/>
    <w:rsid w:val="00B9075E"/>
    <w:rsid w:val="00B9083D"/>
    <w:rsid w:val="00B91878"/>
    <w:rsid w:val="00B91BD9"/>
    <w:rsid w:val="00B920F9"/>
    <w:rsid w:val="00B92272"/>
    <w:rsid w:val="00B92B5B"/>
    <w:rsid w:val="00B93123"/>
    <w:rsid w:val="00B93475"/>
    <w:rsid w:val="00B95230"/>
    <w:rsid w:val="00B95273"/>
    <w:rsid w:val="00B956F4"/>
    <w:rsid w:val="00B95B65"/>
    <w:rsid w:val="00B95F1C"/>
    <w:rsid w:val="00B966D2"/>
    <w:rsid w:val="00BA3936"/>
    <w:rsid w:val="00BA39AB"/>
    <w:rsid w:val="00BA4E3A"/>
    <w:rsid w:val="00BA5956"/>
    <w:rsid w:val="00BA60C8"/>
    <w:rsid w:val="00BA64B2"/>
    <w:rsid w:val="00BA66EB"/>
    <w:rsid w:val="00BA6A04"/>
    <w:rsid w:val="00BA6D5E"/>
    <w:rsid w:val="00BA6E5E"/>
    <w:rsid w:val="00BA77D9"/>
    <w:rsid w:val="00BA7EDD"/>
    <w:rsid w:val="00BB1166"/>
    <w:rsid w:val="00BB22AA"/>
    <w:rsid w:val="00BB29E8"/>
    <w:rsid w:val="00BB49E0"/>
    <w:rsid w:val="00BB5D61"/>
    <w:rsid w:val="00BB6543"/>
    <w:rsid w:val="00BB6A37"/>
    <w:rsid w:val="00BB6C1D"/>
    <w:rsid w:val="00BB7C47"/>
    <w:rsid w:val="00BB7E0C"/>
    <w:rsid w:val="00BC0A05"/>
    <w:rsid w:val="00BC13A2"/>
    <w:rsid w:val="00BC13CE"/>
    <w:rsid w:val="00BC3309"/>
    <w:rsid w:val="00BC374C"/>
    <w:rsid w:val="00BC3833"/>
    <w:rsid w:val="00BC4444"/>
    <w:rsid w:val="00BC5A4C"/>
    <w:rsid w:val="00BC73FE"/>
    <w:rsid w:val="00BD0477"/>
    <w:rsid w:val="00BD119C"/>
    <w:rsid w:val="00BD11DC"/>
    <w:rsid w:val="00BD325B"/>
    <w:rsid w:val="00BD44A1"/>
    <w:rsid w:val="00BD44BE"/>
    <w:rsid w:val="00BD44E5"/>
    <w:rsid w:val="00BD5013"/>
    <w:rsid w:val="00BD6015"/>
    <w:rsid w:val="00BD63DE"/>
    <w:rsid w:val="00BE2299"/>
    <w:rsid w:val="00BE2905"/>
    <w:rsid w:val="00BE5234"/>
    <w:rsid w:val="00BE668A"/>
    <w:rsid w:val="00BE77CC"/>
    <w:rsid w:val="00BE7DE3"/>
    <w:rsid w:val="00BF19F5"/>
    <w:rsid w:val="00BF1CA4"/>
    <w:rsid w:val="00BF2545"/>
    <w:rsid w:val="00BF29DA"/>
    <w:rsid w:val="00BF3234"/>
    <w:rsid w:val="00BF33A1"/>
    <w:rsid w:val="00BF3BB7"/>
    <w:rsid w:val="00BF4176"/>
    <w:rsid w:val="00BF4CC3"/>
    <w:rsid w:val="00BF655C"/>
    <w:rsid w:val="00BF7CCA"/>
    <w:rsid w:val="00C002A5"/>
    <w:rsid w:val="00C00D09"/>
    <w:rsid w:val="00C03873"/>
    <w:rsid w:val="00C055C2"/>
    <w:rsid w:val="00C05CE8"/>
    <w:rsid w:val="00C07855"/>
    <w:rsid w:val="00C104EE"/>
    <w:rsid w:val="00C10D3D"/>
    <w:rsid w:val="00C115E0"/>
    <w:rsid w:val="00C14F32"/>
    <w:rsid w:val="00C168EC"/>
    <w:rsid w:val="00C17144"/>
    <w:rsid w:val="00C17398"/>
    <w:rsid w:val="00C17ECD"/>
    <w:rsid w:val="00C217A0"/>
    <w:rsid w:val="00C219FA"/>
    <w:rsid w:val="00C234D5"/>
    <w:rsid w:val="00C258E4"/>
    <w:rsid w:val="00C26201"/>
    <w:rsid w:val="00C26752"/>
    <w:rsid w:val="00C26B2E"/>
    <w:rsid w:val="00C26BBE"/>
    <w:rsid w:val="00C34423"/>
    <w:rsid w:val="00C35536"/>
    <w:rsid w:val="00C35CD3"/>
    <w:rsid w:val="00C36F6E"/>
    <w:rsid w:val="00C37DAA"/>
    <w:rsid w:val="00C405EE"/>
    <w:rsid w:val="00C4104F"/>
    <w:rsid w:val="00C41867"/>
    <w:rsid w:val="00C42860"/>
    <w:rsid w:val="00C42F0A"/>
    <w:rsid w:val="00C43B04"/>
    <w:rsid w:val="00C43E00"/>
    <w:rsid w:val="00C44AD4"/>
    <w:rsid w:val="00C45061"/>
    <w:rsid w:val="00C461E8"/>
    <w:rsid w:val="00C46478"/>
    <w:rsid w:val="00C475D0"/>
    <w:rsid w:val="00C505D9"/>
    <w:rsid w:val="00C52809"/>
    <w:rsid w:val="00C53A5E"/>
    <w:rsid w:val="00C55C50"/>
    <w:rsid w:val="00C57B4B"/>
    <w:rsid w:val="00C6000E"/>
    <w:rsid w:val="00C625A7"/>
    <w:rsid w:val="00C62B55"/>
    <w:rsid w:val="00C6333E"/>
    <w:rsid w:val="00C63E46"/>
    <w:rsid w:val="00C6406D"/>
    <w:rsid w:val="00C64888"/>
    <w:rsid w:val="00C64B25"/>
    <w:rsid w:val="00C64D35"/>
    <w:rsid w:val="00C65051"/>
    <w:rsid w:val="00C655CA"/>
    <w:rsid w:val="00C65C6F"/>
    <w:rsid w:val="00C6720E"/>
    <w:rsid w:val="00C67A59"/>
    <w:rsid w:val="00C67C00"/>
    <w:rsid w:val="00C7014E"/>
    <w:rsid w:val="00C7085F"/>
    <w:rsid w:val="00C71002"/>
    <w:rsid w:val="00C715BD"/>
    <w:rsid w:val="00C71743"/>
    <w:rsid w:val="00C718EF"/>
    <w:rsid w:val="00C71EBA"/>
    <w:rsid w:val="00C72CD7"/>
    <w:rsid w:val="00C73168"/>
    <w:rsid w:val="00C75D1F"/>
    <w:rsid w:val="00C76C88"/>
    <w:rsid w:val="00C8004C"/>
    <w:rsid w:val="00C80492"/>
    <w:rsid w:val="00C82014"/>
    <w:rsid w:val="00C8231B"/>
    <w:rsid w:val="00C8281D"/>
    <w:rsid w:val="00C83439"/>
    <w:rsid w:val="00C841B0"/>
    <w:rsid w:val="00C86EA3"/>
    <w:rsid w:val="00C87546"/>
    <w:rsid w:val="00C875CB"/>
    <w:rsid w:val="00C87609"/>
    <w:rsid w:val="00C8791D"/>
    <w:rsid w:val="00C90314"/>
    <w:rsid w:val="00C90513"/>
    <w:rsid w:val="00C95AA4"/>
    <w:rsid w:val="00C969B7"/>
    <w:rsid w:val="00C970DB"/>
    <w:rsid w:val="00C974E0"/>
    <w:rsid w:val="00CA0408"/>
    <w:rsid w:val="00CA1C6E"/>
    <w:rsid w:val="00CA218B"/>
    <w:rsid w:val="00CA275E"/>
    <w:rsid w:val="00CA3ABD"/>
    <w:rsid w:val="00CA3B11"/>
    <w:rsid w:val="00CA4263"/>
    <w:rsid w:val="00CA4309"/>
    <w:rsid w:val="00CA59FD"/>
    <w:rsid w:val="00CA66BC"/>
    <w:rsid w:val="00CB03A3"/>
    <w:rsid w:val="00CB105E"/>
    <w:rsid w:val="00CB430D"/>
    <w:rsid w:val="00CB46BA"/>
    <w:rsid w:val="00CB59EC"/>
    <w:rsid w:val="00CB5A36"/>
    <w:rsid w:val="00CB5FBA"/>
    <w:rsid w:val="00CB6141"/>
    <w:rsid w:val="00CB6DA0"/>
    <w:rsid w:val="00CB73B4"/>
    <w:rsid w:val="00CC01D1"/>
    <w:rsid w:val="00CC0AE5"/>
    <w:rsid w:val="00CC0D51"/>
    <w:rsid w:val="00CC16E2"/>
    <w:rsid w:val="00CC25CB"/>
    <w:rsid w:val="00CC2905"/>
    <w:rsid w:val="00CC31BC"/>
    <w:rsid w:val="00CC3E3C"/>
    <w:rsid w:val="00CC3F61"/>
    <w:rsid w:val="00CC45DB"/>
    <w:rsid w:val="00CC5704"/>
    <w:rsid w:val="00CC5FEB"/>
    <w:rsid w:val="00CC67CC"/>
    <w:rsid w:val="00CC7C8B"/>
    <w:rsid w:val="00CD0875"/>
    <w:rsid w:val="00CD08FA"/>
    <w:rsid w:val="00CD0C34"/>
    <w:rsid w:val="00CD1453"/>
    <w:rsid w:val="00CD2188"/>
    <w:rsid w:val="00CD25EC"/>
    <w:rsid w:val="00CD27F1"/>
    <w:rsid w:val="00CD2B77"/>
    <w:rsid w:val="00CD3094"/>
    <w:rsid w:val="00CD4C1D"/>
    <w:rsid w:val="00CD4DA7"/>
    <w:rsid w:val="00CE0EDC"/>
    <w:rsid w:val="00CE1983"/>
    <w:rsid w:val="00CE254E"/>
    <w:rsid w:val="00CE34B2"/>
    <w:rsid w:val="00CE3DB4"/>
    <w:rsid w:val="00CE4031"/>
    <w:rsid w:val="00CE458D"/>
    <w:rsid w:val="00CE5493"/>
    <w:rsid w:val="00CE5832"/>
    <w:rsid w:val="00CE5B81"/>
    <w:rsid w:val="00CE7169"/>
    <w:rsid w:val="00CE752E"/>
    <w:rsid w:val="00CE79A8"/>
    <w:rsid w:val="00CF0C5E"/>
    <w:rsid w:val="00CF105E"/>
    <w:rsid w:val="00CF1D6E"/>
    <w:rsid w:val="00CF2B8F"/>
    <w:rsid w:val="00CF319E"/>
    <w:rsid w:val="00CF3CA8"/>
    <w:rsid w:val="00CF4835"/>
    <w:rsid w:val="00CF6A8A"/>
    <w:rsid w:val="00D01117"/>
    <w:rsid w:val="00D030DD"/>
    <w:rsid w:val="00D053A7"/>
    <w:rsid w:val="00D05DC5"/>
    <w:rsid w:val="00D05E24"/>
    <w:rsid w:val="00D05FC0"/>
    <w:rsid w:val="00D10310"/>
    <w:rsid w:val="00D11EAE"/>
    <w:rsid w:val="00D12282"/>
    <w:rsid w:val="00D130F3"/>
    <w:rsid w:val="00D15208"/>
    <w:rsid w:val="00D16F94"/>
    <w:rsid w:val="00D17801"/>
    <w:rsid w:val="00D20E73"/>
    <w:rsid w:val="00D22315"/>
    <w:rsid w:val="00D223CF"/>
    <w:rsid w:val="00D25E96"/>
    <w:rsid w:val="00D26003"/>
    <w:rsid w:val="00D2687E"/>
    <w:rsid w:val="00D26C3F"/>
    <w:rsid w:val="00D31C2C"/>
    <w:rsid w:val="00D328B4"/>
    <w:rsid w:val="00D34192"/>
    <w:rsid w:val="00D3437E"/>
    <w:rsid w:val="00D3627D"/>
    <w:rsid w:val="00D367D8"/>
    <w:rsid w:val="00D36E97"/>
    <w:rsid w:val="00D37197"/>
    <w:rsid w:val="00D372D8"/>
    <w:rsid w:val="00D37668"/>
    <w:rsid w:val="00D37B65"/>
    <w:rsid w:val="00D40647"/>
    <w:rsid w:val="00D40AAC"/>
    <w:rsid w:val="00D40BF1"/>
    <w:rsid w:val="00D41A4E"/>
    <w:rsid w:val="00D42829"/>
    <w:rsid w:val="00D430DE"/>
    <w:rsid w:val="00D43610"/>
    <w:rsid w:val="00D436A4"/>
    <w:rsid w:val="00D436D7"/>
    <w:rsid w:val="00D44237"/>
    <w:rsid w:val="00D45F68"/>
    <w:rsid w:val="00D46C2E"/>
    <w:rsid w:val="00D470E5"/>
    <w:rsid w:val="00D47123"/>
    <w:rsid w:val="00D47EFF"/>
    <w:rsid w:val="00D51C98"/>
    <w:rsid w:val="00D5254A"/>
    <w:rsid w:val="00D52D2E"/>
    <w:rsid w:val="00D5620B"/>
    <w:rsid w:val="00D57696"/>
    <w:rsid w:val="00D57698"/>
    <w:rsid w:val="00D61B37"/>
    <w:rsid w:val="00D62FB9"/>
    <w:rsid w:val="00D64F3D"/>
    <w:rsid w:val="00D655C0"/>
    <w:rsid w:val="00D66DA0"/>
    <w:rsid w:val="00D66ECA"/>
    <w:rsid w:val="00D70753"/>
    <w:rsid w:val="00D715C2"/>
    <w:rsid w:val="00D71DFE"/>
    <w:rsid w:val="00D73FB2"/>
    <w:rsid w:val="00D7600F"/>
    <w:rsid w:val="00D767D5"/>
    <w:rsid w:val="00D772FD"/>
    <w:rsid w:val="00D80EB3"/>
    <w:rsid w:val="00D813B5"/>
    <w:rsid w:val="00D81D5C"/>
    <w:rsid w:val="00D8225A"/>
    <w:rsid w:val="00D824D8"/>
    <w:rsid w:val="00D846F8"/>
    <w:rsid w:val="00D848AA"/>
    <w:rsid w:val="00D84C88"/>
    <w:rsid w:val="00D858EC"/>
    <w:rsid w:val="00D85D7E"/>
    <w:rsid w:val="00D869F7"/>
    <w:rsid w:val="00D86C23"/>
    <w:rsid w:val="00D8726F"/>
    <w:rsid w:val="00D87DC0"/>
    <w:rsid w:val="00D901EF"/>
    <w:rsid w:val="00D91987"/>
    <w:rsid w:val="00D91A7D"/>
    <w:rsid w:val="00D91E0A"/>
    <w:rsid w:val="00D9234E"/>
    <w:rsid w:val="00D923C1"/>
    <w:rsid w:val="00D927FB"/>
    <w:rsid w:val="00D92817"/>
    <w:rsid w:val="00D92DB6"/>
    <w:rsid w:val="00D931BF"/>
    <w:rsid w:val="00D93D1B"/>
    <w:rsid w:val="00D943A6"/>
    <w:rsid w:val="00D94415"/>
    <w:rsid w:val="00D9526C"/>
    <w:rsid w:val="00D95346"/>
    <w:rsid w:val="00D9570A"/>
    <w:rsid w:val="00D960EA"/>
    <w:rsid w:val="00D96475"/>
    <w:rsid w:val="00D966D0"/>
    <w:rsid w:val="00D971AF"/>
    <w:rsid w:val="00D97595"/>
    <w:rsid w:val="00DA02E2"/>
    <w:rsid w:val="00DA084F"/>
    <w:rsid w:val="00DA1367"/>
    <w:rsid w:val="00DA13D7"/>
    <w:rsid w:val="00DA32EC"/>
    <w:rsid w:val="00DA3FCA"/>
    <w:rsid w:val="00DA4145"/>
    <w:rsid w:val="00DA490D"/>
    <w:rsid w:val="00DA6F3D"/>
    <w:rsid w:val="00DA7F73"/>
    <w:rsid w:val="00DB00A5"/>
    <w:rsid w:val="00DB00D5"/>
    <w:rsid w:val="00DB00DD"/>
    <w:rsid w:val="00DB01A4"/>
    <w:rsid w:val="00DB0C47"/>
    <w:rsid w:val="00DB4352"/>
    <w:rsid w:val="00DB44DE"/>
    <w:rsid w:val="00DB4870"/>
    <w:rsid w:val="00DB4B7F"/>
    <w:rsid w:val="00DB687F"/>
    <w:rsid w:val="00DB702B"/>
    <w:rsid w:val="00DC0167"/>
    <w:rsid w:val="00DC021B"/>
    <w:rsid w:val="00DC13ED"/>
    <w:rsid w:val="00DC13F8"/>
    <w:rsid w:val="00DC13FF"/>
    <w:rsid w:val="00DC142C"/>
    <w:rsid w:val="00DC1525"/>
    <w:rsid w:val="00DC2F64"/>
    <w:rsid w:val="00DC443D"/>
    <w:rsid w:val="00DC46CD"/>
    <w:rsid w:val="00DC610D"/>
    <w:rsid w:val="00DC67AF"/>
    <w:rsid w:val="00DC77A1"/>
    <w:rsid w:val="00DC7F9D"/>
    <w:rsid w:val="00DD05B5"/>
    <w:rsid w:val="00DD0AC5"/>
    <w:rsid w:val="00DD13C4"/>
    <w:rsid w:val="00DD2458"/>
    <w:rsid w:val="00DD4E15"/>
    <w:rsid w:val="00DD53C3"/>
    <w:rsid w:val="00DD7F09"/>
    <w:rsid w:val="00DE192F"/>
    <w:rsid w:val="00DE25D2"/>
    <w:rsid w:val="00DE31EC"/>
    <w:rsid w:val="00DE3511"/>
    <w:rsid w:val="00DE3B5C"/>
    <w:rsid w:val="00DE3F29"/>
    <w:rsid w:val="00DE5373"/>
    <w:rsid w:val="00DE5BEE"/>
    <w:rsid w:val="00DE60DE"/>
    <w:rsid w:val="00DF0B3C"/>
    <w:rsid w:val="00DF17AA"/>
    <w:rsid w:val="00DF2268"/>
    <w:rsid w:val="00DF30AC"/>
    <w:rsid w:val="00DF31BF"/>
    <w:rsid w:val="00DF3298"/>
    <w:rsid w:val="00DF3C4D"/>
    <w:rsid w:val="00DF4A2E"/>
    <w:rsid w:val="00DF4BC5"/>
    <w:rsid w:val="00E006F1"/>
    <w:rsid w:val="00E02B4A"/>
    <w:rsid w:val="00E02E02"/>
    <w:rsid w:val="00E063C2"/>
    <w:rsid w:val="00E079C0"/>
    <w:rsid w:val="00E1063F"/>
    <w:rsid w:val="00E10DB2"/>
    <w:rsid w:val="00E11ABC"/>
    <w:rsid w:val="00E12599"/>
    <w:rsid w:val="00E125C4"/>
    <w:rsid w:val="00E12E18"/>
    <w:rsid w:val="00E13405"/>
    <w:rsid w:val="00E13F9E"/>
    <w:rsid w:val="00E1546E"/>
    <w:rsid w:val="00E1563E"/>
    <w:rsid w:val="00E15E00"/>
    <w:rsid w:val="00E1673B"/>
    <w:rsid w:val="00E21762"/>
    <w:rsid w:val="00E227A2"/>
    <w:rsid w:val="00E23B9F"/>
    <w:rsid w:val="00E23C5C"/>
    <w:rsid w:val="00E24907"/>
    <w:rsid w:val="00E25BA6"/>
    <w:rsid w:val="00E25DF5"/>
    <w:rsid w:val="00E266AC"/>
    <w:rsid w:val="00E268BB"/>
    <w:rsid w:val="00E2714F"/>
    <w:rsid w:val="00E278CC"/>
    <w:rsid w:val="00E27972"/>
    <w:rsid w:val="00E3016D"/>
    <w:rsid w:val="00E303DF"/>
    <w:rsid w:val="00E30E8A"/>
    <w:rsid w:val="00E31DBB"/>
    <w:rsid w:val="00E324CA"/>
    <w:rsid w:val="00E3268D"/>
    <w:rsid w:val="00E34A22"/>
    <w:rsid w:val="00E34D26"/>
    <w:rsid w:val="00E3520C"/>
    <w:rsid w:val="00E36627"/>
    <w:rsid w:val="00E36EDF"/>
    <w:rsid w:val="00E371B6"/>
    <w:rsid w:val="00E37208"/>
    <w:rsid w:val="00E3740B"/>
    <w:rsid w:val="00E37D9B"/>
    <w:rsid w:val="00E37F03"/>
    <w:rsid w:val="00E40122"/>
    <w:rsid w:val="00E43C82"/>
    <w:rsid w:val="00E442A3"/>
    <w:rsid w:val="00E45132"/>
    <w:rsid w:val="00E45A1A"/>
    <w:rsid w:val="00E46AA4"/>
    <w:rsid w:val="00E46FF9"/>
    <w:rsid w:val="00E4786A"/>
    <w:rsid w:val="00E478CB"/>
    <w:rsid w:val="00E50808"/>
    <w:rsid w:val="00E50ACD"/>
    <w:rsid w:val="00E549D1"/>
    <w:rsid w:val="00E54B60"/>
    <w:rsid w:val="00E56B2F"/>
    <w:rsid w:val="00E57F88"/>
    <w:rsid w:val="00E60137"/>
    <w:rsid w:val="00E6044F"/>
    <w:rsid w:val="00E61F70"/>
    <w:rsid w:val="00E626C3"/>
    <w:rsid w:val="00E627A8"/>
    <w:rsid w:val="00E62927"/>
    <w:rsid w:val="00E62BE7"/>
    <w:rsid w:val="00E634B4"/>
    <w:rsid w:val="00E6350E"/>
    <w:rsid w:val="00E64FAD"/>
    <w:rsid w:val="00E65A63"/>
    <w:rsid w:val="00E663D6"/>
    <w:rsid w:val="00E66E58"/>
    <w:rsid w:val="00E6747E"/>
    <w:rsid w:val="00E67BAD"/>
    <w:rsid w:val="00E67C70"/>
    <w:rsid w:val="00E7029E"/>
    <w:rsid w:val="00E70A4A"/>
    <w:rsid w:val="00E7242F"/>
    <w:rsid w:val="00E72A02"/>
    <w:rsid w:val="00E72F0A"/>
    <w:rsid w:val="00E73846"/>
    <w:rsid w:val="00E74B8C"/>
    <w:rsid w:val="00E75394"/>
    <w:rsid w:val="00E76B69"/>
    <w:rsid w:val="00E803AF"/>
    <w:rsid w:val="00E80CE9"/>
    <w:rsid w:val="00E80F34"/>
    <w:rsid w:val="00E816AD"/>
    <w:rsid w:val="00E834D7"/>
    <w:rsid w:val="00E83C4F"/>
    <w:rsid w:val="00E83F84"/>
    <w:rsid w:val="00E8411F"/>
    <w:rsid w:val="00E84325"/>
    <w:rsid w:val="00E84451"/>
    <w:rsid w:val="00E85FD5"/>
    <w:rsid w:val="00E86226"/>
    <w:rsid w:val="00E86C10"/>
    <w:rsid w:val="00E87CA6"/>
    <w:rsid w:val="00E90653"/>
    <w:rsid w:val="00E91339"/>
    <w:rsid w:val="00E92C6C"/>
    <w:rsid w:val="00E937A5"/>
    <w:rsid w:val="00E9401B"/>
    <w:rsid w:val="00E947C3"/>
    <w:rsid w:val="00E95732"/>
    <w:rsid w:val="00E96172"/>
    <w:rsid w:val="00E96DB4"/>
    <w:rsid w:val="00E970CA"/>
    <w:rsid w:val="00EA2E16"/>
    <w:rsid w:val="00EA384A"/>
    <w:rsid w:val="00EA3A96"/>
    <w:rsid w:val="00EA3F12"/>
    <w:rsid w:val="00EA4953"/>
    <w:rsid w:val="00EA5184"/>
    <w:rsid w:val="00EA6327"/>
    <w:rsid w:val="00EA65AE"/>
    <w:rsid w:val="00EA6A5E"/>
    <w:rsid w:val="00EB074D"/>
    <w:rsid w:val="00EB0868"/>
    <w:rsid w:val="00EB0EF1"/>
    <w:rsid w:val="00EB180E"/>
    <w:rsid w:val="00EB1A58"/>
    <w:rsid w:val="00EB1D7F"/>
    <w:rsid w:val="00EB20BB"/>
    <w:rsid w:val="00EB26D7"/>
    <w:rsid w:val="00EB285A"/>
    <w:rsid w:val="00EB2F1E"/>
    <w:rsid w:val="00EB3449"/>
    <w:rsid w:val="00EB3B90"/>
    <w:rsid w:val="00EB4407"/>
    <w:rsid w:val="00EB5BD1"/>
    <w:rsid w:val="00EB66DB"/>
    <w:rsid w:val="00EB78E6"/>
    <w:rsid w:val="00EC02E2"/>
    <w:rsid w:val="00EC0544"/>
    <w:rsid w:val="00EC31FE"/>
    <w:rsid w:val="00EC43A6"/>
    <w:rsid w:val="00EC48A4"/>
    <w:rsid w:val="00EC4B46"/>
    <w:rsid w:val="00ED02D4"/>
    <w:rsid w:val="00ED0685"/>
    <w:rsid w:val="00ED0BE2"/>
    <w:rsid w:val="00ED1F73"/>
    <w:rsid w:val="00ED26C6"/>
    <w:rsid w:val="00ED2A76"/>
    <w:rsid w:val="00ED2E50"/>
    <w:rsid w:val="00ED352E"/>
    <w:rsid w:val="00ED3E1C"/>
    <w:rsid w:val="00ED449A"/>
    <w:rsid w:val="00ED463B"/>
    <w:rsid w:val="00ED5D18"/>
    <w:rsid w:val="00ED68AB"/>
    <w:rsid w:val="00ED6FAC"/>
    <w:rsid w:val="00ED71EC"/>
    <w:rsid w:val="00EE120B"/>
    <w:rsid w:val="00EE1501"/>
    <w:rsid w:val="00EE21A7"/>
    <w:rsid w:val="00EE2AA2"/>
    <w:rsid w:val="00EE2EC4"/>
    <w:rsid w:val="00EE37CF"/>
    <w:rsid w:val="00EE4359"/>
    <w:rsid w:val="00EE5733"/>
    <w:rsid w:val="00EE66F3"/>
    <w:rsid w:val="00EE6D93"/>
    <w:rsid w:val="00EE74DF"/>
    <w:rsid w:val="00EF0216"/>
    <w:rsid w:val="00EF1079"/>
    <w:rsid w:val="00EF24C7"/>
    <w:rsid w:val="00EF2DF5"/>
    <w:rsid w:val="00EF4936"/>
    <w:rsid w:val="00EF5BBC"/>
    <w:rsid w:val="00EF6D96"/>
    <w:rsid w:val="00EF7317"/>
    <w:rsid w:val="00F005F1"/>
    <w:rsid w:val="00F01C6A"/>
    <w:rsid w:val="00F0209E"/>
    <w:rsid w:val="00F021F9"/>
    <w:rsid w:val="00F03C57"/>
    <w:rsid w:val="00F052E6"/>
    <w:rsid w:val="00F0615E"/>
    <w:rsid w:val="00F06209"/>
    <w:rsid w:val="00F10891"/>
    <w:rsid w:val="00F10E7B"/>
    <w:rsid w:val="00F139B2"/>
    <w:rsid w:val="00F14404"/>
    <w:rsid w:val="00F1680E"/>
    <w:rsid w:val="00F20414"/>
    <w:rsid w:val="00F2220B"/>
    <w:rsid w:val="00F22B87"/>
    <w:rsid w:val="00F22C5F"/>
    <w:rsid w:val="00F271F9"/>
    <w:rsid w:val="00F27ED2"/>
    <w:rsid w:val="00F30267"/>
    <w:rsid w:val="00F32217"/>
    <w:rsid w:val="00F33BF7"/>
    <w:rsid w:val="00F34588"/>
    <w:rsid w:val="00F34D96"/>
    <w:rsid w:val="00F35679"/>
    <w:rsid w:val="00F36A95"/>
    <w:rsid w:val="00F411D7"/>
    <w:rsid w:val="00F42B25"/>
    <w:rsid w:val="00F43344"/>
    <w:rsid w:val="00F453E9"/>
    <w:rsid w:val="00F46CE4"/>
    <w:rsid w:val="00F47BC6"/>
    <w:rsid w:val="00F50A86"/>
    <w:rsid w:val="00F50AAC"/>
    <w:rsid w:val="00F50DBD"/>
    <w:rsid w:val="00F5106B"/>
    <w:rsid w:val="00F518DB"/>
    <w:rsid w:val="00F53804"/>
    <w:rsid w:val="00F53EFA"/>
    <w:rsid w:val="00F5417C"/>
    <w:rsid w:val="00F551AB"/>
    <w:rsid w:val="00F56FCB"/>
    <w:rsid w:val="00F57876"/>
    <w:rsid w:val="00F57D69"/>
    <w:rsid w:val="00F60439"/>
    <w:rsid w:val="00F60656"/>
    <w:rsid w:val="00F64BE9"/>
    <w:rsid w:val="00F663B4"/>
    <w:rsid w:val="00F66F54"/>
    <w:rsid w:val="00F67E23"/>
    <w:rsid w:val="00F701A6"/>
    <w:rsid w:val="00F7083D"/>
    <w:rsid w:val="00F71390"/>
    <w:rsid w:val="00F720A7"/>
    <w:rsid w:val="00F74A23"/>
    <w:rsid w:val="00F763A2"/>
    <w:rsid w:val="00F845A5"/>
    <w:rsid w:val="00F84BC7"/>
    <w:rsid w:val="00F84D3A"/>
    <w:rsid w:val="00F86698"/>
    <w:rsid w:val="00F868C9"/>
    <w:rsid w:val="00F874B1"/>
    <w:rsid w:val="00F876AF"/>
    <w:rsid w:val="00F9091D"/>
    <w:rsid w:val="00F92422"/>
    <w:rsid w:val="00F94D83"/>
    <w:rsid w:val="00F9515E"/>
    <w:rsid w:val="00F95206"/>
    <w:rsid w:val="00F9616F"/>
    <w:rsid w:val="00F96506"/>
    <w:rsid w:val="00F96B6B"/>
    <w:rsid w:val="00F97538"/>
    <w:rsid w:val="00F97FDE"/>
    <w:rsid w:val="00FA10BA"/>
    <w:rsid w:val="00FA11F5"/>
    <w:rsid w:val="00FA14DC"/>
    <w:rsid w:val="00FA24EC"/>
    <w:rsid w:val="00FA63AA"/>
    <w:rsid w:val="00FA7302"/>
    <w:rsid w:val="00FA7322"/>
    <w:rsid w:val="00FA73A2"/>
    <w:rsid w:val="00FB3A90"/>
    <w:rsid w:val="00FB3EDC"/>
    <w:rsid w:val="00FB53DB"/>
    <w:rsid w:val="00FB6745"/>
    <w:rsid w:val="00FB7A6E"/>
    <w:rsid w:val="00FC07F3"/>
    <w:rsid w:val="00FC2508"/>
    <w:rsid w:val="00FC4381"/>
    <w:rsid w:val="00FC4D26"/>
    <w:rsid w:val="00FC4F8E"/>
    <w:rsid w:val="00FC5AD5"/>
    <w:rsid w:val="00FC653C"/>
    <w:rsid w:val="00FC6915"/>
    <w:rsid w:val="00FD09E3"/>
    <w:rsid w:val="00FD1A2E"/>
    <w:rsid w:val="00FD2ACF"/>
    <w:rsid w:val="00FD2B2C"/>
    <w:rsid w:val="00FD2F48"/>
    <w:rsid w:val="00FD49C7"/>
    <w:rsid w:val="00FD5D58"/>
    <w:rsid w:val="00FD5F78"/>
    <w:rsid w:val="00FD602A"/>
    <w:rsid w:val="00FD614F"/>
    <w:rsid w:val="00FE0878"/>
    <w:rsid w:val="00FE11AC"/>
    <w:rsid w:val="00FE2089"/>
    <w:rsid w:val="00FE253C"/>
    <w:rsid w:val="00FE3001"/>
    <w:rsid w:val="00FE33BE"/>
    <w:rsid w:val="00FE3792"/>
    <w:rsid w:val="00FE3DEC"/>
    <w:rsid w:val="00FE402A"/>
    <w:rsid w:val="00FE46DB"/>
    <w:rsid w:val="00FE5E1E"/>
    <w:rsid w:val="00FE5E44"/>
    <w:rsid w:val="00FE7471"/>
    <w:rsid w:val="00FE7688"/>
    <w:rsid w:val="00FF0886"/>
    <w:rsid w:val="00FF185D"/>
    <w:rsid w:val="00FF19A0"/>
    <w:rsid w:val="00FF1B40"/>
    <w:rsid w:val="00FF3576"/>
    <w:rsid w:val="00FF408D"/>
    <w:rsid w:val="00FF41E3"/>
    <w:rsid w:val="00FF48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046720"/>
  <w15:docId w15:val="{DA2EECBA-93C8-44D8-A6FF-9DADA203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C3855"/>
    <w:pPr>
      <w:overflowPunct w:val="0"/>
      <w:autoSpaceDE w:val="0"/>
      <w:autoSpaceDN w:val="0"/>
      <w:adjustRightInd w:val="0"/>
      <w:spacing w:before="120"/>
      <w:textAlignment w:val="baseline"/>
    </w:pPr>
    <w:rPr>
      <w:rFonts w:ascii="Times New (W1)" w:hAnsi="Times New (W1)"/>
      <w:sz w:val="22"/>
      <w:lang w:eastAsia="en-US"/>
    </w:rPr>
  </w:style>
  <w:style w:type="paragraph" w:styleId="Titre1">
    <w:name w:val="heading 1"/>
    <w:aliases w:val="1m"/>
    <w:basedOn w:val="Normal"/>
    <w:next w:val="Normal"/>
    <w:qFormat/>
    <w:pPr>
      <w:pageBreakBefore/>
      <w:numPr>
        <w:numId w:val="2"/>
      </w:numPr>
      <w:pBdr>
        <w:bottom w:val="single" w:sz="12" w:space="0" w:color="auto"/>
      </w:pBdr>
      <w:spacing w:before="0" w:after="360"/>
      <w:outlineLvl w:val="0"/>
    </w:pPr>
    <w:rPr>
      <w:b/>
      <w:sz w:val="36"/>
    </w:rPr>
  </w:style>
  <w:style w:type="paragraph" w:styleId="Titre2">
    <w:name w:val="heading 2"/>
    <w:aliases w:val="h2"/>
    <w:basedOn w:val="Titre1"/>
    <w:next w:val="Normal"/>
    <w:qFormat/>
    <w:pPr>
      <w:keepNext/>
      <w:pageBreakBefore w:val="0"/>
      <w:numPr>
        <w:ilvl w:val="1"/>
      </w:numPr>
      <w:pBdr>
        <w:bottom w:val="single" w:sz="6" w:space="0" w:color="auto"/>
        <w:between w:val="single" w:sz="6" w:space="0" w:color="auto"/>
      </w:pBdr>
      <w:spacing w:before="480" w:after="240"/>
      <w:outlineLvl w:val="1"/>
    </w:pPr>
    <w:rPr>
      <w:sz w:val="32"/>
    </w:rPr>
  </w:style>
  <w:style w:type="paragraph" w:styleId="Titre3">
    <w:name w:val="heading 3"/>
    <w:aliases w:val="h3"/>
    <w:basedOn w:val="Titre1"/>
    <w:next w:val="Normal"/>
    <w:qFormat/>
    <w:rsid w:val="002655EE"/>
    <w:pPr>
      <w:keepNext/>
      <w:pageBreakBefore w:val="0"/>
      <w:numPr>
        <w:ilvl w:val="2"/>
      </w:numPr>
      <w:pBdr>
        <w:bottom w:val="single" w:sz="6" w:space="1" w:color="auto"/>
      </w:pBdr>
      <w:spacing w:before="360" w:after="120"/>
      <w:outlineLvl w:val="2"/>
    </w:pPr>
    <w:rPr>
      <w:sz w:val="28"/>
    </w:rPr>
  </w:style>
  <w:style w:type="paragraph" w:styleId="Titre4">
    <w:name w:val="heading 4"/>
    <w:aliases w:val="h4"/>
    <w:basedOn w:val="Titre1"/>
    <w:next w:val="Normal"/>
    <w:qFormat/>
    <w:rsid w:val="00291606"/>
    <w:pPr>
      <w:pageBreakBefore w:val="0"/>
      <w:numPr>
        <w:ilvl w:val="3"/>
      </w:numPr>
      <w:pBdr>
        <w:bottom w:val="none" w:sz="0" w:space="0" w:color="auto"/>
      </w:pBdr>
      <w:spacing w:before="240" w:after="0"/>
      <w:outlineLvl w:val="3"/>
    </w:pPr>
    <w:rPr>
      <w:rFonts w:ascii="Arial" w:hAnsi="Arial"/>
      <w:sz w:val="24"/>
    </w:rPr>
  </w:style>
  <w:style w:type="paragraph" w:styleId="Titre5">
    <w:name w:val="heading 5"/>
    <w:basedOn w:val="Normal"/>
    <w:next w:val="Normal"/>
    <w:link w:val="Titre5Car"/>
    <w:qFormat/>
    <w:rsid w:val="005A7606"/>
    <w:pPr>
      <w:numPr>
        <w:ilvl w:val="4"/>
        <w:numId w:val="2"/>
      </w:numPr>
      <w:spacing w:before="0"/>
      <w:outlineLvl w:val="4"/>
    </w:pPr>
    <w:rPr>
      <w:b/>
      <w:i/>
    </w:rPr>
  </w:style>
  <w:style w:type="paragraph" w:styleId="Titre6">
    <w:name w:val="heading 6"/>
    <w:aliases w:val="texte 2"/>
    <w:basedOn w:val="Normal"/>
    <w:next w:val="Normal"/>
    <w:qFormat/>
    <w:pPr>
      <w:numPr>
        <w:ilvl w:val="5"/>
        <w:numId w:val="2"/>
      </w:numPr>
      <w:spacing w:before="240" w:after="60"/>
      <w:outlineLvl w:val="5"/>
    </w:pPr>
    <w:rPr>
      <w:i/>
    </w:rPr>
  </w:style>
  <w:style w:type="paragraph" w:styleId="Titre7">
    <w:name w:val="heading 7"/>
    <w:basedOn w:val="Normal"/>
    <w:next w:val="Normal"/>
    <w:qFormat/>
    <w:pPr>
      <w:numPr>
        <w:ilvl w:val="6"/>
        <w:numId w:val="2"/>
      </w:numPr>
      <w:spacing w:before="240" w:after="60"/>
      <w:outlineLvl w:val="6"/>
    </w:pPr>
    <w:rPr>
      <w:i/>
    </w:rPr>
  </w:style>
  <w:style w:type="paragraph" w:styleId="Titre8">
    <w:name w:val="heading 8"/>
    <w:basedOn w:val="Normal"/>
    <w:next w:val="Normal"/>
    <w:qFormat/>
    <w:pPr>
      <w:numPr>
        <w:ilvl w:val="7"/>
        <w:numId w:val="2"/>
      </w:numPr>
      <w:spacing w:before="240" w:after="60"/>
      <w:outlineLvl w:val="7"/>
    </w:pPr>
    <w:rPr>
      <w:i/>
    </w:rPr>
  </w:style>
  <w:style w:type="paragraph" w:styleId="Titre9">
    <w:name w:val="heading 9"/>
    <w:basedOn w:val="Normal"/>
    <w:next w:val="Normal"/>
    <w:qFormat/>
    <w:pPr>
      <w:numPr>
        <w:ilvl w:val="8"/>
        <w:numId w:val="2"/>
      </w:numPr>
      <w:spacing w:before="240" w:after="60"/>
      <w:outlineLvl w:val="8"/>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4">
    <w:name w:val="toc 4"/>
    <w:basedOn w:val="TM1"/>
    <w:next w:val="Normal"/>
    <w:uiPriority w:val="39"/>
    <w:pPr>
      <w:spacing w:before="0"/>
      <w:ind w:left="400"/>
    </w:pPr>
    <w:rPr>
      <w:rFonts w:ascii="Times New Roman" w:hAnsi="Times New Roman"/>
      <w:b w:val="0"/>
      <w:caps w:val="0"/>
      <w:sz w:val="20"/>
    </w:rPr>
  </w:style>
  <w:style w:type="paragraph" w:styleId="TM1">
    <w:name w:val="toc 1"/>
    <w:aliases w:val="t1,Tdm 1"/>
    <w:basedOn w:val="Normal"/>
    <w:next w:val="Normal"/>
    <w:uiPriority w:val="39"/>
    <w:pPr>
      <w:spacing w:before="360"/>
    </w:pPr>
    <w:rPr>
      <w:rFonts w:ascii="Arial" w:hAnsi="Arial"/>
      <w:b/>
      <w:caps/>
      <w:sz w:val="24"/>
    </w:rPr>
  </w:style>
  <w:style w:type="paragraph" w:styleId="TM3">
    <w:name w:val="toc 3"/>
    <w:basedOn w:val="TM1"/>
    <w:next w:val="Normal"/>
    <w:uiPriority w:val="39"/>
    <w:pPr>
      <w:spacing w:before="0"/>
      <w:ind w:left="200"/>
    </w:pPr>
    <w:rPr>
      <w:rFonts w:ascii="Times New Roman" w:hAnsi="Times New Roman"/>
      <w:b w:val="0"/>
      <w:caps w:val="0"/>
      <w:sz w:val="20"/>
    </w:rPr>
  </w:style>
  <w:style w:type="paragraph" w:styleId="TM2">
    <w:name w:val="toc 2"/>
    <w:basedOn w:val="TM1"/>
    <w:next w:val="Normal"/>
    <w:uiPriority w:val="39"/>
    <w:pPr>
      <w:pBdr>
        <w:bottom w:val="single" w:sz="4" w:space="1" w:color="auto"/>
      </w:pBdr>
      <w:spacing w:before="240"/>
    </w:pPr>
    <w:rPr>
      <w:rFonts w:ascii="Times New (W1)" w:hAnsi="Times New (W1)"/>
      <w:caps w:val="0"/>
    </w:rPr>
  </w:style>
  <w:style w:type="paragraph" w:styleId="Index1">
    <w:name w:val="index 1"/>
    <w:basedOn w:val="TM2"/>
    <w:next w:val="Normal"/>
    <w:semiHidden/>
    <w:pPr>
      <w:tabs>
        <w:tab w:val="right" w:leader="dot" w:pos="8504"/>
      </w:tabs>
    </w:pPr>
  </w:style>
  <w:style w:type="paragraph" w:styleId="Pieddepage">
    <w:name w:val="footer"/>
    <w:basedOn w:val="Normal"/>
    <w:link w:val="PieddepageCar"/>
    <w:pPr>
      <w:tabs>
        <w:tab w:val="center" w:pos="3544"/>
        <w:tab w:val="right" w:pos="8505"/>
      </w:tabs>
      <w:spacing w:before="0"/>
      <w:ind w:left="-1418"/>
    </w:pPr>
    <w:rPr>
      <w:sz w:val="18"/>
    </w:rPr>
  </w:style>
  <w:style w:type="paragraph" w:styleId="En-tte">
    <w:name w:val="header"/>
    <w:basedOn w:val="Normal"/>
    <w:next w:val="Normal"/>
    <w:pPr>
      <w:spacing w:before="0"/>
      <w:ind w:left="-1418"/>
      <w:jc w:val="center"/>
    </w:pPr>
    <w:rPr>
      <w:caps/>
    </w:rPr>
  </w:style>
  <w:style w:type="character" w:styleId="Appelnotedebasdep">
    <w:name w:val="footnote reference"/>
    <w:semiHidden/>
    <w:rPr>
      <w:position w:val="6"/>
      <w:sz w:val="14"/>
    </w:rPr>
  </w:style>
  <w:style w:type="paragraph" w:styleId="Notedebasdepage">
    <w:name w:val="footnote text"/>
    <w:basedOn w:val="Normal"/>
    <w:semiHidden/>
    <w:pPr>
      <w:ind w:left="284" w:hanging="284"/>
    </w:pPr>
    <w:rPr>
      <w:sz w:val="18"/>
    </w:rPr>
  </w:style>
  <w:style w:type="paragraph" w:styleId="Retraitnormal">
    <w:name w:val="Normal Indent"/>
    <w:basedOn w:val="Normal"/>
    <w:pPr>
      <w:ind w:left="-1418"/>
    </w:pPr>
  </w:style>
  <w:style w:type="paragraph" w:customStyle="1" w:styleId="-Boule">
    <w:name w:val="-Boule"/>
    <w:basedOn w:val="Normal"/>
    <w:pPr>
      <w:ind w:left="283" w:hanging="283"/>
    </w:pPr>
  </w:style>
  <w:style w:type="paragraph" w:customStyle="1" w:styleId="-Tiret">
    <w:name w:val="-Tiret"/>
    <w:basedOn w:val="Normal"/>
    <w:pPr>
      <w:spacing w:before="60"/>
      <w:ind w:left="566" w:hanging="283"/>
    </w:pPr>
  </w:style>
  <w:style w:type="paragraph" w:customStyle="1" w:styleId="-Point">
    <w:name w:val="-Point"/>
    <w:basedOn w:val="Normal"/>
    <w:pPr>
      <w:spacing w:before="20"/>
      <w:ind w:left="850" w:hanging="283"/>
    </w:pPr>
  </w:style>
  <w:style w:type="paragraph" w:customStyle="1" w:styleId="-Titretm">
    <w:name w:val="-Titre tm"/>
    <w:basedOn w:val="Titre1"/>
    <w:next w:val="Normal"/>
    <w:pPr>
      <w:outlineLvl w:val="9"/>
    </w:pPr>
  </w:style>
  <w:style w:type="paragraph" w:customStyle="1" w:styleId="-Pieddepagepaysage">
    <w:name w:val="-Pied de page paysage"/>
    <w:basedOn w:val="Pieddepage"/>
    <w:pPr>
      <w:tabs>
        <w:tab w:val="clear" w:pos="3544"/>
        <w:tab w:val="clear" w:pos="8505"/>
        <w:tab w:val="center" w:pos="5954"/>
        <w:tab w:val="right" w:pos="13325"/>
      </w:tabs>
    </w:pPr>
  </w:style>
  <w:style w:type="paragraph" w:styleId="Lgende">
    <w:name w:val="caption"/>
    <w:basedOn w:val="Normal"/>
    <w:next w:val="Normal"/>
    <w:qFormat/>
    <w:pPr>
      <w:keepNext/>
      <w:spacing w:after="120"/>
    </w:pPr>
    <w:rPr>
      <w:i/>
    </w:rPr>
  </w:style>
  <w:style w:type="paragraph" w:styleId="Tabledesillustrations">
    <w:name w:val="table of figures"/>
    <w:basedOn w:val="Normal"/>
    <w:next w:val="Normal"/>
    <w:semiHidden/>
    <w:pPr>
      <w:tabs>
        <w:tab w:val="right" w:leader="dot" w:pos="8504"/>
      </w:tabs>
      <w:ind w:left="480" w:hanging="480"/>
    </w:pPr>
  </w:style>
  <w:style w:type="paragraph" w:styleId="TM5">
    <w:name w:val="toc 5"/>
    <w:basedOn w:val="Normal"/>
    <w:next w:val="Normal"/>
    <w:uiPriority w:val="39"/>
    <w:pPr>
      <w:spacing w:before="0"/>
      <w:ind w:left="600"/>
    </w:pPr>
  </w:style>
  <w:style w:type="paragraph" w:styleId="TM6">
    <w:name w:val="toc 6"/>
    <w:basedOn w:val="Normal"/>
    <w:next w:val="Normal"/>
    <w:semiHidden/>
    <w:pPr>
      <w:spacing w:before="0"/>
      <w:ind w:left="800"/>
    </w:pPr>
  </w:style>
  <w:style w:type="paragraph" w:styleId="TM7">
    <w:name w:val="toc 7"/>
    <w:basedOn w:val="Normal"/>
    <w:next w:val="Normal"/>
    <w:semiHidden/>
    <w:pPr>
      <w:spacing w:before="0"/>
      <w:ind w:left="1000"/>
    </w:pPr>
  </w:style>
  <w:style w:type="paragraph" w:styleId="TM8">
    <w:name w:val="toc 8"/>
    <w:basedOn w:val="Normal"/>
    <w:next w:val="Normal"/>
    <w:semiHidden/>
    <w:pPr>
      <w:spacing w:before="0"/>
      <w:ind w:left="1200"/>
    </w:pPr>
  </w:style>
  <w:style w:type="paragraph" w:styleId="TM9">
    <w:name w:val="toc 9"/>
    <w:basedOn w:val="Normal"/>
    <w:next w:val="Normal"/>
    <w:semiHidden/>
    <w:pPr>
      <w:spacing w:before="0"/>
      <w:ind w:left="1400"/>
    </w:pPr>
  </w:style>
  <w:style w:type="paragraph" w:customStyle="1" w:styleId="Tableau">
    <w:name w:val="Tableau"/>
    <w:basedOn w:val="Normal"/>
    <w:pPr>
      <w:keepNext/>
      <w:keepLines/>
      <w:spacing w:before="60" w:after="60"/>
    </w:pPr>
  </w:style>
  <w:style w:type="character" w:styleId="Appeldenotedefin">
    <w:name w:val="endnote reference"/>
    <w:semiHidden/>
    <w:rPr>
      <w:vertAlign w:val="superscript"/>
    </w:rPr>
  </w:style>
  <w:style w:type="paragraph" w:customStyle="1" w:styleId="-Normaltab">
    <w:name w:val="-Normaltab"/>
    <w:basedOn w:val="Normal"/>
    <w:pPr>
      <w:spacing w:before="60"/>
    </w:pPr>
  </w:style>
  <w:style w:type="paragraph" w:customStyle="1" w:styleId="-Tirettab">
    <w:name w:val="-Tirettab"/>
    <w:basedOn w:val="Normal"/>
    <w:pPr>
      <w:spacing w:before="60"/>
      <w:ind w:left="738" w:hanging="284"/>
    </w:pPr>
  </w:style>
  <w:style w:type="paragraph" w:customStyle="1" w:styleId="-Pointtab">
    <w:name w:val="-Pointtab"/>
    <w:basedOn w:val="-Tirettab"/>
    <w:pPr>
      <w:ind w:left="907" w:hanging="170"/>
    </w:pPr>
  </w:style>
  <w:style w:type="paragraph" w:styleId="Commentaire">
    <w:name w:val="annotation text"/>
    <w:basedOn w:val="Normal"/>
    <w:next w:val="Normal"/>
    <w:link w:val="CommentaireCar"/>
    <w:semiHidden/>
    <w:pPr>
      <w:pBdr>
        <w:top w:val="single" w:sz="6" w:space="0" w:color="auto"/>
        <w:left w:val="single" w:sz="6" w:space="0" w:color="auto"/>
        <w:bottom w:val="single" w:sz="6" w:space="0" w:color="auto"/>
        <w:right w:val="single" w:sz="6" w:space="0" w:color="auto"/>
        <w:between w:val="single" w:sz="6" w:space="0" w:color="auto"/>
      </w:pBdr>
      <w:tabs>
        <w:tab w:val="left" w:pos="1134"/>
        <w:tab w:val="left" w:pos="1418"/>
      </w:tabs>
      <w:spacing w:before="0" w:after="240"/>
      <w:ind w:left="851" w:hanging="851"/>
    </w:pPr>
    <w:rPr>
      <w:i/>
      <w:noProof/>
      <w:sz w:val="18"/>
    </w:rPr>
  </w:style>
  <w:style w:type="paragraph" w:customStyle="1" w:styleId="Annot">
    <w:name w:val="Annot"/>
    <w:basedOn w:val="Normal"/>
    <w:rPr>
      <w:i/>
    </w:rPr>
  </w:style>
  <w:style w:type="paragraph" w:customStyle="1" w:styleId="Asupprimer">
    <w:name w:val="Asupprimer"/>
    <w:basedOn w:val="Normal"/>
    <w:pPr>
      <w:spacing w:before="80" w:after="80"/>
    </w:pPr>
    <w:rPr>
      <w:i/>
    </w:rPr>
  </w:style>
  <w:style w:type="character" w:styleId="Marquedecommentaire">
    <w:name w:val="annotation reference"/>
    <w:semiHidden/>
    <w:rPr>
      <w:sz w:val="16"/>
    </w:rPr>
  </w:style>
  <w:style w:type="paragraph" w:customStyle="1" w:styleId="Enum1">
    <w:name w:val="Enum 1"/>
    <w:basedOn w:val="Normal"/>
    <w:pPr>
      <w:keepLines/>
      <w:spacing w:before="60"/>
      <w:ind w:left="2835" w:hanging="283"/>
    </w:pPr>
    <w:rPr>
      <w:rFonts w:ascii="Century Schoolbook" w:hAnsi="Century Schoolbook"/>
    </w:rPr>
  </w:style>
  <w:style w:type="paragraph" w:customStyle="1" w:styleId="Enum1suite">
    <w:name w:val="Enum 1 suite"/>
    <w:basedOn w:val="Enum1"/>
    <w:pPr>
      <w:ind w:firstLine="0"/>
    </w:pPr>
  </w:style>
  <w:style w:type="paragraph" w:customStyle="1" w:styleId="Enum3">
    <w:name w:val="Enum 3"/>
    <w:basedOn w:val="Enum2"/>
    <w:pPr>
      <w:ind w:left="3401"/>
    </w:pPr>
  </w:style>
  <w:style w:type="paragraph" w:customStyle="1" w:styleId="Enum2">
    <w:name w:val="Enum 2"/>
    <w:basedOn w:val="Enum1"/>
    <w:pPr>
      <w:ind w:left="3119"/>
    </w:pPr>
  </w:style>
  <w:style w:type="paragraph" w:customStyle="1" w:styleId="Dcal2">
    <w:name w:val="Décal 2"/>
    <w:basedOn w:val="Enum2"/>
    <w:pPr>
      <w:ind w:firstLine="0"/>
    </w:pPr>
  </w:style>
  <w:style w:type="paragraph" w:customStyle="1" w:styleId="Dcal1">
    <w:name w:val="Décal 1"/>
    <w:basedOn w:val="Enum1"/>
    <w:pPr>
      <w:ind w:firstLine="0"/>
    </w:pPr>
  </w:style>
  <w:style w:type="paragraph" w:customStyle="1" w:styleId="Enum3suite">
    <w:name w:val="Enum 3 suite"/>
    <w:basedOn w:val="Enum3"/>
    <w:pPr>
      <w:ind w:firstLine="1"/>
    </w:pPr>
  </w:style>
  <w:style w:type="paragraph" w:styleId="Index6">
    <w:name w:val="index 6"/>
    <w:basedOn w:val="Normal"/>
    <w:next w:val="Normal"/>
    <w:semiHidden/>
    <w:pPr>
      <w:tabs>
        <w:tab w:val="right" w:leader="dot" w:pos="9072"/>
      </w:tabs>
      <w:ind w:left="1200" w:hanging="200"/>
    </w:pPr>
  </w:style>
  <w:style w:type="paragraph" w:customStyle="1" w:styleId="OrgAF">
    <w:name w:val="OrgAF"/>
    <w:basedOn w:val="Normal"/>
    <w:pPr>
      <w:spacing w:before="0"/>
      <w:jc w:val="center"/>
    </w:pPr>
    <w:rPr>
      <w:sz w:val="18"/>
    </w:rPr>
  </w:style>
  <w:style w:type="paragraph" w:styleId="Listenumros">
    <w:name w:val="List Number"/>
    <w:basedOn w:val="Normal"/>
    <w:pPr>
      <w:ind w:left="283" w:hanging="283"/>
    </w:pPr>
  </w:style>
  <w:style w:type="paragraph" w:styleId="Liste2">
    <w:name w:val="List 2"/>
    <w:basedOn w:val="Normal"/>
    <w:pPr>
      <w:ind w:left="566" w:hanging="283"/>
    </w:pPr>
  </w:style>
  <w:style w:type="paragraph" w:styleId="Listenumros2">
    <w:name w:val="List Number 2"/>
    <w:basedOn w:val="Normal"/>
    <w:pPr>
      <w:ind w:left="566" w:hanging="283"/>
    </w:pPr>
  </w:style>
  <w:style w:type="paragraph" w:styleId="Listenumros3">
    <w:name w:val="List Number 3"/>
    <w:basedOn w:val="Normal"/>
    <w:pPr>
      <w:ind w:left="849" w:hanging="283"/>
    </w:pPr>
  </w:style>
  <w:style w:type="paragraph" w:styleId="Listenumros4">
    <w:name w:val="List Number 4"/>
    <w:basedOn w:val="Normal"/>
    <w:pPr>
      <w:ind w:left="1132" w:hanging="283"/>
    </w:pPr>
  </w:style>
  <w:style w:type="paragraph" w:styleId="Listenumros5">
    <w:name w:val="List Number 5"/>
    <w:basedOn w:val="Normal"/>
    <w:pPr>
      <w:ind w:left="1415" w:hanging="283"/>
    </w:pPr>
  </w:style>
  <w:style w:type="paragraph" w:styleId="Listepuces">
    <w:name w:val="List Bullet"/>
    <w:basedOn w:val="Normal"/>
    <w:pPr>
      <w:ind w:left="283" w:hanging="283"/>
    </w:pPr>
  </w:style>
  <w:style w:type="paragraph" w:styleId="Listepuces2">
    <w:name w:val="List Bullet 2"/>
    <w:basedOn w:val="Normal"/>
    <w:pPr>
      <w:ind w:left="566" w:hanging="283"/>
    </w:pPr>
  </w:style>
  <w:style w:type="paragraph" w:styleId="Listepuces3">
    <w:name w:val="List Bullet 3"/>
    <w:basedOn w:val="Normal"/>
    <w:pPr>
      <w:ind w:left="849" w:hanging="283"/>
    </w:pPr>
  </w:style>
  <w:style w:type="paragraph" w:styleId="Listepuces4">
    <w:name w:val="List Bullet 4"/>
    <w:basedOn w:val="Normal"/>
    <w:pPr>
      <w:ind w:left="1132" w:hanging="283"/>
    </w:pPr>
  </w:style>
  <w:style w:type="paragraph" w:styleId="Listepuces5">
    <w:name w:val="List Bullet 5"/>
    <w:basedOn w:val="Normal"/>
    <w:pPr>
      <w:ind w:left="1415" w:hanging="283"/>
    </w:pPr>
  </w:style>
  <w:style w:type="paragraph" w:styleId="Listecontinue">
    <w:name w:val="List Continue"/>
    <w:basedOn w:val="Normal"/>
    <w:pPr>
      <w:spacing w:after="120"/>
      <w:ind w:left="283"/>
    </w:pPr>
  </w:style>
  <w:style w:type="paragraph" w:styleId="Listecontinue2">
    <w:name w:val="List Continue 2"/>
    <w:basedOn w:val="Normal"/>
    <w:pPr>
      <w:spacing w:after="120"/>
      <w:ind w:left="566"/>
    </w:pPr>
  </w:style>
  <w:style w:type="paragraph" w:styleId="Listecontinue3">
    <w:name w:val="List Continue 3"/>
    <w:basedOn w:val="Normal"/>
    <w:pPr>
      <w:spacing w:after="120"/>
      <w:ind w:left="849"/>
    </w:pPr>
  </w:style>
  <w:style w:type="paragraph" w:styleId="Listecontinue4">
    <w:name w:val="List Continue 4"/>
    <w:basedOn w:val="Normal"/>
    <w:pPr>
      <w:spacing w:after="120"/>
      <w:ind w:left="1132"/>
    </w:pPr>
  </w:style>
  <w:style w:type="paragraph" w:styleId="Listecontinue5">
    <w:name w:val="List Continue 5"/>
    <w:basedOn w:val="Normal"/>
    <w:pPr>
      <w:spacing w:after="120"/>
      <w:ind w:left="1415"/>
    </w:pPr>
  </w:style>
  <w:style w:type="paragraph" w:styleId="Liste">
    <w:name w:val="List"/>
    <w:basedOn w:val="Normal"/>
    <w:pPr>
      <w:ind w:left="283" w:hanging="283"/>
    </w:pPr>
  </w:style>
  <w:style w:type="paragraph" w:styleId="Liste3">
    <w:name w:val="List 3"/>
    <w:basedOn w:val="Normal"/>
    <w:pPr>
      <w:ind w:left="849" w:hanging="283"/>
    </w:pPr>
  </w:style>
  <w:style w:type="paragraph" w:styleId="Liste4">
    <w:name w:val="List 4"/>
    <w:basedOn w:val="Normal"/>
    <w:pPr>
      <w:ind w:left="1132" w:hanging="283"/>
    </w:pPr>
  </w:style>
  <w:style w:type="paragraph" w:styleId="Liste5">
    <w:name w:val="List 5"/>
    <w:basedOn w:val="Normal"/>
    <w:pPr>
      <w:ind w:left="1415" w:hanging="283"/>
    </w:pPr>
  </w:style>
  <w:style w:type="paragraph" w:styleId="Titreindex">
    <w:name w:val="index heading"/>
    <w:basedOn w:val="Normal"/>
    <w:next w:val="Index1"/>
    <w:semiHidden/>
  </w:style>
  <w:style w:type="paragraph" w:customStyle="1" w:styleId="UL1-C">
    <w:name w:val="UL1-C"/>
    <w:basedOn w:val="Normal"/>
    <w:pPr>
      <w:numPr>
        <w:numId w:val="1"/>
      </w:numPr>
      <w:spacing w:before="0"/>
      <w:ind w:left="-1134" w:hanging="284"/>
    </w:pPr>
  </w:style>
  <w:style w:type="paragraph" w:styleId="Retraitcorpsdetexte">
    <w:name w:val="Body Text Indent"/>
    <w:basedOn w:val="Normal"/>
    <w:pPr>
      <w:overflowPunct/>
      <w:spacing w:before="0"/>
      <w:ind w:left="849" w:hanging="283"/>
      <w:textAlignment w:val="auto"/>
    </w:pPr>
  </w:style>
  <w:style w:type="character" w:styleId="Lienhypertexte">
    <w:name w:val="Hyperlink"/>
    <w:uiPriority w:val="99"/>
    <w:rPr>
      <w:color w:val="0000FF"/>
      <w:u w:val="single"/>
    </w:rPr>
  </w:style>
  <w:style w:type="paragraph" w:customStyle="1" w:styleId="Continua">
    <w:name w:val="Continua"/>
    <w:basedOn w:val="Normal"/>
    <w:next w:val="Normal"/>
    <w:pPr>
      <w:keepLines/>
      <w:overflowPunct/>
      <w:autoSpaceDE/>
      <w:autoSpaceDN/>
      <w:adjustRightInd/>
      <w:spacing w:before="60"/>
      <w:ind w:left="1418"/>
      <w:jc w:val="both"/>
      <w:textAlignment w:val="auto"/>
    </w:pPr>
    <w:rPr>
      <w:lang w:eastAsia="fr-FR"/>
    </w:rPr>
  </w:style>
  <w:style w:type="paragraph" w:customStyle="1" w:styleId="Valeur">
    <w:name w:val="Valeur"/>
    <w:basedOn w:val="Normal"/>
    <w:pPr>
      <w:keepLines/>
      <w:overflowPunct/>
      <w:autoSpaceDE/>
      <w:autoSpaceDN/>
      <w:adjustRightInd/>
      <w:spacing w:before="60"/>
      <w:ind w:left="2836" w:hanging="1418"/>
      <w:jc w:val="both"/>
      <w:textAlignment w:val="auto"/>
    </w:pPr>
    <w:rPr>
      <w:lang w:eastAsia="fr-FR"/>
    </w:rPr>
  </w:style>
  <w:style w:type="paragraph" w:customStyle="1" w:styleId="Decal1puce">
    <w:name w:val="Decal 1 puce"/>
    <w:basedOn w:val="Normal"/>
    <w:pPr>
      <w:keepLines/>
      <w:overflowPunct/>
      <w:autoSpaceDE/>
      <w:autoSpaceDN/>
      <w:adjustRightInd/>
      <w:spacing w:before="60"/>
      <w:ind w:left="1702" w:hanging="284"/>
      <w:jc w:val="both"/>
      <w:textAlignment w:val="auto"/>
    </w:pPr>
    <w:rPr>
      <w:lang w:eastAsia="fr-FR"/>
    </w:rPr>
  </w:style>
  <w:style w:type="paragraph" w:customStyle="1" w:styleId="Definition">
    <w:name w:val="Definition"/>
    <w:basedOn w:val="Normal"/>
    <w:pPr>
      <w:keepLines/>
      <w:pBdr>
        <w:top w:val="single" w:sz="6" w:space="0" w:color="auto" w:shadow="1"/>
        <w:left w:val="single" w:sz="6" w:space="0" w:color="auto" w:shadow="1"/>
        <w:bottom w:val="single" w:sz="6" w:space="0" w:color="auto" w:shadow="1"/>
        <w:right w:val="single" w:sz="6" w:space="0" w:color="auto" w:shadow="1"/>
      </w:pBdr>
      <w:overflowPunct/>
      <w:autoSpaceDE/>
      <w:autoSpaceDN/>
      <w:adjustRightInd/>
      <w:spacing w:before="200"/>
      <w:ind w:left="1418"/>
      <w:jc w:val="both"/>
      <w:textAlignment w:val="auto"/>
    </w:pPr>
    <w:rPr>
      <w:lang w:eastAsia="zh-CN"/>
    </w:rPr>
  </w:style>
  <w:style w:type="paragraph" w:customStyle="1" w:styleId="Decal2">
    <w:name w:val="Decal 2"/>
    <w:basedOn w:val="Normal"/>
    <w:pPr>
      <w:keepLines/>
      <w:numPr>
        <w:numId w:val="3"/>
      </w:numPr>
      <w:overflowPunct/>
      <w:autoSpaceDE/>
      <w:autoSpaceDN/>
      <w:adjustRightInd/>
      <w:spacing w:before="60"/>
      <w:jc w:val="both"/>
      <w:textAlignment w:val="auto"/>
    </w:pPr>
    <w:rPr>
      <w:lang w:eastAsia="zh-CN"/>
    </w:rPr>
  </w:style>
  <w:style w:type="paragraph" w:customStyle="1" w:styleId="Petitdessin">
    <w:name w:val="Petit dessin"/>
    <w:basedOn w:val="Normal"/>
    <w:pPr>
      <w:keepLines/>
      <w:overflowPunct/>
      <w:autoSpaceDE/>
      <w:autoSpaceDN/>
      <w:adjustRightInd/>
      <w:spacing w:after="120"/>
      <w:ind w:left="1418"/>
      <w:textAlignment w:val="auto"/>
    </w:pPr>
    <w:rPr>
      <w:lang w:eastAsia="zh-CN"/>
    </w:rPr>
  </w:style>
  <w:style w:type="paragraph" w:styleId="Retraitcorpsdetexte2">
    <w:name w:val="Body Text Indent 2"/>
    <w:basedOn w:val="Normal"/>
    <w:pPr>
      <w:spacing w:after="120" w:line="480" w:lineRule="auto"/>
      <w:ind w:left="283"/>
    </w:pPr>
  </w:style>
  <w:style w:type="paragraph" w:customStyle="1" w:styleId="Dessin">
    <w:name w:val="Dessin"/>
    <w:basedOn w:val="Normal"/>
    <w:next w:val="Normal"/>
    <w:pPr>
      <w:keepLines/>
      <w:overflowPunct/>
      <w:autoSpaceDE/>
      <w:autoSpaceDN/>
      <w:adjustRightInd/>
      <w:spacing w:after="120"/>
      <w:jc w:val="right"/>
      <w:textAlignment w:val="auto"/>
    </w:pPr>
    <w:rPr>
      <w:lang w:eastAsia="zh-CN"/>
    </w:rPr>
  </w:style>
  <w:style w:type="paragraph" w:customStyle="1" w:styleId="Decal1">
    <w:name w:val="Decal 1"/>
    <w:basedOn w:val="Normal"/>
    <w:pPr>
      <w:keepLines/>
      <w:overflowPunct/>
      <w:autoSpaceDE/>
      <w:autoSpaceDN/>
      <w:adjustRightInd/>
      <w:spacing w:before="60"/>
      <w:ind w:left="1702" w:hanging="284"/>
      <w:jc w:val="both"/>
      <w:textAlignment w:val="auto"/>
    </w:pPr>
    <w:rPr>
      <w:lang w:eastAsia="zh-CN"/>
    </w:rPr>
  </w:style>
  <w:style w:type="paragraph" w:customStyle="1" w:styleId="Decal1num">
    <w:name w:val="Decal 1 num"/>
    <w:basedOn w:val="Normal"/>
    <w:pPr>
      <w:keepLines/>
      <w:overflowPunct/>
      <w:autoSpaceDE/>
      <w:autoSpaceDN/>
      <w:adjustRightInd/>
      <w:spacing w:before="60"/>
      <w:ind w:left="1702" w:hanging="284"/>
      <w:jc w:val="both"/>
      <w:textAlignment w:val="auto"/>
    </w:pPr>
    <w:rPr>
      <w:lang w:eastAsia="zh-CN"/>
    </w:rPr>
  </w:style>
  <w:style w:type="paragraph" w:styleId="Retraitcorpsdetexte3">
    <w:name w:val="Body Text Indent 3"/>
    <w:basedOn w:val="Normal"/>
    <w:pPr>
      <w:spacing w:before="0"/>
      <w:ind w:left="1440"/>
    </w:pPr>
  </w:style>
  <w:style w:type="character" w:styleId="Lienhypertextesuivivisit">
    <w:name w:val="FollowedHyperlink"/>
    <w:rPr>
      <w:color w:val="800080"/>
      <w:u w:val="single"/>
    </w:rPr>
  </w:style>
  <w:style w:type="character" w:customStyle="1" w:styleId="Hyperlink1">
    <w:name w:val="Hyperlink1"/>
    <w:rPr>
      <w:color w:val="0000FF"/>
      <w:u w:val="single"/>
    </w:rPr>
  </w:style>
  <w:style w:type="paragraph" w:customStyle="1" w:styleId="machine">
    <w:name w:val="machine"/>
    <w:basedOn w:val="Normal"/>
    <w:pPr>
      <w:spacing w:before="0"/>
    </w:pPr>
    <w:rPr>
      <w:rFonts w:ascii="Courier New" w:hAnsi="Courier New"/>
      <w:color w:val="0000FF"/>
      <w:sz w:val="16"/>
      <w:lang w:eastAsia="fr-FR"/>
    </w:rPr>
  </w:style>
  <w:style w:type="paragraph" w:styleId="Corpsdetexte">
    <w:name w:val="Body Text"/>
    <w:basedOn w:val="Normal"/>
    <w:pPr>
      <w:jc w:val="both"/>
    </w:pPr>
    <w:rPr>
      <w:b/>
      <w:bCs/>
    </w:rPr>
  </w:style>
  <w:style w:type="paragraph" w:styleId="Corpsdetexte2">
    <w:name w:val="Body Text 2"/>
    <w:basedOn w:val="Normal"/>
    <w:pPr>
      <w:jc w:val="both"/>
    </w:pPr>
  </w:style>
  <w:style w:type="paragraph" w:styleId="Corpsdetexte3">
    <w:name w:val="Body Text 3"/>
    <w:basedOn w:val="Normal"/>
  </w:style>
  <w:style w:type="character" w:styleId="Numrodepage">
    <w:name w:val="page number"/>
    <w:basedOn w:val="Policepardfaut"/>
  </w:style>
  <w:style w:type="paragraph" w:customStyle="1" w:styleId="BodyText21">
    <w:name w:val="Body Text 21"/>
    <w:basedOn w:val="Normal"/>
    <w:pPr>
      <w:spacing w:before="0"/>
    </w:pPr>
    <w:rPr>
      <w:b/>
      <w:sz w:val="24"/>
      <w:lang w:val="fr-BE" w:eastAsia="fr-FR"/>
    </w:rPr>
  </w:style>
  <w:style w:type="paragraph" w:customStyle="1" w:styleId="continua0">
    <w:name w:val="continua"/>
    <w:basedOn w:val="Normal"/>
    <w:pPr>
      <w:overflowPunct/>
      <w:autoSpaceDE/>
      <w:autoSpaceDN/>
      <w:adjustRightInd/>
      <w:spacing w:before="0"/>
      <w:jc w:val="both"/>
      <w:textAlignment w:val="auto"/>
    </w:pPr>
    <w:rPr>
      <w:rFonts w:ascii="Times" w:hAnsi="Times"/>
      <w:lang w:eastAsia="fr-FR"/>
    </w:rPr>
  </w:style>
  <w:style w:type="paragraph" w:customStyle="1" w:styleId="pieddepagepair">
    <w:name w:val="pied de page pair"/>
    <w:basedOn w:val="Pieddepage"/>
    <w:next w:val="Normal"/>
    <w:pPr>
      <w:tabs>
        <w:tab w:val="clear" w:pos="3544"/>
        <w:tab w:val="clear" w:pos="8505"/>
      </w:tabs>
      <w:overflowPunct/>
      <w:autoSpaceDE/>
      <w:autoSpaceDN/>
      <w:adjustRightInd/>
      <w:ind w:left="0"/>
      <w:textAlignment w:val="auto"/>
    </w:pPr>
    <w:rPr>
      <w:rFonts w:ascii="Times" w:hAnsi="Times"/>
      <w:lang w:eastAsia="fr-FR"/>
    </w:rPr>
  </w:style>
  <w:style w:type="paragraph" w:customStyle="1" w:styleId="BodyText31">
    <w:name w:val="Body Text 31"/>
    <w:basedOn w:val="Normal"/>
    <w:pPr>
      <w:spacing w:before="0"/>
      <w:jc w:val="both"/>
    </w:pPr>
    <w:rPr>
      <w:rFonts w:ascii="Arial" w:hAnsi="Arial"/>
      <w:b/>
      <w:i/>
      <w:lang w:eastAsia="fr-FR"/>
    </w:rPr>
  </w:style>
  <w:style w:type="paragraph" w:customStyle="1" w:styleId="BodyText">
    <w:name w:val="BodyText"/>
    <w:rsid w:val="00470AE1"/>
    <w:pPr>
      <w:spacing w:before="120" w:line="320" w:lineRule="exact"/>
      <w:jc w:val="both"/>
    </w:pPr>
    <w:rPr>
      <w:rFonts w:ascii="Arial" w:hAnsi="Arial" w:cs="Arial"/>
      <w:bCs/>
      <w:snapToGrid w:val="0"/>
      <w:sz w:val="18"/>
      <w:szCs w:val="18"/>
      <w:lang w:val="en-GB" w:eastAsia="en-US"/>
    </w:rPr>
  </w:style>
  <w:style w:type="paragraph" w:customStyle="1" w:styleId="Picture1Page">
    <w:name w:val="Picture 1.Page"/>
    <w:next w:val="BodyText"/>
    <w:semiHidden/>
    <w:rsid w:val="00470AE1"/>
    <w:pPr>
      <w:framePr w:wrap="around" w:vAnchor="page" w:hAnchor="page" w:xAlign="center" w:y="3261"/>
      <w:jc w:val="center"/>
    </w:pPr>
    <w:rPr>
      <w:rFonts w:ascii="Arial" w:eastAsia="PMingLiU" w:hAnsi="Arial" w:cs="Arial"/>
      <w:sz w:val="18"/>
      <w:szCs w:val="18"/>
      <w:lang w:val="en-GB" w:eastAsia="zh-TW"/>
    </w:rPr>
  </w:style>
  <w:style w:type="paragraph" w:customStyle="1" w:styleId="Sub-title">
    <w:name w:val="Sub-title..."/>
    <w:basedOn w:val="BodyText"/>
    <w:next w:val="BodyText"/>
    <w:rsid w:val="00470AE1"/>
    <w:pPr>
      <w:spacing w:line="240" w:lineRule="auto"/>
    </w:pPr>
    <w:rPr>
      <w:b/>
      <w:bCs w:val="0"/>
      <w:sz w:val="36"/>
      <w:szCs w:val="36"/>
    </w:rPr>
  </w:style>
  <w:style w:type="paragraph" w:customStyle="1" w:styleId="Title">
    <w:name w:val="Title..."/>
    <w:next w:val="BodyText"/>
    <w:rsid w:val="00470AE1"/>
    <w:pPr>
      <w:framePr w:wrap="around" w:vAnchor="page" w:hAnchor="page" w:xAlign="center" w:y="3261"/>
      <w:spacing w:after="120"/>
    </w:pPr>
    <w:rPr>
      <w:rFonts w:ascii="Arial" w:hAnsi="Arial" w:cs="Arial"/>
      <w:snapToGrid w:val="0"/>
      <w:sz w:val="40"/>
      <w:szCs w:val="40"/>
      <w:lang w:val="en-GB" w:eastAsia="en-US"/>
    </w:rPr>
  </w:style>
  <w:style w:type="table" w:styleId="Grilledutableau">
    <w:name w:val="Table Grid"/>
    <w:basedOn w:val="TableauNormal"/>
    <w:rsid w:val="00470AE1"/>
    <w:rPr>
      <w:rFonts w:ascii="Times New Roman" w:eastAsia="PMingLiU"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hitePaper">
    <w:name w:val="White Paper"/>
    <w:next w:val="BodyText"/>
    <w:semiHidden/>
    <w:rsid w:val="00470AE1"/>
    <w:pPr>
      <w:framePr w:wrap="around" w:vAnchor="page" w:hAnchor="page" w:xAlign="center" w:y="3261"/>
      <w:ind w:left="1134"/>
    </w:pPr>
    <w:rPr>
      <w:rFonts w:ascii="Arial" w:hAnsi="Arial" w:cs="Arial Bold"/>
      <w:b/>
      <w:bCs/>
      <w:color w:val="8D979B"/>
      <w:kern w:val="28"/>
      <w:sz w:val="36"/>
      <w:szCs w:val="36"/>
      <w:lang w:val="en-GB" w:eastAsia="en-US"/>
    </w:rPr>
  </w:style>
  <w:style w:type="paragraph" w:customStyle="1" w:styleId="Corpsdetableau">
    <w:name w:val="Corps de tableau"/>
    <w:basedOn w:val="Normal"/>
    <w:link w:val="CorpsdetableauChar"/>
    <w:rsid w:val="008B5232"/>
    <w:pPr>
      <w:overflowPunct/>
      <w:autoSpaceDE/>
      <w:autoSpaceDN/>
      <w:adjustRightInd/>
      <w:spacing w:before="40" w:after="40"/>
      <w:textAlignment w:val="auto"/>
    </w:pPr>
    <w:rPr>
      <w:rFonts w:ascii="Verdana" w:hAnsi="Verdana"/>
      <w:sz w:val="16"/>
      <w:szCs w:val="24"/>
      <w:lang w:eastAsia="fr-FR"/>
    </w:rPr>
  </w:style>
  <w:style w:type="character" w:customStyle="1" w:styleId="CorpsdetableauChar">
    <w:name w:val="Corps de tableau Char"/>
    <w:link w:val="Corpsdetableau"/>
    <w:rsid w:val="008B5232"/>
    <w:rPr>
      <w:rFonts w:ascii="Verdana" w:hAnsi="Verdana"/>
      <w:sz w:val="16"/>
      <w:szCs w:val="24"/>
      <w:lang w:val="fr-FR" w:eastAsia="fr-FR" w:bidi="ar-SA"/>
    </w:rPr>
  </w:style>
  <w:style w:type="table" w:customStyle="1" w:styleId="Tableaubleu">
    <w:name w:val="Tableau bleu"/>
    <w:basedOn w:val="TableauNormal"/>
    <w:rsid w:val="008B5232"/>
    <w:rPr>
      <w:rFonts w:ascii="Arial" w:hAnsi="Arial"/>
    </w:rPr>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val="0"/>
      </w:rPr>
      <w:tblPr/>
      <w:tcPr>
        <w:shd w:val="clear" w:color="auto" w:fill="99CCFF"/>
      </w:tcPr>
    </w:tblStylePr>
  </w:style>
  <w:style w:type="character" w:customStyle="1" w:styleId="l1s331">
    <w:name w:val="l1s331"/>
    <w:rsid w:val="00D858EC"/>
    <w:rPr>
      <w:rFonts w:ascii="Courier New" w:hAnsi="Courier New" w:cs="Courier New" w:hint="default"/>
      <w:color w:val="4DA619"/>
      <w:sz w:val="20"/>
      <w:szCs w:val="20"/>
      <w:shd w:val="clear" w:color="auto" w:fill="FFFFFF"/>
    </w:rPr>
  </w:style>
  <w:style w:type="paragraph" w:styleId="Textedebulles">
    <w:name w:val="Balloon Text"/>
    <w:basedOn w:val="Normal"/>
    <w:semiHidden/>
    <w:rsid w:val="006F79AC"/>
    <w:rPr>
      <w:rFonts w:ascii="Tahoma" w:hAnsi="Tahoma" w:cs="Tahoma"/>
      <w:sz w:val="16"/>
      <w:szCs w:val="16"/>
    </w:rPr>
  </w:style>
  <w:style w:type="character" w:customStyle="1" w:styleId="PieddepageCar">
    <w:name w:val="Pied de page Car"/>
    <w:link w:val="Pieddepage"/>
    <w:uiPriority w:val="99"/>
    <w:rsid w:val="00135004"/>
    <w:rPr>
      <w:rFonts w:ascii="Times New (W1)" w:hAnsi="Times New (W1)"/>
      <w:sz w:val="18"/>
      <w:lang w:eastAsia="en-US"/>
    </w:rPr>
  </w:style>
  <w:style w:type="paragraph" w:customStyle="1" w:styleId="NORMALDI">
    <w:name w:val="NORMAL (DI)"/>
    <w:basedOn w:val="Normal"/>
    <w:rsid w:val="00C970DB"/>
    <w:pPr>
      <w:overflowPunct/>
      <w:autoSpaceDE/>
      <w:autoSpaceDN/>
      <w:adjustRightInd/>
      <w:ind w:left="1134"/>
      <w:jc w:val="both"/>
      <w:textAlignment w:val="auto"/>
    </w:pPr>
    <w:rPr>
      <w:rFonts w:ascii="Arial" w:hAnsi="Arial"/>
      <w:sz w:val="20"/>
      <w:lang w:eastAsia="fr-FR"/>
    </w:rPr>
  </w:style>
  <w:style w:type="paragraph" w:customStyle="1" w:styleId="Aide">
    <w:name w:val="Aide"/>
    <w:basedOn w:val="Normal"/>
    <w:link w:val="AideCar"/>
    <w:rsid w:val="00C970DB"/>
    <w:pPr>
      <w:overflowPunct/>
      <w:autoSpaceDE/>
      <w:autoSpaceDN/>
      <w:adjustRightInd/>
      <w:spacing w:before="0" w:after="60"/>
      <w:textAlignment w:val="auto"/>
    </w:pPr>
    <w:rPr>
      <w:rFonts w:ascii="Times New Roman" w:hAnsi="Times New Roman"/>
      <w:i/>
      <w:iCs/>
      <w:color w:val="0000FF"/>
      <w:szCs w:val="24"/>
      <w:lang w:eastAsia="fr-FR"/>
    </w:rPr>
  </w:style>
  <w:style w:type="character" w:customStyle="1" w:styleId="AideCar">
    <w:name w:val="Aide Car"/>
    <w:link w:val="Aide"/>
    <w:rsid w:val="00C970DB"/>
    <w:rPr>
      <w:i/>
      <w:iCs/>
      <w:color w:val="0000FF"/>
      <w:sz w:val="22"/>
      <w:szCs w:val="24"/>
      <w:lang w:val="fr-FR" w:eastAsia="fr-FR" w:bidi="ar-SA"/>
    </w:rPr>
  </w:style>
  <w:style w:type="paragraph" w:customStyle="1" w:styleId="NormalDI0">
    <w:name w:val="Normal (DI)"/>
    <w:basedOn w:val="Normal"/>
    <w:rsid w:val="0017207B"/>
    <w:pPr>
      <w:ind w:left="1134"/>
      <w:jc w:val="both"/>
    </w:pPr>
    <w:rPr>
      <w:rFonts w:ascii="Arial" w:hAnsi="Arial"/>
      <w:sz w:val="20"/>
      <w:lang w:eastAsia="fr-FR"/>
    </w:rPr>
  </w:style>
  <w:style w:type="paragraph" w:customStyle="1" w:styleId="Corpsdetexte-Tableau">
    <w:name w:val="Corps de texte - Tableau"/>
    <w:rsid w:val="0017207B"/>
    <w:rPr>
      <w:rFonts w:ascii="Times New Roman" w:hAnsi="Times New Roman"/>
      <w:sz w:val="18"/>
    </w:rPr>
  </w:style>
  <w:style w:type="paragraph" w:customStyle="1" w:styleId="TABLEAULIGNEDI">
    <w:name w:val="TABLEAU LIGNE (DI)"/>
    <w:basedOn w:val="Normal"/>
    <w:rsid w:val="004B3F7B"/>
    <w:pPr>
      <w:widowControl w:val="0"/>
      <w:overflowPunct/>
      <w:autoSpaceDE/>
      <w:autoSpaceDN/>
      <w:adjustRightInd/>
      <w:spacing w:before="0"/>
      <w:jc w:val="both"/>
      <w:textAlignment w:val="auto"/>
    </w:pPr>
    <w:rPr>
      <w:rFonts w:ascii="Arial" w:hAnsi="Arial"/>
      <w:sz w:val="20"/>
      <w:lang w:eastAsia="fr-FR"/>
    </w:rPr>
  </w:style>
  <w:style w:type="paragraph" w:customStyle="1" w:styleId="TLivrableQui">
    <w:name w:val="TLivrableQui"/>
    <w:basedOn w:val="Normal"/>
    <w:rsid w:val="004B3F7B"/>
    <w:pPr>
      <w:widowControl w:val="0"/>
      <w:overflowPunct/>
      <w:autoSpaceDE/>
      <w:autoSpaceDN/>
      <w:adjustRightInd/>
      <w:spacing w:before="0"/>
      <w:jc w:val="center"/>
      <w:textAlignment w:val="auto"/>
    </w:pPr>
    <w:rPr>
      <w:rFonts w:ascii="Arial" w:hAnsi="Arial"/>
      <w:spacing w:val="-5"/>
      <w:sz w:val="20"/>
      <w:lang w:val="en-US" w:eastAsia="fr-FR"/>
    </w:rPr>
  </w:style>
  <w:style w:type="paragraph" w:customStyle="1" w:styleId="Corps">
    <w:name w:val="Corps"/>
    <w:basedOn w:val="Normal"/>
    <w:rsid w:val="00975952"/>
    <w:pPr>
      <w:overflowPunct/>
      <w:autoSpaceDE/>
      <w:autoSpaceDN/>
      <w:adjustRightInd/>
      <w:spacing w:before="0" w:after="60"/>
      <w:jc w:val="both"/>
      <w:textAlignment w:val="auto"/>
    </w:pPr>
    <w:rPr>
      <w:rFonts w:ascii="Arial" w:hAnsi="Arial"/>
      <w:sz w:val="24"/>
      <w:lang w:eastAsia="fr-FR"/>
    </w:rPr>
  </w:style>
  <w:style w:type="paragraph" w:customStyle="1" w:styleId="puce">
    <w:name w:val="puce"/>
    <w:basedOn w:val="Normal"/>
    <w:rsid w:val="00975952"/>
    <w:pPr>
      <w:numPr>
        <w:numId w:val="5"/>
      </w:numPr>
      <w:overflowPunct/>
      <w:autoSpaceDE/>
      <w:autoSpaceDN/>
      <w:adjustRightInd/>
      <w:spacing w:before="0"/>
      <w:textAlignment w:val="auto"/>
    </w:pPr>
    <w:rPr>
      <w:rFonts w:ascii="Arial" w:hAnsi="Arial"/>
      <w:sz w:val="20"/>
      <w:lang w:eastAsia="fr-FR"/>
    </w:rPr>
  </w:style>
  <w:style w:type="paragraph" w:styleId="NormalWeb">
    <w:name w:val="Normal (Web)"/>
    <w:basedOn w:val="Normal"/>
    <w:uiPriority w:val="99"/>
    <w:rsid w:val="00171C0A"/>
    <w:pPr>
      <w:overflowPunct/>
      <w:autoSpaceDE/>
      <w:autoSpaceDN/>
      <w:adjustRightInd/>
      <w:spacing w:before="100" w:beforeAutospacing="1" w:after="100" w:afterAutospacing="1"/>
      <w:textAlignment w:val="auto"/>
    </w:pPr>
    <w:rPr>
      <w:rFonts w:ascii="Times New Roman" w:hAnsi="Times New Roman"/>
      <w:sz w:val="24"/>
      <w:szCs w:val="24"/>
      <w:lang w:eastAsia="fr-FR"/>
    </w:rPr>
  </w:style>
  <w:style w:type="paragraph" w:styleId="Paragraphedeliste">
    <w:name w:val="List Paragraph"/>
    <w:basedOn w:val="Normal"/>
    <w:uiPriority w:val="34"/>
    <w:qFormat/>
    <w:rsid w:val="00384CF4"/>
    <w:pPr>
      <w:ind w:left="720"/>
      <w:contextualSpacing/>
    </w:pPr>
  </w:style>
  <w:style w:type="paragraph" w:styleId="PrformatHTML">
    <w:name w:val="HTML Preformatted"/>
    <w:basedOn w:val="Normal"/>
    <w:link w:val="PrformatHTMLCar"/>
    <w:uiPriority w:val="99"/>
    <w:unhideWhenUsed/>
    <w:rsid w:val="00C87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textAlignment w:val="auto"/>
    </w:pPr>
    <w:rPr>
      <w:rFonts w:ascii="Courier New" w:hAnsi="Courier New" w:cs="Courier New"/>
      <w:sz w:val="20"/>
      <w:lang w:eastAsia="fr-FR"/>
    </w:rPr>
  </w:style>
  <w:style w:type="character" w:customStyle="1" w:styleId="PrformatHTMLCar">
    <w:name w:val="Préformaté HTML Car"/>
    <w:basedOn w:val="Policepardfaut"/>
    <w:link w:val="PrformatHTML"/>
    <w:uiPriority w:val="99"/>
    <w:rsid w:val="00C87609"/>
    <w:rPr>
      <w:rFonts w:ascii="Courier New" w:hAnsi="Courier New" w:cs="Courier New"/>
    </w:rPr>
  </w:style>
  <w:style w:type="paragraph" w:styleId="Objetducommentaire">
    <w:name w:val="annotation subject"/>
    <w:basedOn w:val="Commentaire"/>
    <w:next w:val="Commentaire"/>
    <w:link w:val="ObjetducommentaireCar"/>
    <w:rsid w:val="00771773"/>
    <w:pPr>
      <w:pBdr>
        <w:top w:val="none" w:sz="0" w:space="0" w:color="auto"/>
        <w:left w:val="none" w:sz="0" w:space="0" w:color="auto"/>
        <w:bottom w:val="none" w:sz="0" w:space="0" w:color="auto"/>
        <w:right w:val="none" w:sz="0" w:space="0" w:color="auto"/>
        <w:between w:val="none" w:sz="0" w:space="0" w:color="auto"/>
      </w:pBdr>
      <w:tabs>
        <w:tab w:val="clear" w:pos="1134"/>
        <w:tab w:val="clear" w:pos="1418"/>
      </w:tabs>
      <w:spacing w:before="120" w:after="0"/>
      <w:ind w:left="0" w:firstLine="0"/>
    </w:pPr>
    <w:rPr>
      <w:b/>
      <w:bCs/>
      <w:i w:val="0"/>
      <w:noProof w:val="0"/>
      <w:sz w:val="20"/>
    </w:rPr>
  </w:style>
  <w:style w:type="character" w:customStyle="1" w:styleId="CommentaireCar">
    <w:name w:val="Commentaire Car"/>
    <w:basedOn w:val="Policepardfaut"/>
    <w:link w:val="Commentaire"/>
    <w:semiHidden/>
    <w:rsid w:val="00771773"/>
    <w:rPr>
      <w:rFonts w:ascii="Times New (W1)" w:hAnsi="Times New (W1)"/>
      <w:i/>
      <w:noProof/>
      <w:sz w:val="18"/>
      <w:lang w:eastAsia="en-US"/>
    </w:rPr>
  </w:style>
  <w:style w:type="character" w:customStyle="1" w:styleId="ObjetducommentaireCar">
    <w:name w:val="Objet du commentaire Car"/>
    <w:basedOn w:val="CommentaireCar"/>
    <w:link w:val="Objetducommentaire"/>
    <w:rsid w:val="00771773"/>
    <w:rPr>
      <w:rFonts w:ascii="Times New (W1)" w:hAnsi="Times New (W1)"/>
      <w:b/>
      <w:bCs/>
      <w:i w:val="0"/>
      <w:noProof/>
      <w:sz w:val="18"/>
      <w:lang w:eastAsia="en-US"/>
    </w:rPr>
  </w:style>
  <w:style w:type="character" w:customStyle="1" w:styleId="Titre5Car">
    <w:name w:val="Titre 5 Car"/>
    <w:basedOn w:val="Policepardfaut"/>
    <w:link w:val="Titre5"/>
    <w:rsid w:val="005A7606"/>
    <w:rPr>
      <w:rFonts w:ascii="Times New (W1)" w:hAnsi="Times New (W1)"/>
      <w:b/>
      <w:i/>
      <w:sz w:val="22"/>
      <w:lang w:eastAsia="en-US"/>
    </w:rPr>
  </w:style>
  <w:style w:type="character" w:styleId="Mentionnonrsolue">
    <w:name w:val="Unresolved Mention"/>
    <w:basedOn w:val="Policepardfaut"/>
    <w:uiPriority w:val="99"/>
    <w:semiHidden/>
    <w:unhideWhenUsed/>
    <w:rsid w:val="002708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67727">
      <w:bodyDiv w:val="1"/>
      <w:marLeft w:val="0"/>
      <w:marRight w:val="0"/>
      <w:marTop w:val="0"/>
      <w:marBottom w:val="0"/>
      <w:divBdr>
        <w:top w:val="none" w:sz="0" w:space="0" w:color="auto"/>
        <w:left w:val="none" w:sz="0" w:space="0" w:color="auto"/>
        <w:bottom w:val="none" w:sz="0" w:space="0" w:color="auto"/>
        <w:right w:val="none" w:sz="0" w:space="0" w:color="auto"/>
      </w:divBdr>
      <w:divsChild>
        <w:div w:id="798912019">
          <w:marLeft w:val="0"/>
          <w:marRight w:val="0"/>
          <w:marTop w:val="0"/>
          <w:marBottom w:val="0"/>
          <w:divBdr>
            <w:top w:val="none" w:sz="0" w:space="0" w:color="auto"/>
            <w:left w:val="none" w:sz="0" w:space="0" w:color="auto"/>
            <w:bottom w:val="none" w:sz="0" w:space="0" w:color="auto"/>
            <w:right w:val="none" w:sz="0" w:space="0" w:color="auto"/>
          </w:divBdr>
          <w:divsChild>
            <w:div w:id="1235971584">
              <w:marLeft w:val="0"/>
              <w:marRight w:val="0"/>
              <w:marTop w:val="0"/>
              <w:marBottom w:val="0"/>
              <w:divBdr>
                <w:top w:val="none" w:sz="0" w:space="0" w:color="auto"/>
                <w:left w:val="none" w:sz="0" w:space="0" w:color="auto"/>
                <w:bottom w:val="none" w:sz="0" w:space="0" w:color="auto"/>
                <w:right w:val="none" w:sz="0" w:space="0" w:color="auto"/>
              </w:divBdr>
              <w:divsChild>
                <w:div w:id="1893154272">
                  <w:marLeft w:val="0"/>
                  <w:marRight w:val="0"/>
                  <w:marTop w:val="0"/>
                  <w:marBottom w:val="0"/>
                  <w:divBdr>
                    <w:top w:val="none" w:sz="0" w:space="0" w:color="auto"/>
                    <w:left w:val="none" w:sz="0" w:space="0" w:color="auto"/>
                    <w:bottom w:val="none" w:sz="0" w:space="0" w:color="auto"/>
                    <w:right w:val="none" w:sz="0" w:space="0" w:color="auto"/>
                  </w:divBdr>
                  <w:divsChild>
                    <w:div w:id="760611386">
                      <w:marLeft w:val="0"/>
                      <w:marRight w:val="0"/>
                      <w:marTop w:val="45"/>
                      <w:marBottom w:val="0"/>
                      <w:divBdr>
                        <w:top w:val="none" w:sz="0" w:space="0" w:color="auto"/>
                        <w:left w:val="none" w:sz="0" w:space="0" w:color="auto"/>
                        <w:bottom w:val="none" w:sz="0" w:space="0" w:color="auto"/>
                        <w:right w:val="none" w:sz="0" w:space="0" w:color="auto"/>
                      </w:divBdr>
                      <w:divsChild>
                        <w:div w:id="475486706">
                          <w:marLeft w:val="0"/>
                          <w:marRight w:val="0"/>
                          <w:marTop w:val="0"/>
                          <w:marBottom w:val="0"/>
                          <w:divBdr>
                            <w:top w:val="none" w:sz="0" w:space="0" w:color="auto"/>
                            <w:left w:val="none" w:sz="0" w:space="0" w:color="auto"/>
                            <w:bottom w:val="none" w:sz="0" w:space="0" w:color="auto"/>
                            <w:right w:val="none" w:sz="0" w:space="0" w:color="auto"/>
                          </w:divBdr>
                          <w:divsChild>
                            <w:div w:id="1640302426">
                              <w:marLeft w:val="2070"/>
                              <w:marRight w:val="3810"/>
                              <w:marTop w:val="0"/>
                              <w:marBottom w:val="0"/>
                              <w:divBdr>
                                <w:top w:val="none" w:sz="0" w:space="0" w:color="auto"/>
                                <w:left w:val="none" w:sz="0" w:space="0" w:color="auto"/>
                                <w:bottom w:val="none" w:sz="0" w:space="0" w:color="auto"/>
                                <w:right w:val="none" w:sz="0" w:space="0" w:color="auto"/>
                              </w:divBdr>
                              <w:divsChild>
                                <w:div w:id="131675322">
                                  <w:marLeft w:val="0"/>
                                  <w:marRight w:val="0"/>
                                  <w:marTop w:val="0"/>
                                  <w:marBottom w:val="0"/>
                                  <w:divBdr>
                                    <w:top w:val="none" w:sz="0" w:space="0" w:color="auto"/>
                                    <w:left w:val="none" w:sz="0" w:space="0" w:color="auto"/>
                                    <w:bottom w:val="none" w:sz="0" w:space="0" w:color="auto"/>
                                    <w:right w:val="none" w:sz="0" w:space="0" w:color="auto"/>
                                  </w:divBdr>
                                  <w:divsChild>
                                    <w:div w:id="2004308991">
                                      <w:marLeft w:val="0"/>
                                      <w:marRight w:val="0"/>
                                      <w:marTop w:val="0"/>
                                      <w:marBottom w:val="0"/>
                                      <w:divBdr>
                                        <w:top w:val="none" w:sz="0" w:space="0" w:color="auto"/>
                                        <w:left w:val="none" w:sz="0" w:space="0" w:color="auto"/>
                                        <w:bottom w:val="none" w:sz="0" w:space="0" w:color="auto"/>
                                        <w:right w:val="none" w:sz="0" w:space="0" w:color="auto"/>
                                      </w:divBdr>
                                      <w:divsChild>
                                        <w:div w:id="1431122397">
                                          <w:marLeft w:val="0"/>
                                          <w:marRight w:val="0"/>
                                          <w:marTop w:val="0"/>
                                          <w:marBottom w:val="0"/>
                                          <w:divBdr>
                                            <w:top w:val="none" w:sz="0" w:space="0" w:color="auto"/>
                                            <w:left w:val="none" w:sz="0" w:space="0" w:color="auto"/>
                                            <w:bottom w:val="none" w:sz="0" w:space="0" w:color="auto"/>
                                            <w:right w:val="none" w:sz="0" w:space="0" w:color="auto"/>
                                          </w:divBdr>
                                          <w:divsChild>
                                            <w:div w:id="907692533">
                                              <w:marLeft w:val="0"/>
                                              <w:marRight w:val="0"/>
                                              <w:marTop w:val="0"/>
                                              <w:marBottom w:val="0"/>
                                              <w:divBdr>
                                                <w:top w:val="none" w:sz="0" w:space="0" w:color="auto"/>
                                                <w:left w:val="none" w:sz="0" w:space="0" w:color="auto"/>
                                                <w:bottom w:val="none" w:sz="0" w:space="0" w:color="auto"/>
                                                <w:right w:val="none" w:sz="0" w:space="0" w:color="auto"/>
                                              </w:divBdr>
                                              <w:divsChild>
                                                <w:div w:id="2016954558">
                                                  <w:marLeft w:val="0"/>
                                                  <w:marRight w:val="0"/>
                                                  <w:marTop w:val="0"/>
                                                  <w:marBottom w:val="0"/>
                                                  <w:divBdr>
                                                    <w:top w:val="none" w:sz="0" w:space="0" w:color="auto"/>
                                                    <w:left w:val="none" w:sz="0" w:space="0" w:color="auto"/>
                                                    <w:bottom w:val="none" w:sz="0" w:space="0" w:color="auto"/>
                                                    <w:right w:val="none" w:sz="0" w:space="0" w:color="auto"/>
                                                  </w:divBdr>
                                                  <w:divsChild>
                                                    <w:div w:id="458570482">
                                                      <w:marLeft w:val="0"/>
                                                      <w:marRight w:val="0"/>
                                                      <w:marTop w:val="0"/>
                                                      <w:marBottom w:val="0"/>
                                                      <w:divBdr>
                                                        <w:top w:val="none" w:sz="0" w:space="0" w:color="auto"/>
                                                        <w:left w:val="none" w:sz="0" w:space="0" w:color="auto"/>
                                                        <w:bottom w:val="none" w:sz="0" w:space="0" w:color="auto"/>
                                                        <w:right w:val="none" w:sz="0" w:space="0" w:color="auto"/>
                                                      </w:divBdr>
                                                      <w:divsChild>
                                                        <w:div w:id="559485687">
                                                          <w:marLeft w:val="0"/>
                                                          <w:marRight w:val="0"/>
                                                          <w:marTop w:val="0"/>
                                                          <w:marBottom w:val="0"/>
                                                          <w:divBdr>
                                                            <w:top w:val="none" w:sz="0" w:space="0" w:color="auto"/>
                                                            <w:left w:val="none" w:sz="0" w:space="0" w:color="auto"/>
                                                            <w:bottom w:val="none" w:sz="0" w:space="0" w:color="auto"/>
                                                            <w:right w:val="none" w:sz="0" w:space="0" w:color="auto"/>
                                                          </w:divBdr>
                                                          <w:divsChild>
                                                            <w:div w:id="789129900">
                                                              <w:marLeft w:val="0"/>
                                                              <w:marRight w:val="0"/>
                                                              <w:marTop w:val="0"/>
                                                              <w:marBottom w:val="0"/>
                                                              <w:divBdr>
                                                                <w:top w:val="none" w:sz="0" w:space="0" w:color="auto"/>
                                                                <w:left w:val="none" w:sz="0" w:space="0" w:color="auto"/>
                                                                <w:bottom w:val="none" w:sz="0" w:space="0" w:color="auto"/>
                                                                <w:right w:val="none" w:sz="0" w:space="0" w:color="auto"/>
                                                              </w:divBdr>
                                                              <w:divsChild>
                                                                <w:div w:id="608241929">
                                                                  <w:marLeft w:val="0"/>
                                                                  <w:marRight w:val="0"/>
                                                                  <w:marTop w:val="0"/>
                                                                  <w:marBottom w:val="0"/>
                                                                  <w:divBdr>
                                                                    <w:top w:val="none" w:sz="0" w:space="0" w:color="auto"/>
                                                                    <w:left w:val="none" w:sz="0" w:space="0" w:color="auto"/>
                                                                    <w:bottom w:val="none" w:sz="0" w:space="0" w:color="auto"/>
                                                                    <w:right w:val="none" w:sz="0" w:space="0" w:color="auto"/>
                                                                  </w:divBdr>
                                                                  <w:divsChild>
                                                                    <w:div w:id="514730311">
                                                                      <w:marLeft w:val="0"/>
                                                                      <w:marRight w:val="0"/>
                                                                      <w:marTop w:val="0"/>
                                                                      <w:marBottom w:val="0"/>
                                                                      <w:divBdr>
                                                                        <w:top w:val="none" w:sz="0" w:space="0" w:color="auto"/>
                                                                        <w:left w:val="none" w:sz="0" w:space="0" w:color="auto"/>
                                                                        <w:bottom w:val="none" w:sz="0" w:space="0" w:color="auto"/>
                                                                        <w:right w:val="none" w:sz="0" w:space="0" w:color="auto"/>
                                                                      </w:divBdr>
                                                                      <w:divsChild>
                                                                        <w:div w:id="54240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3621081">
      <w:bodyDiv w:val="1"/>
      <w:marLeft w:val="0"/>
      <w:marRight w:val="0"/>
      <w:marTop w:val="0"/>
      <w:marBottom w:val="0"/>
      <w:divBdr>
        <w:top w:val="none" w:sz="0" w:space="0" w:color="auto"/>
        <w:left w:val="none" w:sz="0" w:space="0" w:color="auto"/>
        <w:bottom w:val="none" w:sz="0" w:space="0" w:color="auto"/>
        <w:right w:val="none" w:sz="0" w:space="0" w:color="auto"/>
      </w:divBdr>
      <w:divsChild>
        <w:div w:id="1029450912">
          <w:marLeft w:val="0"/>
          <w:marRight w:val="0"/>
          <w:marTop w:val="0"/>
          <w:marBottom w:val="0"/>
          <w:divBdr>
            <w:top w:val="none" w:sz="0" w:space="0" w:color="auto"/>
            <w:left w:val="none" w:sz="0" w:space="0" w:color="auto"/>
            <w:bottom w:val="none" w:sz="0" w:space="0" w:color="auto"/>
            <w:right w:val="none" w:sz="0" w:space="0" w:color="auto"/>
          </w:divBdr>
          <w:divsChild>
            <w:div w:id="1032728104">
              <w:marLeft w:val="0"/>
              <w:marRight w:val="0"/>
              <w:marTop w:val="0"/>
              <w:marBottom w:val="0"/>
              <w:divBdr>
                <w:top w:val="none" w:sz="0" w:space="0" w:color="auto"/>
                <w:left w:val="none" w:sz="0" w:space="0" w:color="auto"/>
                <w:bottom w:val="none" w:sz="0" w:space="0" w:color="auto"/>
                <w:right w:val="none" w:sz="0" w:space="0" w:color="auto"/>
              </w:divBdr>
              <w:divsChild>
                <w:div w:id="1506555516">
                  <w:marLeft w:val="0"/>
                  <w:marRight w:val="0"/>
                  <w:marTop w:val="0"/>
                  <w:marBottom w:val="0"/>
                  <w:divBdr>
                    <w:top w:val="none" w:sz="0" w:space="0" w:color="auto"/>
                    <w:left w:val="none" w:sz="0" w:space="0" w:color="auto"/>
                    <w:bottom w:val="none" w:sz="0" w:space="0" w:color="auto"/>
                    <w:right w:val="none" w:sz="0" w:space="0" w:color="auto"/>
                  </w:divBdr>
                  <w:divsChild>
                    <w:div w:id="579407168">
                      <w:marLeft w:val="0"/>
                      <w:marRight w:val="0"/>
                      <w:marTop w:val="45"/>
                      <w:marBottom w:val="0"/>
                      <w:divBdr>
                        <w:top w:val="none" w:sz="0" w:space="0" w:color="auto"/>
                        <w:left w:val="none" w:sz="0" w:space="0" w:color="auto"/>
                        <w:bottom w:val="none" w:sz="0" w:space="0" w:color="auto"/>
                        <w:right w:val="none" w:sz="0" w:space="0" w:color="auto"/>
                      </w:divBdr>
                      <w:divsChild>
                        <w:div w:id="1435515779">
                          <w:marLeft w:val="0"/>
                          <w:marRight w:val="0"/>
                          <w:marTop w:val="0"/>
                          <w:marBottom w:val="0"/>
                          <w:divBdr>
                            <w:top w:val="none" w:sz="0" w:space="0" w:color="auto"/>
                            <w:left w:val="none" w:sz="0" w:space="0" w:color="auto"/>
                            <w:bottom w:val="none" w:sz="0" w:space="0" w:color="auto"/>
                            <w:right w:val="none" w:sz="0" w:space="0" w:color="auto"/>
                          </w:divBdr>
                          <w:divsChild>
                            <w:div w:id="677662291">
                              <w:marLeft w:val="2070"/>
                              <w:marRight w:val="3810"/>
                              <w:marTop w:val="0"/>
                              <w:marBottom w:val="0"/>
                              <w:divBdr>
                                <w:top w:val="none" w:sz="0" w:space="0" w:color="auto"/>
                                <w:left w:val="none" w:sz="0" w:space="0" w:color="auto"/>
                                <w:bottom w:val="none" w:sz="0" w:space="0" w:color="auto"/>
                                <w:right w:val="none" w:sz="0" w:space="0" w:color="auto"/>
                              </w:divBdr>
                              <w:divsChild>
                                <w:div w:id="592056776">
                                  <w:marLeft w:val="0"/>
                                  <w:marRight w:val="0"/>
                                  <w:marTop w:val="0"/>
                                  <w:marBottom w:val="0"/>
                                  <w:divBdr>
                                    <w:top w:val="none" w:sz="0" w:space="0" w:color="auto"/>
                                    <w:left w:val="none" w:sz="0" w:space="0" w:color="auto"/>
                                    <w:bottom w:val="none" w:sz="0" w:space="0" w:color="auto"/>
                                    <w:right w:val="none" w:sz="0" w:space="0" w:color="auto"/>
                                  </w:divBdr>
                                  <w:divsChild>
                                    <w:div w:id="1850177845">
                                      <w:marLeft w:val="0"/>
                                      <w:marRight w:val="0"/>
                                      <w:marTop w:val="0"/>
                                      <w:marBottom w:val="0"/>
                                      <w:divBdr>
                                        <w:top w:val="none" w:sz="0" w:space="0" w:color="auto"/>
                                        <w:left w:val="none" w:sz="0" w:space="0" w:color="auto"/>
                                        <w:bottom w:val="none" w:sz="0" w:space="0" w:color="auto"/>
                                        <w:right w:val="none" w:sz="0" w:space="0" w:color="auto"/>
                                      </w:divBdr>
                                      <w:divsChild>
                                        <w:div w:id="2083595746">
                                          <w:marLeft w:val="0"/>
                                          <w:marRight w:val="0"/>
                                          <w:marTop w:val="0"/>
                                          <w:marBottom w:val="0"/>
                                          <w:divBdr>
                                            <w:top w:val="none" w:sz="0" w:space="0" w:color="auto"/>
                                            <w:left w:val="none" w:sz="0" w:space="0" w:color="auto"/>
                                            <w:bottom w:val="none" w:sz="0" w:space="0" w:color="auto"/>
                                            <w:right w:val="none" w:sz="0" w:space="0" w:color="auto"/>
                                          </w:divBdr>
                                          <w:divsChild>
                                            <w:div w:id="270868856">
                                              <w:marLeft w:val="0"/>
                                              <w:marRight w:val="0"/>
                                              <w:marTop w:val="0"/>
                                              <w:marBottom w:val="0"/>
                                              <w:divBdr>
                                                <w:top w:val="none" w:sz="0" w:space="0" w:color="auto"/>
                                                <w:left w:val="none" w:sz="0" w:space="0" w:color="auto"/>
                                                <w:bottom w:val="none" w:sz="0" w:space="0" w:color="auto"/>
                                                <w:right w:val="none" w:sz="0" w:space="0" w:color="auto"/>
                                              </w:divBdr>
                                              <w:divsChild>
                                                <w:div w:id="669602198">
                                                  <w:marLeft w:val="0"/>
                                                  <w:marRight w:val="0"/>
                                                  <w:marTop w:val="0"/>
                                                  <w:marBottom w:val="0"/>
                                                  <w:divBdr>
                                                    <w:top w:val="none" w:sz="0" w:space="0" w:color="auto"/>
                                                    <w:left w:val="none" w:sz="0" w:space="0" w:color="auto"/>
                                                    <w:bottom w:val="none" w:sz="0" w:space="0" w:color="auto"/>
                                                    <w:right w:val="none" w:sz="0" w:space="0" w:color="auto"/>
                                                  </w:divBdr>
                                                  <w:divsChild>
                                                    <w:div w:id="383604469">
                                                      <w:marLeft w:val="0"/>
                                                      <w:marRight w:val="0"/>
                                                      <w:marTop w:val="0"/>
                                                      <w:marBottom w:val="0"/>
                                                      <w:divBdr>
                                                        <w:top w:val="none" w:sz="0" w:space="0" w:color="auto"/>
                                                        <w:left w:val="none" w:sz="0" w:space="0" w:color="auto"/>
                                                        <w:bottom w:val="none" w:sz="0" w:space="0" w:color="auto"/>
                                                        <w:right w:val="none" w:sz="0" w:space="0" w:color="auto"/>
                                                      </w:divBdr>
                                                      <w:divsChild>
                                                        <w:div w:id="326402044">
                                                          <w:marLeft w:val="0"/>
                                                          <w:marRight w:val="0"/>
                                                          <w:marTop w:val="0"/>
                                                          <w:marBottom w:val="0"/>
                                                          <w:divBdr>
                                                            <w:top w:val="none" w:sz="0" w:space="0" w:color="auto"/>
                                                            <w:left w:val="none" w:sz="0" w:space="0" w:color="auto"/>
                                                            <w:bottom w:val="none" w:sz="0" w:space="0" w:color="auto"/>
                                                            <w:right w:val="none" w:sz="0" w:space="0" w:color="auto"/>
                                                          </w:divBdr>
                                                          <w:divsChild>
                                                            <w:div w:id="1879126106">
                                                              <w:marLeft w:val="0"/>
                                                              <w:marRight w:val="0"/>
                                                              <w:marTop w:val="0"/>
                                                              <w:marBottom w:val="0"/>
                                                              <w:divBdr>
                                                                <w:top w:val="none" w:sz="0" w:space="0" w:color="auto"/>
                                                                <w:left w:val="none" w:sz="0" w:space="0" w:color="auto"/>
                                                                <w:bottom w:val="none" w:sz="0" w:space="0" w:color="auto"/>
                                                                <w:right w:val="none" w:sz="0" w:space="0" w:color="auto"/>
                                                              </w:divBdr>
                                                              <w:divsChild>
                                                                <w:div w:id="237131351">
                                                                  <w:marLeft w:val="0"/>
                                                                  <w:marRight w:val="0"/>
                                                                  <w:marTop w:val="0"/>
                                                                  <w:marBottom w:val="0"/>
                                                                  <w:divBdr>
                                                                    <w:top w:val="none" w:sz="0" w:space="0" w:color="auto"/>
                                                                    <w:left w:val="none" w:sz="0" w:space="0" w:color="auto"/>
                                                                    <w:bottom w:val="none" w:sz="0" w:space="0" w:color="auto"/>
                                                                    <w:right w:val="none" w:sz="0" w:space="0" w:color="auto"/>
                                                                  </w:divBdr>
                                                                  <w:divsChild>
                                                                    <w:div w:id="1456022561">
                                                                      <w:marLeft w:val="0"/>
                                                                      <w:marRight w:val="0"/>
                                                                      <w:marTop w:val="0"/>
                                                                      <w:marBottom w:val="0"/>
                                                                      <w:divBdr>
                                                                        <w:top w:val="none" w:sz="0" w:space="0" w:color="auto"/>
                                                                        <w:left w:val="none" w:sz="0" w:space="0" w:color="auto"/>
                                                                        <w:bottom w:val="none" w:sz="0" w:space="0" w:color="auto"/>
                                                                        <w:right w:val="none" w:sz="0" w:space="0" w:color="auto"/>
                                                                      </w:divBdr>
                                                                      <w:divsChild>
                                                                        <w:div w:id="110068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17034">
      <w:bodyDiv w:val="1"/>
      <w:marLeft w:val="0"/>
      <w:marRight w:val="0"/>
      <w:marTop w:val="0"/>
      <w:marBottom w:val="0"/>
      <w:divBdr>
        <w:top w:val="none" w:sz="0" w:space="0" w:color="auto"/>
        <w:left w:val="none" w:sz="0" w:space="0" w:color="auto"/>
        <w:bottom w:val="none" w:sz="0" w:space="0" w:color="auto"/>
        <w:right w:val="none" w:sz="0" w:space="0" w:color="auto"/>
      </w:divBdr>
      <w:divsChild>
        <w:div w:id="1338457956">
          <w:marLeft w:val="0"/>
          <w:marRight w:val="0"/>
          <w:marTop w:val="0"/>
          <w:marBottom w:val="0"/>
          <w:divBdr>
            <w:top w:val="none" w:sz="0" w:space="0" w:color="auto"/>
            <w:left w:val="none" w:sz="0" w:space="0" w:color="auto"/>
            <w:bottom w:val="none" w:sz="0" w:space="0" w:color="auto"/>
            <w:right w:val="none" w:sz="0" w:space="0" w:color="auto"/>
          </w:divBdr>
          <w:divsChild>
            <w:div w:id="772823402">
              <w:marLeft w:val="0"/>
              <w:marRight w:val="0"/>
              <w:marTop w:val="0"/>
              <w:marBottom w:val="0"/>
              <w:divBdr>
                <w:top w:val="none" w:sz="0" w:space="0" w:color="auto"/>
                <w:left w:val="none" w:sz="0" w:space="0" w:color="auto"/>
                <w:bottom w:val="none" w:sz="0" w:space="0" w:color="auto"/>
                <w:right w:val="none" w:sz="0" w:space="0" w:color="auto"/>
              </w:divBdr>
              <w:divsChild>
                <w:div w:id="1528981556">
                  <w:marLeft w:val="0"/>
                  <w:marRight w:val="0"/>
                  <w:marTop w:val="0"/>
                  <w:marBottom w:val="0"/>
                  <w:divBdr>
                    <w:top w:val="none" w:sz="0" w:space="0" w:color="auto"/>
                    <w:left w:val="none" w:sz="0" w:space="0" w:color="auto"/>
                    <w:bottom w:val="none" w:sz="0" w:space="0" w:color="auto"/>
                    <w:right w:val="none" w:sz="0" w:space="0" w:color="auto"/>
                  </w:divBdr>
                  <w:divsChild>
                    <w:div w:id="802385423">
                      <w:marLeft w:val="0"/>
                      <w:marRight w:val="0"/>
                      <w:marTop w:val="45"/>
                      <w:marBottom w:val="0"/>
                      <w:divBdr>
                        <w:top w:val="none" w:sz="0" w:space="0" w:color="auto"/>
                        <w:left w:val="none" w:sz="0" w:space="0" w:color="auto"/>
                        <w:bottom w:val="none" w:sz="0" w:space="0" w:color="auto"/>
                        <w:right w:val="none" w:sz="0" w:space="0" w:color="auto"/>
                      </w:divBdr>
                      <w:divsChild>
                        <w:div w:id="1771390949">
                          <w:marLeft w:val="0"/>
                          <w:marRight w:val="0"/>
                          <w:marTop w:val="0"/>
                          <w:marBottom w:val="0"/>
                          <w:divBdr>
                            <w:top w:val="none" w:sz="0" w:space="0" w:color="auto"/>
                            <w:left w:val="none" w:sz="0" w:space="0" w:color="auto"/>
                            <w:bottom w:val="none" w:sz="0" w:space="0" w:color="auto"/>
                            <w:right w:val="none" w:sz="0" w:space="0" w:color="auto"/>
                          </w:divBdr>
                          <w:divsChild>
                            <w:div w:id="1694303915">
                              <w:marLeft w:val="2070"/>
                              <w:marRight w:val="3810"/>
                              <w:marTop w:val="0"/>
                              <w:marBottom w:val="0"/>
                              <w:divBdr>
                                <w:top w:val="none" w:sz="0" w:space="0" w:color="auto"/>
                                <w:left w:val="none" w:sz="0" w:space="0" w:color="auto"/>
                                <w:bottom w:val="none" w:sz="0" w:space="0" w:color="auto"/>
                                <w:right w:val="none" w:sz="0" w:space="0" w:color="auto"/>
                              </w:divBdr>
                              <w:divsChild>
                                <w:div w:id="55007701">
                                  <w:marLeft w:val="0"/>
                                  <w:marRight w:val="0"/>
                                  <w:marTop w:val="0"/>
                                  <w:marBottom w:val="0"/>
                                  <w:divBdr>
                                    <w:top w:val="none" w:sz="0" w:space="0" w:color="auto"/>
                                    <w:left w:val="none" w:sz="0" w:space="0" w:color="auto"/>
                                    <w:bottom w:val="none" w:sz="0" w:space="0" w:color="auto"/>
                                    <w:right w:val="none" w:sz="0" w:space="0" w:color="auto"/>
                                  </w:divBdr>
                                  <w:divsChild>
                                    <w:div w:id="800348867">
                                      <w:marLeft w:val="0"/>
                                      <w:marRight w:val="0"/>
                                      <w:marTop w:val="0"/>
                                      <w:marBottom w:val="0"/>
                                      <w:divBdr>
                                        <w:top w:val="none" w:sz="0" w:space="0" w:color="auto"/>
                                        <w:left w:val="none" w:sz="0" w:space="0" w:color="auto"/>
                                        <w:bottom w:val="none" w:sz="0" w:space="0" w:color="auto"/>
                                        <w:right w:val="none" w:sz="0" w:space="0" w:color="auto"/>
                                      </w:divBdr>
                                      <w:divsChild>
                                        <w:div w:id="997808536">
                                          <w:marLeft w:val="0"/>
                                          <w:marRight w:val="0"/>
                                          <w:marTop w:val="0"/>
                                          <w:marBottom w:val="0"/>
                                          <w:divBdr>
                                            <w:top w:val="none" w:sz="0" w:space="0" w:color="auto"/>
                                            <w:left w:val="none" w:sz="0" w:space="0" w:color="auto"/>
                                            <w:bottom w:val="none" w:sz="0" w:space="0" w:color="auto"/>
                                            <w:right w:val="none" w:sz="0" w:space="0" w:color="auto"/>
                                          </w:divBdr>
                                          <w:divsChild>
                                            <w:div w:id="1664775718">
                                              <w:marLeft w:val="0"/>
                                              <w:marRight w:val="0"/>
                                              <w:marTop w:val="0"/>
                                              <w:marBottom w:val="0"/>
                                              <w:divBdr>
                                                <w:top w:val="none" w:sz="0" w:space="0" w:color="auto"/>
                                                <w:left w:val="none" w:sz="0" w:space="0" w:color="auto"/>
                                                <w:bottom w:val="none" w:sz="0" w:space="0" w:color="auto"/>
                                                <w:right w:val="none" w:sz="0" w:space="0" w:color="auto"/>
                                              </w:divBdr>
                                              <w:divsChild>
                                                <w:div w:id="404301362">
                                                  <w:marLeft w:val="0"/>
                                                  <w:marRight w:val="0"/>
                                                  <w:marTop w:val="0"/>
                                                  <w:marBottom w:val="0"/>
                                                  <w:divBdr>
                                                    <w:top w:val="none" w:sz="0" w:space="0" w:color="auto"/>
                                                    <w:left w:val="none" w:sz="0" w:space="0" w:color="auto"/>
                                                    <w:bottom w:val="none" w:sz="0" w:space="0" w:color="auto"/>
                                                    <w:right w:val="none" w:sz="0" w:space="0" w:color="auto"/>
                                                  </w:divBdr>
                                                  <w:divsChild>
                                                    <w:div w:id="1548566917">
                                                      <w:marLeft w:val="0"/>
                                                      <w:marRight w:val="0"/>
                                                      <w:marTop w:val="0"/>
                                                      <w:marBottom w:val="0"/>
                                                      <w:divBdr>
                                                        <w:top w:val="none" w:sz="0" w:space="0" w:color="auto"/>
                                                        <w:left w:val="none" w:sz="0" w:space="0" w:color="auto"/>
                                                        <w:bottom w:val="none" w:sz="0" w:space="0" w:color="auto"/>
                                                        <w:right w:val="none" w:sz="0" w:space="0" w:color="auto"/>
                                                      </w:divBdr>
                                                      <w:divsChild>
                                                        <w:div w:id="716128086">
                                                          <w:marLeft w:val="0"/>
                                                          <w:marRight w:val="0"/>
                                                          <w:marTop w:val="0"/>
                                                          <w:marBottom w:val="0"/>
                                                          <w:divBdr>
                                                            <w:top w:val="none" w:sz="0" w:space="0" w:color="auto"/>
                                                            <w:left w:val="none" w:sz="0" w:space="0" w:color="auto"/>
                                                            <w:bottom w:val="none" w:sz="0" w:space="0" w:color="auto"/>
                                                            <w:right w:val="none" w:sz="0" w:space="0" w:color="auto"/>
                                                          </w:divBdr>
                                                          <w:divsChild>
                                                            <w:div w:id="945113017">
                                                              <w:marLeft w:val="0"/>
                                                              <w:marRight w:val="0"/>
                                                              <w:marTop w:val="0"/>
                                                              <w:marBottom w:val="0"/>
                                                              <w:divBdr>
                                                                <w:top w:val="none" w:sz="0" w:space="0" w:color="auto"/>
                                                                <w:left w:val="none" w:sz="0" w:space="0" w:color="auto"/>
                                                                <w:bottom w:val="none" w:sz="0" w:space="0" w:color="auto"/>
                                                                <w:right w:val="none" w:sz="0" w:space="0" w:color="auto"/>
                                                              </w:divBdr>
                                                              <w:divsChild>
                                                                <w:div w:id="537087893">
                                                                  <w:marLeft w:val="0"/>
                                                                  <w:marRight w:val="0"/>
                                                                  <w:marTop w:val="0"/>
                                                                  <w:marBottom w:val="0"/>
                                                                  <w:divBdr>
                                                                    <w:top w:val="none" w:sz="0" w:space="0" w:color="auto"/>
                                                                    <w:left w:val="none" w:sz="0" w:space="0" w:color="auto"/>
                                                                    <w:bottom w:val="none" w:sz="0" w:space="0" w:color="auto"/>
                                                                    <w:right w:val="none" w:sz="0" w:space="0" w:color="auto"/>
                                                                  </w:divBdr>
                                                                  <w:divsChild>
                                                                    <w:div w:id="1020621372">
                                                                      <w:marLeft w:val="0"/>
                                                                      <w:marRight w:val="0"/>
                                                                      <w:marTop w:val="0"/>
                                                                      <w:marBottom w:val="0"/>
                                                                      <w:divBdr>
                                                                        <w:top w:val="none" w:sz="0" w:space="0" w:color="auto"/>
                                                                        <w:left w:val="none" w:sz="0" w:space="0" w:color="auto"/>
                                                                        <w:bottom w:val="none" w:sz="0" w:space="0" w:color="auto"/>
                                                                        <w:right w:val="none" w:sz="0" w:space="0" w:color="auto"/>
                                                                      </w:divBdr>
                                                                      <w:divsChild>
                                                                        <w:div w:id="46832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303864">
      <w:bodyDiv w:val="1"/>
      <w:marLeft w:val="0"/>
      <w:marRight w:val="0"/>
      <w:marTop w:val="0"/>
      <w:marBottom w:val="0"/>
      <w:divBdr>
        <w:top w:val="none" w:sz="0" w:space="0" w:color="auto"/>
        <w:left w:val="none" w:sz="0" w:space="0" w:color="auto"/>
        <w:bottom w:val="none" w:sz="0" w:space="0" w:color="auto"/>
        <w:right w:val="none" w:sz="0" w:space="0" w:color="auto"/>
      </w:divBdr>
    </w:div>
    <w:div w:id="150103495">
      <w:bodyDiv w:val="1"/>
      <w:marLeft w:val="0"/>
      <w:marRight w:val="0"/>
      <w:marTop w:val="0"/>
      <w:marBottom w:val="0"/>
      <w:divBdr>
        <w:top w:val="none" w:sz="0" w:space="0" w:color="auto"/>
        <w:left w:val="none" w:sz="0" w:space="0" w:color="auto"/>
        <w:bottom w:val="none" w:sz="0" w:space="0" w:color="auto"/>
        <w:right w:val="none" w:sz="0" w:space="0" w:color="auto"/>
      </w:divBdr>
      <w:divsChild>
        <w:div w:id="1201283507">
          <w:marLeft w:val="547"/>
          <w:marRight w:val="0"/>
          <w:marTop w:val="106"/>
          <w:marBottom w:val="0"/>
          <w:divBdr>
            <w:top w:val="none" w:sz="0" w:space="0" w:color="auto"/>
            <w:left w:val="none" w:sz="0" w:space="0" w:color="auto"/>
            <w:bottom w:val="none" w:sz="0" w:space="0" w:color="auto"/>
            <w:right w:val="none" w:sz="0" w:space="0" w:color="auto"/>
          </w:divBdr>
        </w:div>
        <w:div w:id="639118226">
          <w:marLeft w:val="547"/>
          <w:marRight w:val="0"/>
          <w:marTop w:val="106"/>
          <w:marBottom w:val="0"/>
          <w:divBdr>
            <w:top w:val="none" w:sz="0" w:space="0" w:color="auto"/>
            <w:left w:val="none" w:sz="0" w:space="0" w:color="auto"/>
            <w:bottom w:val="none" w:sz="0" w:space="0" w:color="auto"/>
            <w:right w:val="none" w:sz="0" w:space="0" w:color="auto"/>
          </w:divBdr>
        </w:div>
      </w:divsChild>
    </w:div>
    <w:div w:id="231548734">
      <w:bodyDiv w:val="1"/>
      <w:marLeft w:val="0"/>
      <w:marRight w:val="0"/>
      <w:marTop w:val="0"/>
      <w:marBottom w:val="0"/>
      <w:divBdr>
        <w:top w:val="none" w:sz="0" w:space="0" w:color="auto"/>
        <w:left w:val="none" w:sz="0" w:space="0" w:color="auto"/>
        <w:bottom w:val="none" w:sz="0" w:space="0" w:color="auto"/>
        <w:right w:val="none" w:sz="0" w:space="0" w:color="auto"/>
      </w:divBdr>
    </w:div>
    <w:div w:id="258147538">
      <w:bodyDiv w:val="1"/>
      <w:marLeft w:val="0"/>
      <w:marRight w:val="0"/>
      <w:marTop w:val="0"/>
      <w:marBottom w:val="0"/>
      <w:divBdr>
        <w:top w:val="none" w:sz="0" w:space="0" w:color="auto"/>
        <w:left w:val="none" w:sz="0" w:space="0" w:color="auto"/>
        <w:bottom w:val="none" w:sz="0" w:space="0" w:color="auto"/>
        <w:right w:val="none" w:sz="0" w:space="0" w:color="auto"/>
      </w:divBdr>
      <w:divsChild>
        <w:div w:id="206457208">
          <w:marLeft w:val="0"/>
          <w:marRight w:val="0"/>
          <w:marTop w:val="0"/>
          <w:marBottom w:val="0"/>
          <w:divBdr>
            <w:top w:val="none" w:sz="0" w:space="0" w:color="auto"/>
            <w:left w:val="none" w:sz="0" w:space="0" w:color="auto"/>
            <w:bottom w:val="none" w:sz="0" w:space="0" w:color="auto"/>
            <w:right w:val="none" w:sz="0" w:space="0" w:color="auto"/>
          </w:divBdr>
          <w:divsChild>
            <w:div w:id="430323509">
              <w:marLeft w:val="0"/>
              <w:marRight w:val="0"/>
              <w:marTop w:val="0"/>
              <w:marBottom w:val="0"/>
              <w:divBdr>
                <w:top w:val="none" w:sz="0" w:space="0" w:color="auto"/>
                <w:left w:val="none" w:sz="0" w:space="0" w:color="auto"/>
                <w:bottom w:val="none" w:sz="0" w:space="0" w:color="auto"/>
                <w:right w:val="none" w:sz="0" w:space="0" w:color="auto"/>
              </w:divBdr>
              <w:divsChild>
                <w:div w:id="1766076834">
                  <w:marLeft w:val="0"/>
                  <w:marRight w:val="0"/>
                  <w:marTop w:val="0"/>
                  <w:marBottom w:val="0"/>
                  <w:divBdr>
                    <w:top w:val="none" w:sz="0" w:space="0" w:color="auto"/>
                    <w:left w:val="none" w:sz="0" w:space="0" w:color="auto"/>
                    <w:bottom w:val="none" w:sz="0" w:space="0" w:color="auto"/>
                    <w:right w:val="none" w:sz="0" w:space="0" w:color="auto"/>
                  </w:divBdr>
                  <w:divsChild>
                    <w:div w:id="579145361">
                      <w:marLeft w:val="0"/>
                      <w:marRight w:val="0"/>
                      <w:marTop w:val="45"/>
                      <w:marBottom w:val="0"/>
                      <w:divBdr>
                        <w:top w:val="none" w:sz="0" w:space="0" w:color="auto"/>
                        <w:left w:val="none" w:sz="0" w:space="0" w:color="auto"/>
                        <w:bottom w:val="none" w:sz="0" w:space="0" w:color="auto"/>
                        <w:right w:val="none" w:sz="0" w:space="0" w:color="auto"/>
                      </w:divBdr>
                      <w:divsChild>
                        <w:div w:id="1120416659">
                          <w:marLeft w:val="0"/>
                          <w:marRight w:val="0"/>
                          <w:marTop w:val="0"/>
                          <w:marBottom w:val="0"/>
                          <w:divBdr>
                            <w:top w:val="none" w:sz="0" w:space="0" w:color="auto"/>
                            <w:left w:val="none" w:sz="0" w:space="0" w:color="auto"/>
                            <w:bottom w:val="none" w:sz="0" w:space="0" w:color="auto"/>
                            <w:right w:val="none" w:sz="0" w:space="0" w:color="auto"/>
                          </w:divBdr>
                          <w:divsChild>
                            <w:div w:id="1684627438">
                              <w:marLeft w:val="2070"/>
                              <w:marRight w:val="3810"/>
                              <w:marTop w:val="0"/>
                              <w:marBottom w:val="0"/>
                              <w:divBdr>
                                <w:top w:val="none" w:sz="0" w:space="0" w:color="auto"/>
                                <w:left w:val="none" w:sz="0" w:space="0" w:color="auto"/>
                                <w:bottom w:val="none" w:sz="0" w:space="0" w:color="auto"/>
                                <w:right w:val="none" w:sz="0" w:space="0" w:color="auto"/>
                              </w:divBdr>
                              <w:divsChild>
                                <w:div w:id="1010565139">
                                  <w:marLeft w:val="0"/>
                                  <w:marRight w:val="0"/>
                                  <w:marTop w:val="0"/>
                                  <w:marBottom w:val="0"/>
                                  <w:divBdr>
                                    <w:top w:val="none" w:sz="0" w:space="0" w:color="auto"/>
                                    <w:left w:val="none" w:sz="0" w:space="0" w:color="auto"/>
                                    <w:bottom w:val="none" w:sz="0" w:space="0" w:color="auto"/>
                                    <w:right w:val="none" w:sz="0" w:space="0" w:color="auto"/>
                                  </w:divBdr>
                                  <w:divsChild>
                                    <w:div w:id="1464083430">
                                      <w:marLeft w:val="0"/>
                                      <w:marRight w:val="0"/>
                                      <w:marTop w:val="0"/>
                                      <w:marBottom w:val="0"/>
                                      <w:divBdr>
                                        <w:top w:val="none" w:sz="0" w:space="0" w:color="auto"/>
                                        <w:left w:val="none" w:sz="0" w:space="0" w:color="auto"/>
                                        <w:bottom w:val="none" w:sz="0" w:space="0" w:color="auto"/>
                                        <w:right w:val="none" w:sz="0" w:space="0" w:color="auto"/>
                                      </w:divBdr>
                                      <w:divsChild>
                                        <w:div w:id="1994945253">
                                          <w:marLeft w:val="0"/>
                                          <w:marRight w:val="0"/>
                                          <w:marTop w:val="0"/>
                                          <w:marBottom w:val="0"/>
                                          <w:divBdr>
                                            <w:top w:val="none" w:sz="0" w:space="0" w:color="auto"/>
                                            <w:left w:val="none" w:sz="0" w:space="0" w:color="auto"/>
                                            <w:bottom w:val="none" w:sz="0" w:space="0" w:color="auto"/>
                                            <w:right w:val="none" w:sz="0" w:space="0" w:color="auto"/>
                                          </w:divBdr>
                                          <w:divsChild>
                                            <w:div w:id="395513680">
                                              <w:marLeft w:val="0"/>
                                              <w:marRight w:val="0"/>
                                              <w:marTop w:val="0"/>
                                              <w:marBottom w:val="0"/>
                                              <w:divBdr>
                                                <w:top w:val="none" w:sz="0" w:space="0" w:color="auto"/>
                                                <w:left w:val="none" w:sz="0" w:space="0" w:color="auto"/>
                                                <w:bottom w:val="none" w:sz="0" w:space="0" w:color="auto"/>
                                                <w:right w:val="none" w:sz="0" w:space="0" w:color="auto"/>
                                              </w:divBdr>
                                              <w:divsChild>
                                                <w:div w:id="1881017942">
                                                  <w:marLeft w:val="0"/>
                                                  <w:marRight w:val="0"/>
                                                  <w:marTop w:val="0"/>
                                                  <w:marBottom w:val="0"/>
                                                  <w:divBdr>
                                                    <w:top w:val="none" w:sz="0" w:space="0" w:color="auto"/>
                                                    <w:left w:val="none" w:sz="0" w:space="0" w:color="auto"/>
                                                    <w:bottom w:val="none" w:sz="0" w:space="0" w:color="auto"/>
                                                    <w:right w:val="none" w:sz="0" w:space="0" w:color="auto"/>
                                                  </w:divBdr>
                                                  <w:divsChild>
                                                    <w:div w:id="643969314">
                                                      <w:marLeft w:val="0"/>
                                                      <w:marRight w:val="0"/>
                                                      <w:marTop w:val="0"/>
                                                      <w:marBottom w:val="0"/>
                                                      <w:divBdr>
                                                        <w:top w:val="none" w:sz="0" w:space="0" w:color="auto"/>
                                                        <w:left w:val="none" w:sz="0" w:space="0" w:color="auto"/>
                                                        <w:bottom w:val="none" w:sz="0" w:space="0" w:color="auto"/>
                                                        <w:right w:val="none" w:sz="0" w:space="0" w:color="auto"/>
                                                      </w:divBdr>
                                                      <w:divsChild>
                                                        <w:div w:id="1625304278">
                                                          <w:marLeft w:val="0"/>
                                                          <w:marRight w:val="0"/>
                                                          <w:marTop w:val="0"/>
                                                          <w:marBottom w:val="0"/>
                                                          <w:divBdr>
                                                            <w:top w:val="none" w:sz="0" w:space="0" w:color="auto"/>
                                                            <w:left w:val="none" w:sz="0" w:space="0" w:color="auto"/>
                                                            <w:bottom w:val="none" w:sz="0" w:space="0" w:color="auto"/>
                                                            <w:right w:val="none" w:sz="0" w:space="0" w:color="auto"/>
                                                          </w:divBdr>
                                                          <w:divsChild>
                                                            <w:div w:id="1317031777">
                                                              <w:marLeft w:val="0"/>
                                                              <w:marRight w:val="0"/>
                                                              <w:marTop w:val="0"/>
                                                              <w:marBottom w:val="0"/>
                                                              <w:divBdr>
                                                                <w:top w:val="none" w:sz="0" w:space="0" w:color="auto"/>
                                                                <w:left w:val="none" w:sz="0" w:space="0" w:color="auto"/>
                                                                <w:bottom w:val="none" w:sz="0" w:space="0" w:color="auto"/>
                                                                <w:right w:val="none" w:sz="0" w:space="0" w:color="auto"/>
                                                              </w:divBdr>
                                                              <w:divsChild>
                                                                <w:div w:id="2052226746">
                                                                  <w:marLeft w:val="0"/>
                                                                  <w:marRight w:val="0"/>
                                                                  <w:marTop w:val="0"/>
                                                                  <w:marBottom w:val="0"/>
                                                                  <w:divBdr>
                                                                    <w:top w:val="none" w:sz="0" w:space="0" w:color="auto"/>
                                                                    <w:left w:val="none" w:sz="0" w:space="0" w:color="auto"/>
                                                                    <w:bottom w:val="none" w:sz="0" w:space="0" w:color="auto"/>
                                                                    <w:right w:val="none" w:sz="0" w:space="0" w:color="auto"/>
                                                                  </w:divBdr>
                                                                  <w:divsChild>
                                                                    <w:div w:id="66925068">
                                                                      <w:marLeft w:val="0"/>
                                                                      <w:marRight w:val="0"/>
                                                                      <w:marTop w:val="0"/>
                                                                      <w:marBottom w:val="0"/>
                                                                      <w:divBdr>
                                                                        <w:top w:val="none" w:sz="0" w:space="0" w:color="auto"/>
                                                                        <w:left w:val="none" w:sz="0" w:space="0" w:color="auto"/>
                                                                        <w:bottom w:val="none" w:sz="0" w:space="0" w:color="auto"/>
                                                                        <w:right w:val="none" w:sz="0" w:space="0" w:color="auto"/>
                                                                      </w:divBdr>
                                                                      <w:divsChild>
                                                                        <w:div w:id="2721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3492064">
      <w:bodyDiv w:val="1"/>
      <w:marLeft w:val="0"/>
      <w:marRight w:val="0"/>
      <w:marTop w:val="0"/>
      <w:marBottom w:val="0"/>
      <w:divBdr>
        <w:top w:val="none" w:sz="0" w:space="0" w:color="auto"/>
        <w:left w:val="none" w:sz="0" w:space="0" w:color="auto"/>
        <w:bottom w:val="none" w:sz="0" w:space="0" w:color="auto"/>
        <w:right w:val="none" w:sz="0" w:space="0" w:color="auto"/>
      </w:divBdr>
    </w:div>
    <w:div w:id="316417526">
      <w:bodyDiv w:val="1"/>
      <w:marLeft w:val="0"/>
      <w:marRight w:val="0"/>
      <w:marTop w:val="0"/>
      <w:marBottom w:val="0"/>
      <w:divBdr>
        <w:top w:val="none" w:sz="0" w:space="0" w:color="auto"/>
        <w:left w:val="none" w:sz="0" w:space="0" w:color="auto"/>
        <w:bottom w:val="none" w:sz="0" w:space="0" w:color="auto"/>
        <w:right w:val="none" w:sz="0" w:space="0" w:color="auto"/>
      </w:divBdr>
    </w:div>
    <w:div w:id="371274936">
      <w:bodyDiv w:val="1"/>
      <w:marLeft w:val="0"/>
      <w:marRight w:val="0"/>
      <w:marTop w:val="0"/>
      <w:marBottom w:val="0"/>
      <w:divBdr>
        <w:top w:val="none" w:sz="0" w:space="0" w:color="auto"/>
        <w:left w:val="none" w:sz="0" w:space="0" w:color="auto"/>
        <w:bottom w:val="none" w:sz="0" w:space="0" w:color="auto"/>
        <w:right w:val="none" w:sz="0" w:space="0" w:color="auto"/>
      </w:divBdr>
    </w:div>
    <w:div w:id="458841736">
      <w:bodyDiv w:val="1"/>
      <w:marLeft w:val="0"/>
      <w:marRight w:val="0"/>
      <w:marTop w:val="0"/>
      <w:marBottom w:val="0"/>
      <w:divBdr>
        <w:top w:val="none" w:sz="0" w:space="0" w:color="auto"/>
        <w:left w:val="none" w:sz="0" w:space="0" w:color="auto"/>
        <w:bottom w:val="none" w:sz="0" w:space="0" w:color="auto"/>
        <w:right w:val="none" w:sz="0" w:space="0" w:color="auto"/>
      </w:divBdr>
      <w:divsChild>
        <w:div w:id="263348644">
          <w:marLeft w:val="547"/>
          <w:marRight w:val="0"/>
          <w:marTop w:val="154"/>
          <w:marBottom w:val="0"/>
          <w:divBdr>
            <w:top w:val="none" w:sz="0" w:space="0" w:color="auto"/>
            <w:left w:val="none" w:sz="0" w:space="0" w:color="auto"/>
            <w:bottom w:val="none" w:sz="0" w:space="0" w:color="auto"/>
            <w:right w:val="none" w:sz="0" w:space="0" w:color="auto"/>
          </w:divBdr>
        </w:div>
        <w:div w:id="1592466543">
          <w:marLeft w:val="547"/>
          <w:marRight w:val="0"/>
          <w:marTop w:val="154"/>
          <w:marBottom w:val="0"/>
          <w:divBdr>
            <w:top w:val="none" w:sz="0" w:space="0" w:color="auto"/>
            <w:left w:val="none" w:sz="0" w:space="0" w:color="auto"/>
            <w:bottom w:val="none" w:sz="0" w:space="0" w:color="auto"/>
            <w:right w:val="none" w:sz="0" w:space="0" w:color="auto"/>
          </w:divBdr>
        </w:div>
        <w:div w:id="669597968">
          <w:marLeft w:val="547"/>
          <w:marRight w:val="0"/>
          <w:marTop w:val="154"/>
          <w:marBottom w:val="0"/>
          <w:divBdr>
            <w:top w:val="none" w:sz="0" w:space="0" w:color="auto"/>
            <w:left w:val="none" w:sz="0" w:space="0" w:color="auto"/>
            <w:bottom w:val="none" w:sz="0" w:space="0" w:color="auto"/>
            <w:right w:val="none" w:sz="0" w:space="0" w:color="auto"/>
          </w:divBdr>
        </w:div>
        <w:div w:id="1815365344">
          <w:marLeft w:val="547"/>
          <w:marRight w:val="0"/>
          <w:marTop w:val="154"/>
          <w:marBottom w:val="0"/>
          <w:divBdr>
            <w:top w:val="none" w:sz="0" w:space="0" w:color="auto"/>
            <w:left w:val="none" w:sz="0" w:space="0" w:color="auto"/>
            <w:bottom w:val="none" w:sz="0" w:space="0" w:color="auto"/>
            <w:right w:val="none" w:sz="0" w:space="0" w:color="auto"/>
          </w:divBdr>
        </w:div>
      </w:divsChild>
    </w:div>
    <w:div w:id="472720475">
      <w:bodyDiv w:val="1"/>
      <w:marLeft w:val="0"/>
      <w:marRight w:val="0"/>
      <w:marTop w:val="0"/>
      <w:marBottom w:val="0"/>
      <w:divBdr>
        <w:top w:val="none" w:sz="0" w:space="0" w:color="auto"/>
        <w:left w:val="none" w:sz="0" w:space="0" w:color="auto"/>
        <w:bottom w:val="none" w:sz="0" w:space="0" w:color="auto"/>
        <w:right w:val="none" w:sz="0" w:space="0" w:color="auto"/>
      </w:divBdr>
    </w:div>
    <w:div w:id="479152731">
      <w:bodyDiv w:val="1"/>
      <w:marLeft w:val="0"/>
      <w:marRight w:val="0"/>
      <w:marTop w:val="0"/>
      <w:marBottom w:val="0"/>
      <w:divBdr>
        <w:top w:val="none" w:sz="0" w:space="0" w:color="auto"/>
        <w:left w:val="none" w:sz="0" w:space="0" w:color="auto"/>
        <w:bottom w:val="none" w:sz="0" w:space="0" w:color="auto"/>
        <w:right w:val="none" w:sz="0" w:space="0" w:color="auto"/>
      </w:divBdr>
    </w:div>
    <w:div w:id="495993768">
      <w:bodyDiv w:val="1"/>
      <w:marLeft w:val="0"/>
      <w:marRight w:val="0"/>
      <w:marTop w:val="0"/>
      <w:marBottom w:val="0"/>
      <w:divBdr>
        <w:top w:val="none" w:sz="0" w:space="0" w:color="auto"/>
        <w:left w:val="none" w:sz="0" w:space="0" w:color="auto"/>
        <w:bottom w:val="none" w:sz="0" w:space="0" w:color="auto"/>
        <w:right w:val="none" w:sz="0" w:space="0" w:color="auto"/>
      </w:divBdr>
      <w:divsChild>
        <w:div w:id="1344092105">
          <w:marLeft w:val="547"/>
          <w:marRight w:val="0"/>
          <w:marTop w:val="106"/>
          <w:marBottom w:val="0"/>
          <w:divBdr>
            <w:top w:val="none" w:sz="0" w:space="0" w:color="auto"/>
            <w:left w:val="none" w:sz="0" w:space="0" w:color="auto"/>
            <w:bottom w:val="none" w:sz="0" w:space="0" w:color="auto"/>
            <w:right w:val="none" w:sz="0" w:space="0" w:color="auto"/>
          </w:divBdr>
        </w:div>
        <w:div w:id="1651053451">
          <w:marLeft w:val="547"/>
          <w:marRight w:val="0"/>
          <w:marTop w:val="106"/>
          <w:marBottom w:val="0"/>
          <w:divBdr>
            <w:top w:val="none" w:sz="0" w:space="0" w:color="auto"/>
            <w:left w:val="none" w:sz="0" w:space="0" w:color="auto"/>
            <w:bottom w:val="none" w:sz="0" w:space="0" w:color="auto"/>
            <w:right w:val="none" w:sz="0" w:space="0" w:color="auto"/>
          </w:divBdr>
        </w:div>
        <w:div w:id="1700351297">
          <w:marLeft w:val="547"/>
          <w:marRight w:val="0"/>
          <w:marTop w:val="106"/>
          <w:marBottom w:val="0"/>
          <w:divBdr>
            <w:top w:val="none" w:sz="0" w:space="0" w:color="auto"/>
            <w:left w:val="none" w:sz="0" w:space="0" w:color="auto"/>
            <w:bottom w:val="none" w:sz="0" w:space="0" w:color="auto"/>
            <w:right w:val="none" w:sz="0" w:space="0" w:color="auto"/>
          </w:divBdr>
        </w:div>
        <w:div w:id="369647450">
          <w:marLeft w:val="547"/>
          <w:marRight w:val="0"/>
          <w:marTop w:val="106"/>
          <w:marBottom w:val="0"/>
          <w:divBdr>
            <w:top w:val="none" w:sz="0" w:space="0" w:color="auto"/>
            <w:left w:val="none" w:sz="0" w:space="0" w:color="auto"/>
            <w:bottom w:val="none" w:sz="0" w:space="0" w:color="auto"/>
            <w:right w:val="none" w:sz="0" w:space="0" w:color="auto"/>
          </w:divBdr>
        </w:div>
      </w:divsChild>
    </w:div>
    <w:div w:id="497236782">
      <w:bodyDiv w:val="1"/>
      <w:marLeft w:val="0"/>
      <w:marRight w:val="0"/>
      <w:marTop w:val="0"/>
      <w:marBottom w:val="0"/>
      <w:divBdr>
        <w:top w:val="none" w:sz="0" w:space="0" w:color="auto"/>
        <w:left w:val="none" w:sz="0" w:space="0" w:color="auto"/>
        <w:bottom w:val="none" w:sz="0" w:space="0" w:color="auto"/>
        <w:right w:val="none" w:sz="0" w:space="0" w:color="auto"/>
      </w:divBdr>
    </w:div>
    <w:div w:id="620501935">
      <w:bodyDiv w:val="1"/>
      <w:marLeft w:val="0"/>
      <w:marRight w:val="0"/>
      <w:marTop w:val="0"/>
      <w:marBottom w:val="0"/>
      <w:divBdr>
        <w:top w:val="none" w:sz="0" w:space="0" w:color="auto"/>
        <w:left w:val="none" w:sz="0" w:space="0" w:color="auto"/>
        <w:bottom w:val="none" w:sz="0" w:space="0" w:color="auto"/>
        <w:right w:val="none" w:sz="0" w:space="0" w:color="auto"/>
      </w:divBdr>
    </w:div>
    <w:div w:id="655114170">
      <w:bodyDiv w:val="1"/>
      <w:marLeft w:val="0"/>
      <w:marRight w:val="0"/>
      <w:marTop w:val="0"/>
      <w:marBottom w:val="0"/>
      <w:divBdr>
        <w:top w:val="none" w:sz="0" w:space="0" w:color="auto"/>
        <w:left w:val="none" w:sz="0" w:space="0" w:color="auto"/>
        <w:bottom w:val="none" w:sz="0" w:space="0" w:color="auto"/>
        <w:right w:val="none" w:sz="0" w:space="0" w:color="auto"/>
      </w:divBdr>
      <w:divsChild>
        <w:div w:id="1595282728">
          <w:marLeft w:val="0"/>
          <w:marRight w:val="0"/>
          <w:marTop w:val="0"/>
          <w:marBottom w:val="0"/>
          <w:divBdr>
            <w:top w:val="none" w:sz="0" w:space="0" w:color="auto"/>
            <w:left w:val="none" w:sz="0" w:space="0" w:color="auto"/>
            <w:bottom w:val="none" w:sz="0" w:space="0" w:color="auto"/>
            <w:right w:val="none" w:sz="0" w:space="0" w:color="auto"/>
          </w:divBdr>
          <w:divsChild>
            <w:div w:id="1105156525">
              <w:marLeft w:val="0"/>
              <w:marRight w:val="0"/>
              <w:marTop w:val="0"/>
              <w:marBottom w:val="0"/>
              <w:divBdr>
                <w:top w:val="none" w:sz="0" w:space="0" w:color="auto"/>
                <w:left w:val="none" w:sz="0" w:space="0" w:color="auto"/>
                <w:bottom w:val="none" w:sz="0" w:space="0" w:color="auto"/>
                <w:right w:val="none" w:sz="0" w:space="0" w:color="auto"/>
              </w:divBdr>
              <w:divsChild>
                <w:div w:id="373582220">
                  <w:marLeft w:val="0"/>
                  <w:marRight w:val="0"/>
                  <w:marTop w:val="0"/>
                  <w:marBottom w:val="0"/>
                  <w:divBdr>
                    <w:top w:val="none" w:sz="0" w:space="0" w:color="auto"/>
                    <w:left w:val="none" w:sz="0" w:space="0" w:color="auto"/>
                    <w:bottom w:val="none" w:sz="0" w:space="0" w:color="auto"/>
                    <w:right w:val="none" w:sz="0" w:space="0" w:color="auto"/>
                  </w:divBdr>
                  <w:divsChild>
                    <w:div w:id="1519585351">
                      <w:marLeft w:val="0"/>
                      <w:marRight w:val="0"/>
                      <w:marTop w:val="45"/>
                      <w:marBottom w:val="0"/>
                      <w:divBdr>
                        <w:top w:val="none" w:sz="0" w:space="0" w:color="auto"/>
                        <w:left w:val="none" w:sz="0" w:space="0" w:color="auto"/>
                        <w:bottom w:val="none" w:sz="0" w:space="0" w:color="auto"/>
                        <w:right w:val="none" w:sz="0" w:space="0" w:color="auto"/>
                      </w:divBdr>
                      <w:divsChild>
                        <w:div w:id="564872733">
                          <w:marLeft w:val="0"/>
                          <w:marRight w:val="0"/>
                          <w:marTop w:val="0"/>
                          <w:marBottom w:val="0"/>
                          <w:divBdr>
                            <w:top w:val="none" w:sz="0" w:space="0" w:color="auto"/>
                            <w:left w:val="none" w:sz="0" w:space="0" w:color="auto"/>
                            <w:bottom w:val="none" w:sz="0" w:space="0" w:color="auto"/>
                            <w:right w:val="none" w:sz="0" w:space="0" w:color="auto"/>
                          </w:divBdr>
                          <w:divsChild>
                            <w:div w:id="285963747">
                              <w:marLeft w:val="2070"/>
                              <w:marRight w:val="3810"/>
                              <w:marTop w:val="0"/>
                              <w:marBottom w:val="0"/>
                              <w:divBdr>
                                <w:top w:val="none" w:sz="0" w:space="0" w:color="auto"/>
                                <w:left w:val="none" w:sz="0" w:space="0" w:color="auto"/>
                                <w:bottom w:val="none" w:sz="0" w:space="0" w:color="auto"/>
                                <w:right w:val="none" w:sz="0" w:space="0" w:color="auto"/>
                              </w:divBdr>
                              <w:divsChild>
                                <w:div w:id="1534002090">
                                  <w:marLeft w:val="0"/>
                                  <w:marRight w:val="0"/>
                                  <w:marTop w:val="0"/>
                                  <w:marBottom w:val="0"/>
                                  <w:divBdr>
                                    <w:top w:val="none" w:sz="0" w:space="0" w:color="auto"/>
                                    <w:left w:val="none" w:sz="0" w:space="0" w:color="auto"/>
                                    <w:bottom w:val="none" w:sz="0" w:space="0" w:color="auto"/>
                                    <w:right w:val="none" w:sz="0" w:space="0" w:color="auto"/>
                                  </w:divBdr>
                                  <w:divsChild>
                                    <w:div w:id="1941525939">
                                      <w:marLeft w:val="0"/>
                                      <w:marRight w:val="0"/>
                                      <w:marTop w:val="0"/>
                                      <w:marBottom w:val="0"/>
                                      <w:divBdr>
                                        <w:top w:val="none" w:sz="0" w:space="0" w:color="auto"/>
                                        <w:left w:val="none" w:sz="0" w:space="0" w:color="auto"/>
                                        <w:bottom w:val="none" w:sz="0" w:space="0" w:color="auto"/>
                                        <w:right w:val="none" w:sz="0" w:space="0" w:color="auto"/>
                                      </w:divBdr>
                                      <w:divsChild>
                                        <w:div w:id="1073746708">
                                          <w:marLeft w:val="0"/>
                                          <w:marRight w:val="0"/>
                                          <w:marTop w:val="0"/>
                                          <w:marBottom w:val="0"/>
                                          <w:divBdr>
                                            <w:top w:val="none" w:sz="0" w:space="0" w:color="auto"/>
                                            <w:left w:val="none" w:sz="0" w:space="0" w:color="auto"/>
                                            <w:bottom w:val="none" w:sz="0" w:space="0" w:color="auto"/>
                                            <w:right w:val="none" w:sz="0" w:space="0" w:color="auto"/>
                                          </w:divBdr>
                                          <w:divsChild>
                                            <w:div w:id="1275559019">
                                              <w:marLeft w:val="0"/>
                                              <w:marRight w:val="0"/>
                                              <w:marTop w:val="0"/>
                                              <w:marBottom w:val="0"/>
                                              <w:divBdr>
                                                <w:top w:val="none" w:sz="0" w:space="0" w:color="auto"/>
                                                <w:left w:val="none" w:sz="0" w:space="0" w:color="auto"/>
                                                <w:bottom w:val="none" w:sz="0" w:space="0" w:color="auto"/>
                                                <w:right w:val="none" w:sz="0" w:space="0" w:color="auto"/>
                                              </w:divBdr>
                                              <w:divsChild>
                                                <w:div w:id="93213267">
                                                  <w:marLeft w:val="0"/>
                                                  <w:marRight w:val="0"/>
                                                  <w:marTop w:val="0"/>
                                                  <w:marBottom w:val="0"/>
                                                  <w:divBdr>
                                                    <w:top w:val="none" w:sz="0" w:space="0" w:color="auto"/>
                                                    <w:left w:val="none" w:sz="0" w:space="0" w:color="auto"/>
                                                    <w:bottom w:val="none" w:sz="0" w:space="0" w:color="auto"/>
                                                    <w:right w:val="none" w:sz="0" w:space="0" w:color="auto"/>
                                                  </w:divBdr>
                                                  <w:divsChild>
                                                    <w:div w:id="1360013889">
                                                      <w:marLeft w:val="0"/>
                                                      <w:marRight w:val="0"/>
                                                      <w:marTop w:val="0"/>
                                                      <w:marBottom w:val="0"/>
                                                      <w:divBdr>
                                                        <w:top w:val="none" w:sz="0" w:space="0" w:color="auto"/>
                                                        <w:left w:val="none" w:sz="0" w:space="0" w:color="auto"/>
                                                        <w:bottom w:val="none" w:sz="0" w:space="0" w:color="auto"/>
                                                        <w:right w:val="none" w:sz="0" w:space="0" w:color="auto"/>
                                                      </w:divBdr>
                                                      <w:divsChild>
                                                        <w:div w:id="373308042">
                                                          <w:marLeft w:val="0"/>
                                                          <w:marRight w:val="0"/>
                                                          <w:marTop w:val="0"/>
                                                          <w:marBottom w:val="0"/>
                                                          <w:divBdr>
                                                            <w:top w:val="none" w:sz="0" w:space="0" w:color="auto"/>
                                                            <w:left w:val="none" w:sz="0" w:space="0" w:color="auto"/>
                                                            <w:bottom w:val="none" w:sz="0" w:space="0" w:color="auto"/>
                                                            <w:right w:val="none" w:sz="0" w:space="0" w:color="auto"/>
                                                          </w:divBdr>
                                                          <w:divsChild>
                                                            <w:div w:id="1192886729">
                                                              <w:marLeft w:val="0"/>
                                                              <w:marRight w:val="0"/>
                                                              <w:marTop w:val="0"/>
                                                              <w:marBottom w:val="0"/>
                                                              <w:divBdr>
                                                                <w:top w:val="none" w:sz="0" w:space="0" w:color="auto"/>
                                                                <w:left w:val="none" w:sz="0" w:space="0" w:color="auto"/>
                                                                <w:bottom w:val="none" w:sz="0" w:space="0" w:color="auto"/>
                                                                <w:right w:val="none" w:sz="0" w:space="0" w:color="auto"/>
                                                              </w:divBdr>
                                                              <w:divsChild>
                                                                <w:div w:id="494960030">
                                                                  <w:marLeft w:val="0"/>
                                                                  <w:marRight w:val="0"/>
                                                                  <w:marTop w:val="0"/>
                                                                  <w:marBottom w:val="0"/>
                                                                  <w:divBdr>
                                                                    <w:top w:val="none" w:sz="0" w:space="0" w:color="auto"/>
                                                                    <w:left w:val="none" w:sz="0" w:space="0" w:color="auto"/>
                                                                    <w:bottom w:val="none" w:sz="0" w:space="0" w:color="auto"/>
                                                                    <w:right w:val="none" w:sz="0" w:space="0" w:color="auto"/>
                                                                  </w:divBdr>
                                                                  <w:divsChild>
                                                                    <w:div w:id="2093701654">
                                                                      <w:marLeft w:val="0"/>
                                                                      <w:marRight w:val="0"/>
                                                                      <w:marTop w:val="0"/>
                                                                      <w:marBottom w:val="0"/>
                                                                      <w:divBdr>
                                                                        <w:top w:val="none" w:sz="0" w:space="0" w:color="auto"/>
                                                                        <w:left w:val="none" w:sz="0" w:space="0" w:color="auto"/>
                                                                        <w:bottom w:val="none" w:sz="0" w:space="0" w:color="auto"/>
                                                                        <w:right w:val="none" w:sz="0" w:space="0" w:color="auto"/>
                                                                      </w:divBdr>
                                                                      <w:divsChild>
                                                                        <w:div w:id="153002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6635770">
      <w:bodyDiv w:val="1"/>
      <w:marLeft w:val="0"/>
      <w:marRight w:val="0"/>
      <w:marTop w:val="0"/>
      <w:marBottom w:val="0"/>
      <w:divBdr>
        <w:top w:val="none" w:sz="0" w:space="0" w:color="auto"/>
        <w:left w:val="none" w:sz="0" w:space="0" w:color="auto"/>
        <w:bottom w:val="none" w:sz="0" w:space="0" w:color="auto"/>
        <w:right w:val="none" w:sz="0" w:space="0" w:color="auto"/>
      </w:divBdr>
      <w:divsChild>
        <w:div w:id="1904176166">
          <w:marLeft w:val="0"/>
          <w:marRight w:val="0"/>
          <w:marTop w:val="0"/>
          <w:marBottom w:val="0"/>
          <w:divBdr>
            <w:top w:val="none" w:sz="0" w:space="0" w:color="auto"/>
            <w:left w:val="none" w:sz="0" w:space="0" w:color="auto"/>
            <w:bottom w:val="none" w:sz="0" w:space="0" w:color="auto"/>
            <w:right w:val="none" w:sz="0" w:space="0" w:color="auto"/>
          </w:divBdr>
          <w:divsChild>
            <w:div w:id="92939553">
              <w:marLeft w:val="0"/>
              <w:marRight w:val="0"/>
              <w:marTop w:val="0"/>
              <w:marBottom w:val="0"/>
              <w:divBdr>
                <w:top w:val="none" w:sz="0" w:space="0" w:color="auto"/>
                <w:left w:val="none" w:sz="0" w:space="0" w:color="auto"/>
                <w:bottom w:val="none" w:sz="0" w:space="0" w:color="auto"/>
                <w:right w:val="none" w:sz="0" w:space="0" w:color="auto"/>
              </w:divBdr>
              <w:divsChild>
                <w:div w:id="1623002143">
                  <w:marLeft w:val="0"/>
                  <w:marRight w:val="0"/>
                  <w:marTop w:val="0"/>
                  <w:marBottom w:val="0"/>
                  <w:divBdr>
                    <w:top w:val="none" w:sz="0" w:space="0" w:color="auto"/>
                    <w:left w:val="none" w:sz="0" w:space="0" w:color="auto"/>
                    <w:bottom w:val="none" w:sz="0" w:space="0" w:color="auto"/>
                    <w:right w:val="none" w:sz="0" w:space="0" w:color="auto"/>
                  </w:divBdr>
                  <w:divsChild>
                    <w:div w:id="379205842">
                      <w:marLeft w:val="0"/>
                      <w:marRight w:val="0"/>
                      <w:marTop w:val="45"/>
                      <w:marBottom w:val="0"/>
                      <w:divBdr>
                        <w:top w:val="none" w:sz="0" w:space="0" w:color="auto"/>
                        <w:left w:val="none" w:sz="0" w:space="0" w:color="auto"/>
                        <w:bottom w:val="none" w:sz="0" w:space="0" w:color="auto"/>
                        <w:right w:val="none" w:sz="0" w:space="0" w:color="auto"/>
                      </w:divBdr>
                      <w:divsChild>
                        <w:div w:id="1411999905">
                          <w:marLeft w:val="0"/>
                          <w:marRight w:val="0"/>
                          <w:marTop w:val="0"/>
                          <w:marBottom w:val="0"/>
                          <w:divBdr>
                            <w:top w:val="none" w:sz="0" w:space="0" w:color="auto"/>
                            <w:left w:val="none" w:sz="0" w:space="0" w:color="auto"/>
                            <w:bottom w:val="none" w:sz="0" w:space="0" w:color="auto"/>
                            <w:right w:val="none" w:sz="0" w:space="0" w:color="auto"/>
                          </w:divBdr>
                          <w:divsChild>
                            <w:div w:id="837115035">
                              <w:marLeft w:val="2070"/>
                              <w:marRight w:val="3810"/>
                              <w:marTop w:val="0"/>
                              <w:marBottom w:val="0"/>
                              <w:divBdr>
                                <w:top w:val="none" w:sz="0" w:space="0" w:color="auto"/>
                                <w:left w:val="none" w:sz="0" w:space="0" w:color="auto"/>
                                <w:bottom w:val="none" w:sz="0" w:space="0" w:color="auto"/>
                                <w:right w:val="none" w:sz="0" w:space="0" w:color="auto"/>
                              </w:divBdr>
                              <w:divsChild>
                                <w:div w:id="1594513425">
                                  <w:marLeft w:val="0"/>
                                  <w:marRight w:val="0"/>
                                  <w:marTop w:val="0"/>
                                  <w:marBottom w:val="0"/>
                                  <w:divBdr>
                                    <w:top w:val="none" w:sz="0" w:space="0" w:color="auto"/>
                                    <w:left w:val="none" w:sz="0" w:space="0" w:color="auto"/>
                                    <w:bottom w:val="none" w:sz="0" w:space="0" w:color="auto"/>
                                    <w:right w:val="none" w:sz="0" w:space="0" w:color="auto"/>
                                  </w:divBdr>
                                  <w:divsChild>
                                    <w:div w:id="1044670313">
                                      <w:marLeft w:val="0"/>
                                      <w:marRight w:val="0"/>
                                      <w:marTop w:val="0"/>
                                      <w:marBottom w:val="0"/>
                                      <w:divBdr>
                                        <w:top w:val="none" w:sz="0" w:space="0" w:color="auto"/>
                                        <w:left w:val="none" w:sz="0" w:space="0" w:color="auto"/>
                                        <w:bottom w:val="none" w:sz="0" w:space="0" w:color="auto"/>
                                        <w:right w:val="none" w:sz="0" w:space="0" w:color="auto"/>
                                      </w:divBdr>
                                      <w:divsChild>
                                        <w:div w:id="1962566641">
                                          <w:marLeft w:val="0"/>
                                          <w:marRight w:val="0"/>
                                          <w:marTop w:val="0"/>
                                          <w:marBottom w:val="0"/>
                                          <w:divBdr>
                                            <w:top w:val="none" w:sz="0" w:space="0" w:color="auto"/>
                                            <w:left w:val="none" w:sz="0" w:space="0" w:color="auto"/>
                                            <w:bottom w:val="none" w:sz="0" w:space="0" w:color="auto"/>
                                            <w:right w:val="none" w:sz="0" w:space="0" w:color="auto"/>
                                          </w:divBdr>
                                          <w:divsChild>
                                            <w:div w:id="505901821">
                                              <w:marLeft w:val="0"/>
                                              <w:marRight w:val="0"/>
                                              <w:marTop w:val="0"/>
                                              <w:marBottom w:val="0"/>
                                              <w:divBdr>
                                                <w:top w:val="none" w:sz="0" w:space="0" w:color="auto"/>
                                                <w:left w:val="none" w:sz="0" w:space="0" w:color="auto"/>
                                                <w:bottom w:val="none" w:sz="0" w:space="0" w:color="auto"/>
                                                <w:right w:val="none" w:sz="0" w:space="0" w:color="auto"/>
                                              </w:divBdr>
                                              <w:divsChild>
                                                <w:div w:id="266541158">
                                                  <w:marLeft w:val="0"/>
                                                  <w:marRight w:val="0"/>
                                                  <w:marTop w:val="0"/>
                                                  <w:marBottom w:val="0"/>
                                                  <w:divBdr>
                                                    <w:top w:val="none" w:sz="0" w:space="0" w:color="auto"/>
                                                    <w:left w:val="none" w:sz="0" w:space="0" w:color="auto"/>
                                                    <w:bottom w:val="none" w:sz="0" w:space="0" w:color="auto"/>
                                                    <w:right w:val="none" w:sz="0" w:space="0" w:color="auto"/>
                                                  </w:divBdr>
                                                  <w:divsChild>
                                                    <w:div w:id="1315141701">
                                                      <w:marLeft w:val="0"/>
                                                      <w:marRight w:val="0"/>
                                                      <w:marTop w:val="0"/>
                                                      <w:marBottom w:val="0"/>
                                                      <w:divBdr>
                                                        <w:top w:val="none" w:sz="0" w:space="0" w:color="auto"/>
                                                        <w:left w:val="none" w:sz="0" w:space="0" w:color="auto"/>
                                                        <w:bottom w:val="none" w:sz="0" w:space="0" w:color="auto"/>
                                                        <w:right w:val="none" w:sz="0" w:space="0" w:color="auto"/>
                                                      </w:divBdr>
                                                      <w:divsChild>
                                                        <w:div w:id="685717340">
                                                          <w:marLeft w:val="0"/>
                                                          <w:marRight w:val="0"/>
                                                          <w:marTop w:val="0"/>
                                                          <w:marBottom w:val="0"/>
                                                          <w:divBdr>
                                                            <w:top w:val="none" w:sz="0" w:space="0" w:color="auto"/>
                                                            <w:left w:val="none" w:sz="0" w:space="0" w:color="auto"/>
                                                            <w:bottom w:val="none" w:sz="0" w:space="0" w:color="auto"/>
                                                            <w:right w:val="none" w:sz="0" w:space="0" w:color="auto"/>
                                                          </w:divBdr>
                                                          <w:divsChild>
                                                            <w:div w:id="1911227593">
                                                              <w:marLeft w:val="0"/>
                                                              <w:marRight w:val="0"/>
                                                              <w:marTop w:val="0"/>
                                                              <w:marBottom w:val="0"/>
                                                              <w:divBdr>
                                                                <w:top w:val="none" w:sz="0" w:space="0" w:color="auto"/>
                                                                <w:left w:val="none" w:sz="0" w:space="0" w:color="auto"/>
                                                                <w:bottom w:val="none" w:sz="0" w:space="0" w:color="auto"/>
                                                                <w:right w:val="none" w:sz="0" w:space="0" w:color="auto"/>
                                                              </w:divBdr>
                                                              <w:divsChild>
                                                                <w:div w:id="2119449577">
                                                                  <w:marLeft w:val="0"/>
                                                                  <w:marRight w:val="0"/>
                                                                  <w:marTop w:val="0"/>
                                                                  <w:marBottom w:val="0"/>
                                                                  <w:divBdr>
                                                                    <w:top w:val="none" w:sz="0" w:space="0" w:color="auto"/>
                                                                    <w:left w:val="none" w:sz="0" w:space="0" w:color="auto"/>
                                                                    <w:bottom w:val="none" w:sz="0" w:space="0" w:color="auto"/>
                                                                    <w:right w:val="none" w:sz="0" w:space="0" w:color="auto"/>
                                                                  </w:divBdr>
                                                                  <w:divsChild>
                                                                    <w:div w:id="1293944112">
                                                                      <w:marLeft w:val="0"/>
                                                                      <w:marRight w:val="0"/>
                                                                      <w:marTop w:val="0"/>
                                                                      <w:marBottom w:val="0"/>
                                                                      <w:divBdr>
                                                                        <w:top w:val="none" w:sz="0" w:space="0" w:color="auto"/>
                                                                        <w:left w:val="none" w:sz="0" w:space="0" w:color="auto"/>
                                                                        <w:bottom w:val="none" w:sz="0" w:space="0" w:color="auto"/>
                                                                        <w:right w:val="none" w:sz="0" w:space="0" w:color="auto"/>
                                                                      </w:divBdr>
                                                                      <w:divsChild>
                                                                        <w:div w:id="206756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11270138">
      <w:bodyDiv w:val="1"/>
      <w:marLeft w:val="0"/>
      <w:marRight w:val="0"/>
      <w:marTop w:val="0"/>
      <w:marBottom w:val="0"/>
      <w:divBdr>
        <w:top w:val="none" w:sz="0" w:space="0" w:color="auto"/>
        <w:left w:val="none" w:sz="0" w:space="0" w:color="auto"/>
        <w:bottom w:val="none" w:sz="0" w:space="0" w:color="auto"/>
        <w:right w:val="none" w:sz="0" w:space="0" w:color="auto"/>
      </w:divBdr>
    </w:div>
    <w:div w:id="761804463">
      <w:bodyDiv w:val="1"/>
      <w:marLeft w:val="0"/>
      <w:marRight w:val="0"/>
      <w:marTop w:val="0"/>
      <w:marBottom w:val="0"/>
      <w:divBdr>
        <w:top w:val="none" w:sz="0" w:space="0" w:color="auto"/>
        <w:left w:val="none" w:sz="0" w:space="0" w:color="auto"/>
        <w:bottom w:val="none" w:sz="0" w:space="0" w:color="auto"/>
        <w:right w:val="none" w:sz="0" w:space="0" w:color="auto"/>
      </w:divBdr>
    </w:div>
    <w:div w:id="769659925">
      <w:bodyDiv w:val="1"/>
      <w:marLeft w:val="0"/>
      <w:marRight w:val="0"/>
      <w:marTop w:val="0"/>
      <w:marBottom w:val="0"/>
      <w:divBdr>
        <w:top w:val="none" w:sz="0" w:space="0" w:color="auto"/>
        <w:left w:val="none" w:sz="0" w:space="0" w:color="auto"/>
        <w:bottom w:val="none" w:sz="0" w:space="0" w:color="auto"/>
        <w:right w:val="none" w:sz="0" w:space="0" w:color="auto"/>
      </w:divBdr>
    </w:div>
    <w:div w:id="836575563">
      <w:bodyDiv w:val="1"/>
      <w:marLeft w:val="0"/>
      <w:marRight w:val="0"/>
      <w:marTop w:val="0"/>
      <w:marBottom w:val="0"/>
      <w:divBdr>
        <w:top w:val="none" w:sz="0" w:space="0" w:color="auto"/>
        <w:left w:val="none" w:sz="0" w:space="0" w:color="auto"/>
        <w:bottom w:val="none" w:sz="0" w:space="0" w:color="auto"/>
        <w:right w:val="none" w:sz="0" w:space="0" w:color="auto"/>
      </w:divBdr>
    </w:div>
    <w:div w:id="934216523">
      <w:bodyDiv w:val="1"/>
      <w:marLeft w:val="0"/>
      <w:marRight w:val="0"/>
      <w:marTop w:val="0"/>
      <w:marBottom w:val="0"/>
      <w:divBdr>
        <w:top w:val="none" w:sz="0" w:space="0" w:color="auto"/>
        <w:left w:val="none" w:sz="0" w:space="0" w:color="auto"/>
        <w:bottom w:val="none" w:sz="0" w:space="0" w:color="auto"/>
        <w:right w:val="none" w:sz="0" w:space="0" w:color="auto"/>
      </w:divBdr>
    </w:div>
    <w:div w:id="998845144">
      <w:bodyDiv w:val="1"/>
      <w:marLeft w:val="0"/>
      <w:marRight w:val="0"/>
      <w:marTop w:val="0"/>
      <w:marBottom w:val="0"/>
      <w:divBdr>
        <w:top w:val="none" w:sz="0" w:space="0" w:color="auto"/>
        <w:left w:val="none" w:sz="0" w:space="0" w:color="auto"/>
        <w:bottom w:val="none" w:sz="0" w:space="0" w:color="auto"/>
        <w:right w:val="none" w:sz="0" w:space="0" w:color="auto"/>
      </w:divBdr>
    </w:div>
    <w:div w:id="1018652694">
      <w:bodyDiv w:val="1"/>
      <w:marLeft w:val="0"/>
      <w:marRight w:val="0"/>
      <w:marTop w:val="0"/>
      <w:marBottom w:val="0"/>
      <w:divBdr>
        <w:top w:val="none" w:sz="0" w:space="0" w:color="auto"/>
        <w:left w:val="none" w:sz="0" w:space="0" w:color="auto"/>
        <w:bottom w:val="none" w:sz="0" w:space="0" w:color="auto"/>
        <w:right w:val="none" w:sz="0" w:space="0" w:color="auto"/>
      </w:divBdr>
    </w:div>
    <w:div w:id="1108425861">
      <w:bodyDiv w:val="1"/>
      <w:marLeft w:val="0"/>
      <w:marRight w:val="0"/>
      <w:marTop w:val="0"/>
      <w:marBottom w:val="0"/>
      <w:divBdr>
        <w:top w:val="none" w:sz="0" w:space="0" w:color="auto"/>
        <w:left w:val="none" w:sz="0" w:space="0" w:color="auto"/>
        <w:bottom w:val="none" w:sz="0" w:space="0" w:color="auto"/>
        <w:right w:val="none" w:sz="0" w:space="0" w:color="auto"/>
      </w:divBdr>
    </w:div>
    <w:div w:id="1115750619">
      <w:bodyDiv w:val="1"/>
      <w:marLeft w:val="0"/>
      <w:marRight w:val="0"/>
      <w:marTop w:val="0"/>
      <w:marBottom w:val="0"/>
      <w:divBdr>
        <w:top w:val="none" w:sz="0" w:space="0" w:color="auto"/>
        <w:left w:val="none" w:sz="0" w:space="0" w:color="auto"/>
        <w:bottom w:val="none" w:sz="0" w:space="0" w:color="auto"/>
        <w:right w:val="none" w:sz="0" w:space="0" w:color="auto"/>
      </w:divBdr>
    </w:div>
    <w:div w:id="1128547594">
      <w:bodyDiv w:val="1"/>
      <w:marLeft w:val="0"/>
      <w:marRight w:val="0"/>
      <w:marTop w:val="0"/>
      <w:marBottom w:val="0"/>
      <w:divBdr>
        <w:top w:val="none" w:sz="0" w:space="0" w:color="auto"/>
        <w:left w:val="none" w:sz="0" w:space="0" w:color="auto"/>
        <w:bottom w:val="none" w:sz="0" w:space="0" w:color="auto"/>
        <w:right w:val="none" w:sz="0" w:space="0" w:color="auto"/>
      </w:divBdr>
      <w:divsChild>
        <w:div w:id="1061752431">
          <w:marLeft w:val="0"/>
          <w:marRight w:val="0"/>
          <w:marTop w:val="0"/>
          <w:marBottom w:val="0"/>
          <w:divBdr>
            <w:top w:val="none" w:sz="0" w:space="0" w:color="auto"/>
            <w:left w:val="none" w:sz="0" w:space="0" w:color="auto"/>
            <w:bottom w:val="none" w:sz="0" w:space="0" w:color="auto"/>
            <w:right w:val="none" w:sz="0" w:space="0" w:color="auto"/>
          </w:divBdr>
        </w:div>
      </w:divsChild>
    </w:div>
    <w:div w:id="1155224188">
      <w:bodyDiv w:val="1"/>
      <w:marLeft w:val="0"/>
      <w:marRight w:val="0"/>
      <w:marTop w:val="0"/>
      <w:marBottom w:val="0"/>
      <w:divBdr>
        <w:top w:val="none" w:sz="0" w:space="0" w:color="auto"/>
        <w:left w:val="none" w:sz="0" w:space="0" w:color="auto"/>
        <w:bottom w:val="none" w:sz="0" w:space="0" w:color="auto"/>
        <w:right w:val="none" w:sz="0" w:space="0" w:color="auto"/>
      </w:divBdr>
    </w:div>
    <w:div w:id="1200824024">
      <w:bodyDiv w:val="1"/>
      <w:marLeft w:val="0"/>
      <w:marRight w:val="0"/>
      <w:marTop w:val="0"/>
      <w:marBottom w:val="0"/>
      <w:divBdr>
        <w:top w:val="none" w:sz="0" w:space="0" w:color="auto"/>
        <w:left w:val="none" w:sz="0" w:space="0" w:color="auto"/>
        <w:bottom w:val="none" w:sz="0" w:space="0" w:color="auto"/>
        <w:right w:val="none" w:sz="0" w:space="0" w:color="auto"/>
      </w:divBdr>
      <w:divsChild>
        <w:div w:id="1457914984">
          <w:marLeft w:val="1166"/>
          <w:marRight w:val="0"/>
          <w:marTop w:val="134"/>
          <w:marBottom w:val="0"/>
          <w:divBdr>
            <w:top w:val="none" w:sz="0" w:space="0" w:color="auto"/>
            <w:left w:val="none" w:sz="0" w:space="0" w:color="auto"/>
            <w:bottom w:val="none" w:sz="0" w:space="0" w:color="auto"/>
            <w:right w:val="none" w:sz="0" w:space="0" w:color="auto"/>
          </w:divBdr>
        </w:div>
        <w:div w:id="913969957">
          <w:marLeft w:val="1166"/>
          <w:marRight w:val="0"/>
          <w:marTop w:val="134"/>
          <w:marBottom w:val="0"/>
          <w:divBdr>
            <w:top w:val="none" w:sz="0" w:space="0" w:color="auto"/>
            <w:left w:val="none" w:sz="0" w:space="0" w:color="auto"/>
            <w:bottom w:val="none" w:sz="0" w:space="0" w:color="auto"/>
            <w:right w:val="none" w:sz="0" w:space="0" w:color="auto"/>
          </w:divBdr>
        </w:div>
        <w:div w:id="1920598281">
          <w:marLeft w:val="1166"/>
          <w:marRight w:val="0"/>
          <w:marTop w:val="134"/>
          <w:marBottom w:val="0"/>
          <w:divBdr>
            <w:top w:val="none" w:sz="0" w:space="0" w:color="auto"/>
            <w:left w:val="none" w:sz="0" w:space="0" w:color="auto"/>
            <w:bottom w:val="none" w:sz="0" w:space="0" w:color="auto"/>
            <w:right w:val="none" w:sz="0" w:space="0" w:color="auto"/>
          </w:divBdr>
        </w:div>
      </w:divsChild>
    </w:div>
    <w:div w:id="1230732969">
      <w:bodyDiv w:val="1"/>
      <w:marLeft w:val="0"/>
      <w:marRight w:val="0"/>
      <w:marTop w:val="0"/>
      <w:marBottom w:val="0"/>
      <w:divBdr>
        <w:top w:val="none" w:sz="0" w:space="0" w:color="auto"/>
        <w:left w:val="none" w:sz="0" w:space="0" w:color="auto"/>
        <w:bottom w:val="none" w:sz="0" w:space="0" w:color="auto"/>
        <w:right w:val="none" w:sz="0" w:space="0" w:color="auto"/>
      </w:divBdr>
    </w:div>
    <w:div w:id="1247693614">
      <w:bodyDiv w:val="1"/>
      <w:marLeft w:val="0"/>
      <w:marRight w:val="0"/>
      <w:marTop w:val="0"/>
      <w:marBottom w:val="0"/>
      <w:divBdr>
        <w:top w:val="none" w:sz="0" w:space="0" w:color="auto"/>
        <w:left w:val="none" w:sz="0" w:space="0" w:color="auto"/>
        <w:bottom w:val="none" w:sz="0" w:space="0" w:color="auto"/>
        <w:right w:val="none" w:sz="0" w:space="0" w:color="auto"/>
      </w:divBdr>
    </w:div>
    <w:div w:id="1256287172">
      <w:bodyDiv w:val="1"/>
      <w:marLeft w:val="0"/>
      <w:marRight w:val="0"/>
      <w:marTop w:val="0"/>
      <w:marBottom w:val="0"/>
      <w:divBdr>
        <w:top w:val="none" w:sz="0" w:space="0" w:color="auto"/>
        <w:left w:val="none" w:sz="0" w:space="0" w:color="auto"/>
        <w:bottom w:val="none" w:sz="0" w:space="0" w:color="auto"/>
        <w:right w:val="none" w:sz="0" w:space="0" w:color="auto"/>
      </w:divBdr>
    </w:div>
    <w:div w:id="1293947971">
      <w:bodyDiv w:val="1"/>
      <w:marLeft w:val="0"/>
      <w:marRight w:val="0"/>
      <w:marTop w:val="0"/>
      <w:marBottom w:val="0"/>
      <w:divBdr>
        <w:top w:val="none" w:sz="0" w:space="0" w:color="auto"/>
        <w:left w:val="none" w:sz="0" w:space="0" w:color="auto"/>
        <w:bottom w:val="none" w:sz="0" w:space="0" w:color="auto"/>
        <w:right w:val="none" w:sz="0" w:space="0" w:color="auto"/>
      </w:divBdr>
      <w:divsChild>
        <w:div w:id="505830778">
          <w:marLeft w:val="720"/>
          <w:marRight w:val="0"/>
          <w:marTop w:val="96"/>
          <w:marBottom w:val="0"/>
          <w:divBdr>
            <w:top w:val="none" w:sz="0" w:space="0" w:color="auto"/>
            <w:left w:val="none" w:sz="0" w:space="0" w:color="auto"/>
            <w:bottom w:val="none" w:sz="0" w:space="0" w:color="auto"/>
            <w:right w:val="none" w:sz="0" w:space="0" w:color="auto"/>
          </w:divBdr>
        </w:div>
        <w:div w:id="299114257">
          <w:marLeft w:val="1166"/>
          <w:marRight w:val="0"/>
          <w:marTop w:val="72"/>
          <w:marBottom w:val="0"/>
          <w:divBdr>
            <w:top w:val="none" w:sz="0" w:space="0" w:color="auto"/>
            <w:left w:val="none" w:sz="0" w:space="0" w:color="auto"/>
            <w:bottom w:val="none" w:sz="0" w:space="0" w:color="auto"/>
            <w:right w:val="none" w:sz="0" w:space="0" w:color="auto"/>
          </w:divBdr>
        </w:div>
        <w:div w:id="1759055354">
          <w:marLeft w:val="1166"/>
          <w:marRight w:val="0"/>
          <w:marTop w:val="72"/>
          <w:marBottom w:val="0"/>
          <w:divBdr>
            <w:top w:val="none" w:sz="0" w:space="0" w:color="auto"/>
            <w:left w:val="none" w:sz="0" w:space="0" w:color="auto"/>
            <w:bottom w:val="none" w:sz="0" w:space="0" w:color="auto"/>
            <w:right w:val="none" w:sz="0" w:space="0" w:color="auto"/>
          </w:divBdr>
        </w:div>
        <w:div w:id="1523401316">
          <w:marLeft w:val="1166"/>
          <w:marRight w:val="0"/>
          <w:marTop w:val="72"/>
          <w:marBottom w:val="0"/>
          <w:divBdr>
            <w:top w:val="none" w:sz="0" w:space="0" w:color="auto"/>
            <w:left w:val="none" w:sz="0" w:space="0" w:color="auto"/>
            <w:bottom w:val="none" w:sz="0" w:space="0" w:color="auto"/>
            <w:right w:val="none" w:sz="0" w:space="0" w:color="auto"/>
          </w:divBdr>
        </w:div>
        <w:div w:id="1109275370">
          <w:marLeft w:val="1166"/>
          <w:marRight w:val="0"/>
          <w:marTop w:val="72"/>
          <w:marBottom w:val="0"/>
          <w:divBdr>
            <w:top w:val="none" w:sz="0" w:space="0" w:color="auto"/>
            <w:left w:val="none" w:sz="0" w:space="0" w:color="auto"/>
            <w:bottom w:val="none" w:sz="0" w:space="0" w:color="auto"/>
            <w:right w:val="none" w:sz="0" w:space="0" w:color="auto"/>
          </w:divBdr>
        </w:div>
        <w:div w:id="91097606">
          <w:marLeft w:val="1166"/>
          <w:marRight w:val="0"/>
          <w:marTop w:val="72"/>
          <w:marBottom w:val="0"/>
          <w:divBdr>
            <w:top w:val="none" w:sz="0" w:space="0" w:color="auto"/>
            <w:left w:val="none" w:sz="0" w:space="0" w:color="auto"/>
            <w:bottom w:val="none" w:sz="0" w:space="0" w:color="auto"/>
            <w:right w:val="none" w:sz="0" w:space="0" w:color="auto"/>
          </w:divBdr>
        </w:div>
        <w:div w:id="169880650">
          <w:marLeft w:val="1166"/>
          <w:marRight w:val="0"/>
          <w:marTop w:val="72"/>
          <w:marBottom w:val="0"/>
          <w:divBdr>
            <w:top w:val="none" w:sz="0" w:space="0" w:color="auto"/>
            <w:left w:val="none" w:sz="0" w:space="0" w:color="auto"/>
            <w:bottom w:val="none" w:sz="0" w:space="0" w:color="auto"/>
            <w:right w:val="none" w:sz="0" w:space="0" w:color="auto"/>
          </w:divBdr>
        </w:div>
        <w:div w:id="334111593">
          <w:marLeft w:val="547"/>
          <w:marRight w:val="0"/>
          <w:marTop w:val="91"/>
          <w:marBottom w:val="0"/>
          <w:divBdr>
            <w:top w:val="none" w:sz="0" w:space="0" w:color="auto"/>
            <w:left w:val="none" w:sz="0" w:space="0" w:color="auto"/>
            <w:bottom w:val="none" w:sz="0" w:space="0" w:color="auto"/>
            <w:right w:val="none" w:sz="0" w:space="0" w:color="auto"/>
          </w:divBdr>
        </w:div>
        <w:div w:id="1481386318">
          <w:marLeft w:val="720"/>
          <w:marRight w:val="0"/>
          <w:marTop w:val="96"/>
          <w:marBottom w:val="0"/>
          <w:divBdr>
            <w:top w:val="none" w:sz="0" w:space="0" w:color="auto"/>
            <w:left w:val="none" w:sz="0" w:space="0" w:color="auto"/>
            <w:bottom w:val="none" w:sz="0" w:space="0" w:color="auto"/>
            <w:right w:val="none" w:sz="0" w:space="0" w:color="auto"/>
          </w:divBdr>
        </w:div>
        <w:div w:id="867983161">
          <w:marLeft w:val="1166"/>
          <w:marRight w:val="0"/>
          <w:marTop w:val="72"/>
          <w:marBottom w:val="0"/>
          <w:divBdr>
            <w:top w:val="none" w:sz="0" w:space="0" w:color="auto"/>
            <w:left w:val="none" w:sz="0" w:space="0" w:color="auto"/>
            <w:bottom w:val="none" w:sz="0" w:space="0" w:color="auto"/>
            <w:right w:val="none" w:sz="0" w:space="0" w:color="auto"/>
          </w:divBdr>
        </w:div>
        <w:div w:id="606544878">
          <w:marLeft w:val="1166"/>
          <w:marRight w:val="0"/>
          <w:marTop w:val="72"/>
          <w:marBottom w:val="0"/>
          <w:divBdr>
            <w:top w:val="none" w:sz="0" w:space="0" w:color="auto"/>
            <w:left w:val="none" w:sz="0" w:space="0" w:color="auto"/>
            <w:bottom w:val="none" w:sz="0" w:space="0" w:color="auto"/>
            <w:right w:val="none" w:sz="0" w:space="0" w:color="auto"/>
          </w:divBdr>
        </w:div>
        <w:div w:id="1326515332">
          <w:marLeft w:val="1166"/>
          <w:marRight w:val="0"/>
          <w:marTop w:val="72"/>
          <w:marBottom w:val="0"/>
          <w:divBdr>
            <w:top w:val="none" w:sz="0" w:space="0" w:color="auto"/>
            <w:left w:val="none" w:sz="0" w:space="0" w:color="auto"/>
            <w:bottom w:val="none" w:sz="0" w:space="0" w:color="auto"/>
            <w:right w:val="none" w:sz="0" w:space="0" w:color="auto"/>
          </w:divBdr>
        </w:div>
        <w:div w:id="183444146">
          <w:marLeft w:val="1166"/>
          <w:marRight w:val="0"/>
          <w:marTop w:val="72"/>
          <w:marBottom w:val="0"/>
          <w:divBdr>
            <w:top w:val="none" w:sz="0" w:space="0" w:color="auto"/>
            <w:left w:val="none" w:sz="0" w:space="0" w:color="auto"/>
            <w:bottom w:val="none" w:sz="0" w:space="0" w:color="auto"/>
            <w:right w:val="none" w:sz="0" w:space="0" w:color="auto"/>
          </w:divBdr>
        </w:div>
        <w:div w:id="1258640603">
          <w:marLeft w:val="547"/>
          <w:marRight w:val="0"/>
          <w:marTop w:val="91"/>
          <w:marBottom w:val="0"/>
          <w:divBdr>
            <w:top w:val="none" w:sz="0" w:space="0" w:color="auto"/>
            <w:left w:val="none" w:sz="0" w:space="0" w:color="auto"/>
            <w:bottom w:val="none" w:sz="0" w:space="0" w:color="auto"/>
            <w:right w:val="none" w:sz="0" w:space="0" w:color="auto"/>
          </w:divBdr>
        </w:div>
        <w:div w:id="777531384">
          <w:marLeft w:val="547"/>
          <w:marRight w:val="0"/>
          <w:marTop w:val="91"/>
          <w:marBottom w:val="0"/>
          <w:divBdr>
            <w:top w:val="none" w:sz="0" w:space="0" w:color="auto"/>
            <w:left w:val="none" w:sz="0" w:space="0" w:color="auto"/>
            <w:bottom w:val="none" w:sz="0" w:space="0" w:color="auto"/>
            <w:right w:val="none" w:sz="0" w:space="0" w:color="auto"/>
          </w:divBdr>
        </w:div>
      </w:divsChild>
    </w:div>
    <w:div w:id="1320039939">
      <w:bodyDiv w:val="1"/>
      <w:marLeft w:val="0"/>
      <w:marRight w:val="0"/>
      <w:marTop w:val="0"/>
      <w:marBottom w:val="0"/>
      <w:divBdr>
        <w:top w:val="none" w:sz="0" w:space="0" w:color="auto"/>
        <w:left w:val="none" w:sz="0" w:space="0" w:color="auto"/>
        <w:bottom w:val="none" w:sz="0" w:space="0" w:color="auto"/>
        <w:right w:val="none" w:sz="0" w:space="0" w:color="auto"/>
      </w:divBdr>
      <w:divsChild>
        <w:div w:id="46805298">
          <w:marLeft w:val="0"/>
          <w:marRight w:val="0"/>
          <w:marTop w:val="0"/>
          <w:marBottom w:val="0"/>
          <w:divBdr>
            <w:top w:val="none" w:sz="0" w:space="0" w:color="auto"/>
            <w:left w:val="none" w:sz="0" w:space="0" w:color="auto"/>
            <w:bottom w:val="none" w:sz="0" w:space="0" w:color="auto"/>
            <w:right w:val="none" w:sz="0" w:space="0" w:color="auto"/>
          </w:divBdr>
        </w:div>
        <w:div w:id="519122596">
          <w:marLeft w:val="0"/>
          <w:marRight w:val="0"/>
          <w:marTop w:val="0"/>
          <w:marBottom w:val="0"/>
          <w:divBdr>
            <w:top w:val="none" w:sz="0" w:space="0" w:color="auto"/>
            <w:left w:val="none" w:sz="0" w:space="0" w:color="auto"/>
            <w:bottom w:val="none" w:sz="0" w:space="0" w:color="auto"/>
            <w:right w:val="none" w:sz="0" w:space="0" w:color="auto"/>
          </w:divBdr>
        </w:div>
        <w:div w:id="1497528318">
          <w:marLeft w:val="0"/>
          <w:marRight w:val="0"/>
          <w:marTop w:val="0"/>
          <w:marBottom w:val="0"/>
          <w:divBdr>
            <w:top w:val="none" w:sz="0" w:space="0" w:color="auto"/>
            <w:left w:val="none" w:sz="0" w:space="0" w:color="auto"/>
            <w:bottom w:val="none" w:sz="0" w:space="0" w:color="auto"/>
            <w:right w:val="none" w:sz="0" w:space="0" w:color="auto"/>
          </w:divBdr>
        </w:div>
      </w:divsChild>
    </w:div>
    <w:div w:id="1327515405">
      <w:bodyDiv w:val="1"/>
      <w:marLeft w:val="0"/>
      <w:marRight w:val="0"/>
      <w:marTop w:val="0"/>
      <w:marBottom w:val="0"/>
      <w:divBdr>
        <w:top w:val="none" w:sz="0" w:space="0" w:color="auto"/>
        <w:left w:val="none" w:sz="0" w:space="0" w:color="auto"/>
        <w:bottom w:val="none" w:sz="0" w:space="0" w:color="auto"/>
        <w:right w:val="none" w:sz="0" w:space="0" w:color="auto"/>
      </w:divBdr>
    </w:div>
    <w:div w:id="1334990492">
      <w:bodyDiv w:val="1"/>
      <w:marLeft w:val="0"/>
      <w:marRight w:val="0"/>
      <w:marTop w:val="0"/>
      <w:marBottom w:val="0"/>
      <w:divBdr>
        <w:top w:val="none" w:sz="0" w:space="0" w:color="auto"/>
        <w:left w:val="none" w:sz="0" w:space="0" w:color="auto"/>
        <w:bottom w:val="none" w:sz="0" w:space="0" w:color="auto"/>
        <w:right w:val="none" w:sz="0" w:space="0" w:color="auto"/>
      </w:divBdr>
    </w:div>
    <w:div w:id="1388185475">
      <w:bodyDiv w:val="1"/>
      <w:marLeft w:val="0"/>
      <w:marRight w:val="0"/>
      <w:marTop w:val="0"/>
      <w:marBottom w:val="0"/>
      <w:divBdr>
        <w:top w:val="none" w:sz="0" w:space="0" w:color="auto"/>
        <w:left w:val="none" w:sz="0" w:space="0" w:color="auto"/>
        <w:bottom w:val="none" w:sz="0" w:space="0" w:color="auto"/>
        <w:right w:val="none" w:sz="0" w:space="0" w:color="auto"/>
      </w:divBdr>
    </w:div>
    <w:div w:id="1433894537">
      <w:bodyDiv w:val="1"/>
      <w:marLeft w:val="0"/>
      <w:marRight w:val="0"/>
      <w:marTop w:val="0"/>
      <w:marBottom w:val="0"/>
      <w:divBdr>
        <w:top w:val="none" w:sz="0" w:space="0" w:color="auto"/>
        <w:left w:val="none" w:sz="0" w:space="0" w:color="auto"/>
        <w:bottom w:val="none" w:sz="0" w:space="0" w:color="auto"/>
        <w:right w:val="none" w:sz="0" w:space="0" w:color="auto"/>
      </w:divBdr>
      <w:divsChild>
        <w:div w:id="2080251731">
          <w:marLeft w:val="0"/>
          <w:marRight w:val="0"/>
          <w:marTop w:val="0"/>
          <w:marBottom w:val="0"/>
          <w:divBdr>
            <w:top w:val="none" w:sz="0" w:space="0" w:color="auto"/>
            <w:left w:val="none" w:sz="0" w:space="0" w:color="auto"/>
            <w:bottom w:val="none" w:sz="0" w:space="0" w:color="auto"/>
            <w:right w:val="none" w:sz="0" w:space="0" w:color="auto"/>
          </w:divBdr>
          <w:divsChild>
            <w:div w:id="2037005429">
              <w:marLeft w:val="0"/>
              <w:marRight w:val="0"/>
              <w:marTop w:val="0"/>
              <w:marBottom w:val="0"/>
              <w:divBdr>
                <w:top w:val="none" w:sz="0" w:space="0" w:color="auto"/>
                <w:left w:val="none" w:sz="0" w:space="0" w:color="auto"/>
                <w:bottom w:val="none" w:sz="0" w:space="0" w:color="auto"/>
                <w:right w:val="none" w:sz="0" w:space="0" w:color="auto"/>
              </w:divBdr>
              <w:divsChild>
                <w:div w:id="1913150857">
                  <w:marLeft w:val="0"/>
                  <w:marRight w:val="0"/>
                  <w:marTop w:val="0"/>
                  <w:marBottom w:val="0"/>
                  <w:divBdr>
                    <w:top w:val="none" w:sz="0" w:space="0" w:color="auto"/>
                    <w:left w:val="none" w:sz="0" w:space="0" w:color="auto"/>
                    <w:bottom w:val="none" w:sz="0" w:space="0" w:color="auto"/>
                    <w:right w:val="none" w:sz="0" w:space="0" w:color="auto"/>
                  </w:divBdr>
                  <w:divsChild>
                    <w:div w:id="826822194">
                      <w:marLeft w:val="0"/>
                      <w:marRight w:val="0"/>
                      <w:marTop w:val="45"/>
                      <w:marBottom w:val="0"/>
                      <w:divBdr>
                        <w:top w:val="none" w:sz="0" w:space="0" w:color="auto"/>
                        <w:left w:val="none" w:sz="0" w:space="0" w:color="auto"/>
                        <w:bottom w:val="none" w:sz="0" w:space="0" w:color="auto"/>
                        <w:right w:val="none" w:sz="0" w:space="0" w:color="auto"/>
                      </w:divBdr>
                      <w:divsChild>
                        <w:div w:id="701394029">
                          <w:marLeft w:val="0"/>
                          <w:marRight w:val="0"/>
                          <w:marTop w:val="0"/>
                          <w:marBottom w:val="0"/>
                          <w:divBdr>
                            <w:top w:val="none" w:sz="0" w:space="0" w:color="auto"/>
                            <w:left w:val="none" w:sz="0" w:space="0" w:color="auto"/>
                            <w:bottom w:val="none" w:sz="0" w:space="0" w:color="auto"/>
                            <w:right w:val="none" w:sz="0" w:space="0" w:color="auto"/>
                          </w:divBdr>
                          <w:divsChild>
                            <w:div w:id="1869488668">
                              <w:marLeft w:val="2070"/>
                              <w:marRight w:val="3810"/>
                              <w:marTop w:val="0"/>
                              <w:marBottom w:val="0"/>
                              <w:divBdr>
                                <w:top w:val="none" w:sz="0" w:space="0" w:color="auto"/>
                                <w:left w:val="none" w:sz="0" w:space="0" w:color="auto"/>
                                <w:bottom w:val="none" w:sz="0" w:space="0" w:color="auto"/>
                                <w:right w:val="none" w:sz="0" w:space="0" w:color="auto"/>
                              </w:divBdr>
                              <w:divsChild>
                                <w:div w:id="1526018641">
                                  <w:marLeft w:val="0"/>
                                  <w:marRight w:val="0"/>
                                  <w:marTop w:val="0"/>
                                  <w:marBottom w:val="0"/>
                                  <w:divBdr>
                                    <w:top w:val="none" w:sz="0" w:space="0" w:color="auto"/>
                                    <w:left w:val="none" w:sz="0" w:space="0" w:color="auto"/>
                                    <w:bottom w:val="none" w:sz="0" w:space="0" w:color="auto"/>
                                    <w:right w:val="none" w:sz="0" w:space="0" w:color="auto"/>
                                  </w:divBdr>
                                  <w:divsChild>
                                    <w:div w:id="2130125702">
                                      <w:marLeft w:val="0"/>
                                      <w:marRight w:val="0"/>
                                      <w:marTop w:val="0"/>
                                      <w:marBottom w:val="0"/>
                                      <w:divBdr>
                                        <w:top w:val="none" w:sz="0" w:space="0" w:color="auto"/>
                                        <w:left w:val="none" w:sz="0" w:space="0" w:color="auto"/>
                                        <w:bottom w:val="none" w:sz="0" w:space="0" w:color="auto"/>
                                        <w:right w:val="none" w:sz="0" w:space="0" w:color="auto"/>
                                      </w:divBdr>
                                      <w:divsChild>
                                        <w:div w:id="1666863276">
                                          <w:marLeft w:val="0"/>
                                          <w:marRight w:val="0"/>
                                          <w:marTop w:val="0"/>
                                          <w:marBottom w:val="0"/>
                                          <w:divBdr>
                                            <w:top w:val="none" w:sz="0" w:space="0" w:color="auto"/>
                                            <w:left w:val="none" w:sz="0" w:space="0" w:color="auto"/>
                                            <w:bottom w:val="none" w:sz="0" w:space="0" w:color="auto"/>
                                            <w:right w:val="none" w:sz="0" w:space="0" w:color="auto"/>
                                          </w:divBdr>
                                          <w:divsChild>
                                            <w:div w:id="1390374322">
                                              <w:marLeft w:val="0"/>
                                              <w:marRight w:val="0"/>
                                              <w:marTop w:val="0"/>
                                              <w:marBottom w:val="0"/>
                                              <w:divBdr>
                                                <w:top w:val="none" w:sz="0" w:space="0" w:color="auto"/>
                                                <w:left w:val="none" w:sz="0" w:space="0" w:color="auto"/>
                                                <w:bottom w:val="none" w:sz="0" w:space="0" w:color="auto"/>
                                                <w:right w:val="none" w:sz="0" w:space="0" w:color="auto"/>
                                              </w:divBdr>
                                              <w:divsChild>
                                                <w:div w:id="1160192895">
                                                  <w:marLeft w:val="0"/>
                                                  <w:marRight w:val="0"/>
                                                  <w:marTop w:val="0"/>
                                                  <w:marBottom w:val="0"/>
                                                  <w:divBdr>
                                                    <w:top w:val="none" w:sz="0" w:space="0" w:color="auto"/>
                                                    <w:left w:val="none" w:sz="0" w:space="0" w:color="auto"/>
                                                    <w:bottom w:val="none" w:sz="0" w:space="0" w:color="auto"/>
                                                    <w:right w:val="none" w:sz="0" w:space="0" w:color="auto"/>
                                                  </w:divBdr>
                                                  <w:divsChild>
                                                    <w:div w:id="487594521">
                                                      <w:marLeft w:val="0"/>
                                                      <w:marRight w:val="0"/>
                                                      <w:marTop w:val="0"/>
                                                      <w:marBottom w:val="0"/>
                                                      <w:divBdr>
                                                        <w:top w:val="none" w:sz="0" w:space="0" w:color="auto"/>
                                                        <w:left w:val="none" w:sz="0" w:space="0" w:color="auto"/>
                                                        <w:bottom w:val="none" w:sz="0" w:space="0" w:color="auto"/>
                                                        <w:right w:val="none" w:sz="0" w:space="0" w:color="auto"/>
                                                      </w:divBdr>
                                                      <w:divsChild>
                                                        <w:div w:id="668483763">
                                                          <w:marLeft w:val="0"/>
                                                          <w:marRight w:val="0"/>
                                                          <w:marTop w:val="0"/>
                                                          <w:marBottom w:val="0"/>
                                                          <w:divBdr>
                                                            <w:top w:val="none" w:sz="0" w:space="0" w:color="auto"/>
                                                            <w:left w:val="none" w:sz="0" w:space="0" w:color="auto"/>
                                                            <w:bottom w:val="none" w:sz="0" w:space="0" w:color="auto"/>
                                                            <w:right w:val="none" w:sz="0" w:space="0" w:color="auto"/>
                                                          </w:divBdr>
                                                          <w:divsChild>
                                                            <w:div w:id="1903322824">
                                                              <w:marLeft w:val="0"/>
                                                              <w:marRight w:val="0"/>
                                                              <w:marTop w:val="0"/>
                                                              <w:marBottom w:val="0"/>
                                                              <w:divBdr>
                                                                <w:top w:val="none" w:sz="0" w:space="0" w:color="auto"/>
                                                                <w:left w:val="none" w:sz="0" w:space="0" w:color="auto"/>
                                                                <w:bottom w:val="none" w:sz="0" w:space="0" w:color="auto"/>
                                                                <w:right w:val="none" w:sz="0" w:space="0" w:color="auto"/>
                                                              </w:divBdr>
                                                              <w:divsChild>
                                                                <w:div w:id="1120562950">
                                                                  <w:marLeft w:val="0"/>
                                                                  <w:marRight w:val="0"/>
                                                                  <w:marTop w:val="0"/>
                                                                  <w:marBottom w:val="0"/>
                                                                  <w:divBdr>
                                                                    <w:top w:val="none" w:sz="0" w:space="0" w:color="auto"/>
                                                                    <w:left w:val="none" w:sz="0" w:space="0" w:color="auto"/>
                                                                    <w:bottom w:val="none" w:sz="0" w:space="0" w:color="auto"/>
                                                                    <w:right w:val="none" w:sz="0" w:space="0" w:color="auto"/>
                                                                  </w:divBdr>
                                                                  <w:divsChild>
                                                                    <w:div w:id="1369598852">
                                                                      <w:marLeft w:val="0"/>
                                                                      <w:marRight w:val="0"/>
                                                                      <w:marTop w:val="0"/>
                                                                      <w:marBottom w:val="0"/>
                                                                      <w:divBdr>
                                                                        <w:top w:val="none" w:sz="0" w:space="0" w:color="auto"/>
                                                                        <w:left w:val="none" w:sz="0" w:space="0" w:color="auto"/>
                                                                        <w:bottom w:val="none" w:sz="0" w:space="0" w:color="auto"/>
                                                                        <w:right w:val="none" w:sz="0" w:space="0" w:color="auto"/>
                                                                      </w:divBdr>
                                                                      <w:divsChild>
                                                                        <w:div w:id="74568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34090779">
      <w:bodyDiv w:val="1"/>
      <w:marLeft w:val="0"/>
      <w:marRight w:val="0"/>
      <w:marTop w:val="0"/>
      <w:marBottom w:val="0"/>
      <w:divBdr>
        <w:top w:val="none" w:sz="0" w:space="0" w:color="auto"/>
        <w:left w:val="none" w:sz="0" w:space="0" w:color="auto"/>
        <w:bottom w:val="none" w:sz="0" w:space="0" w:color="auto"/>
        <w:right w:val="none" w:sz="0" w:space="0" w:color="auto"/>
      </w:divBdr>
    </w:div>
    <w:div w:id="1434787738">
      <w:bodyDiv w:val="1"/>
      <w:marLeft w:val="0"/>
      <w:marRight w:val="0"/>
      <w:marTop w:val="0"/>
      <w:marBottom w:val="0"/>
      <w:divBdr>
        <w:top w:val="none" w:sz="0" w:space="0" w:color="auto"/>
        <w:left w:val="none" w:sz="0" w:space="0" w:color="auto"/>
        <w:bottom w:val="none" w:sz="0" w:space="0" w:color="auto"/>
        <w:right w:val="none" w:sz="0" w:space="0" w:color="auto"/>
      </w:divBdr>
    </w:div>
    <w:div w:id="1529567685">
      <w:bodyDiv w:val="1"/>
      <w:marLeft w:val="0"/>
      <w:marRight w:val="0"/>
      <w:marTop w:val="0"/>
      <w:marBottom w:val="0"/>
      <w:divBdr>
        <w:top w:val="none" w:sz="0" w:space="0" w:color="auto"/>
        <w:left w:val="none" w:sz="0" w:space="0" w:color="auto"/>
        <w:bottom w:val="none" w:sz="0" w:space="0" w:color="auto"/>
        <w:right w:val="none" w:sz="0" w:space="0" w:color="auto"/>
      </w:divBdr>
    </w:div>
    <w:div w:id="1556351142">
      <w:bodyDiv w:val="1"/>
      <w:marLeft w:val="0"/>
      <w:marRight w:val="0"/>
      <w:marTop w:val="0"/>
      <w:marBottom w:val="0"/>
      <w:divBdr>
        <w:top w:val="none" w:sz="0" w:space="0" w:color="auto"/>
        <w:left w:val="none" w:sz="0" w:space="0" w:color="auto"/>
        <w:bottom w:val="none" w:sz="0" w:space="0" w:color="auto"/>
        <w:right w:val="none" w:sz="0" w:space="0" w:color="auto"/>
      </w:divBdr>
    </w:div>
    <w:div w:id="1573661849">
      <w:bodyDiv w:val="1"/>
      <w:marLeft w:val="0"/>
      <w:marRight w:val="0"/>
      <w:marTop w:val="0"/>
      <w:marBottom w:val="0"/>
      <w:divBdr>
        <w:top w:val="none" w:sz="0" w:space="0" w:color="auto"/>
        <w:left w:val="none" w:sz="0" w:space="0" w:color="auto"/>
        <w:bottom w:val="none" w:sz="0" w:space="0" w:color="auto"/>
        <w:right w:val="none" w:sz="0" w:space="0" w:color="auto"/>
      </w:divBdr>
    </w:div>
    <w:div w:id="1592012316">
      <w:bodyDiv w:val="1"/>
      <w:marLeft w:val="0"/>
      <w:marRight w:val="0"/>
      <w:marTop w:val="0"/>
      <w:marBottom w:val="0"/>
      <w:divBdr>
        <w:top w:val="none" w:sz="0" w:space="0" w:color="auto"/>
        <w:left w:val="none" w:sz="0" w:space="0" w:color="auto"/>
        <w:bottom w:val="none" w:sz="0" w:space="0" w:color="auto"/>
        <w:right w:val="none" w:sz="0" w:space="0" w:color="auto"/>
      </w:divBdr>
      <w:divsChild>
        <w:div w:id="681471860">
          <w:marLeft w:val="0"/>
          <w:marRight w:val="0"/>
          <w:marTop w:val="0"/>
          <w:marBottom w:val="0"/>
          <w:divBdr>
            <w:top w:val="none" w:sz="0" w:space="0" w:color="auto"/>
            <w:left w:val="none" w:sz="0" w:space="0" w:color="auto"/>
            <w:bottom w:val="none" w:sz="0" w:space="0" w:color="auto"/>
            <w:right w:val="none" w:sz="0" w:space="0" w:color="auto"/>
          </w:divBdr>
          <w:divsChild>
            <w:div w:id="1782146490">
              <w:marLeft w:val="0"/>
              <w:marRight w:val="0"/>
              <w:marTop w:val="0"/>
              <w:marBottom w:val="0"/>
              <w:divBdr>
                <w:top w:val="none" w:sz="0" w:space="0" w:color="auto"/>
                <w:left w:val="none" w:sz="0" w:space="0" w:color="auto"/>
                <w:bottom w:val="none" w:sz="0" w:space="0" w:color="auto"/>
                <w:right w:val="none" w:sz="0" w:space="0" w:color="auto"/>
              </w:divBdr>
              <w:divsChild>
                <w:div w:id="248927274">
                  <w:marLeft w:val="0"/>
                  <w:marRight w:val="0"/>
                  <w:marTop w:val="0"/>
                  <w:marBottom w:val="0"/>
                  <w:divBdr>
                    <w:top w:val="none" w:sz="0" w:space="0" w:color="auto"/>
                    <w:left w:val="none" w:sz="0" w:space="0" w:color="auto"/>
                    <w:bottom w:val="none" w:sz="0" w:space="0" w:color="auto"/>
                    <w:right w:val="none" w:sz="0" w:space="0" w:color="auto"/>
                  </w:divBdr>
                  <w:divsChild>
                    <w:div w:id="1728918589">
                      <w:marLeft w:val="0"/>
                      <w:marRight w:val="0"/>
                      <w:marTop w:val="45"/>
                      <w:marBottom w:val="0"/>
                      <w:divBdr>
                        <w:top w:val="none" w:sz="0" w:space="0" w:color="auto"/>
                        <w:left w:val="none" w:sz="0" w:space="0" w:color="auto"/>
                        <w:bottom w:val="none" w:sz="0" w:space="0" w:color="auto"/>
                        <w:right w:val="none" w:sz="0" w:space="0" w:color="auto"/>
                      </w:divBdr>
                      <w:divsChild>
                        <w:div w:id="1970238034">
                          <w:marLeft w:val="0"/>
                          <w:marRight w:val="0"/>
                          <w:marTop w:val="0"/>
                          <w:marBottom w:val="0"/>
                          <w:divBdr>
                            <w:top w:val="none" w:sz="0" w:space="0" w:color="auto"/>
                            <w:left w:val="none" w:sz="0" w:space="0" w:color="auto"/>
                            <w:bottom w:val="none" w:sz="0" w:space="0" w:color="auto"/>
                            <w:right w:val="none" w:sz="0" w:space="0" w:color="auto"/>
                          </w:divBdr>
                          <w:divsChild>
                            <w:div w:id="8265463">
                              <w:marLeft w:val="2070"/>
                              <w:marRight w:val="3810"/>
                              <w:marTop w:val="0"/>
                              <w:marBottom w:val="0"/>
                              <w:divBdr>
                                <w:top w:val="none" w:sz="0" w:space="0" w:color="auto"/>
                                <w:left w:val="none" w:sz="0" w:space="0" w:color="auto"/>
                                <w:bottom w:val="none" w:sz="0" w:space="0" w:color="auto"/>
                                <w:right w:val="none" w:sz="0" w:space="0" w:color="auto"/>
                              </w:divBdr>
                              <w:divsChild>
                                <w:div w:id="1788112687">
                                  <w:marLeft w:val="0"/>
                                  <w:marRight w:val="0"/>
                                  <w:marTop w:val="0"/>
                                  <w:marBottom w:val="0"/>
                                  <w:divBdr>
                                    <w:top w:val="none" w:sz="0" w:space="0" w:color="auto"/>
                                    <w:left w:val="none" w:sz="0" w:space="0" w:color="auto"/>
                                    <w:bottom w:val="none" w:sz="0" w:space="0" w:color="auto"/>
                                    <w:right w:val="none" w:sz="0" w:space="0" w:color="auto"/>
                                  </w:divBdr>
                                  <w:divsChild>
                                    <w:div w:id="97409947">
                                      <w:marLeft w:val="0"/>
                                      <w:marRight w:val="0"/>
                                      <w:marTop w:val="0"/>
                                      <w:marBottom w:val="0"/>
                                      <w:divBdr>
                                        <w:top w:val="none" w:sz="0" w:space="0" w:color="auto"/>
                                        <w:left w:val="none" w:sz="0" w:space="0" w:color="auto"/>
                                        <w:bottom w:val="none" w:sz="0" w:space="0" w:color="auto"/>
                                        <w:right w:val="none" w:sz="0" w:space="0" w:color="auto"/>
                                      </w:divBdr>
                                      <w:divsChild>
                                        <w:div w:id="1508977714">
                                          <w:marLeft w:val="0"/>
                                          <w:marRight w:val="0"/>
                                          <w:marTop w:val="0"/>
                                          <w:marBottom w:val="0"/>
                                          <w:divBdr>
                                            <w:top w:val="none" w:sz="0" w:space="0" w:color="auto"/>
                                            <w:left w:val="none" w:sz="0" w:space="0" w:color="auto"/>
                                            <w:bottom w:val="none" w:sz="0" w:space="0" w:color="auto"/>
                                            <w:right w:val="none" w:sz="0" w:space="0" w:color="auto"/>
                                          </w:divBdr>
                                          <w:divsChild>
                                            <w:div w:id="2102485238">
                                              <w:marLeft w:val="0"/>
                                              <w:marRight w:val="0"/>
                                              <w:marTop w:val="0"/>
                                              <w:marBottom w:val="0"/>
                                              <w:divBdr>
                                                <w:top w:val="none" w:sz="0" w:space="0" w:color="auto"/>
                                                <w:left w:val="none" w:sz="0" w:space="0" w:color="auto"/>
                                                <w:bottom w:val="none" w:sz="0" w:space="0" w:color="auto"/>
                                                <w:right w:val="none" w:sz="0" w:space="0" w:color="auto"/>
                                              </w:divBdr>
                                              <w:divsChild>
                                                <w:div w:id="1698461844">
                                                  <w:marLeft w:val="0"/>
                                                  <w:marRight w:val="0"/>
                                                  <w:marTop w:val="0"/>
                                                  <w:marBottom w:val="0"/>
                                                  <w:divBdr>
                                                    <w:top w:val="none" w:sz="0" w:space="0" w:color="auto"/>
                                                    <w:left w:val="none" w:sz="0" w:space="0" w:color="auto"/>
                                                    <w:bottom w:val="none" w:sz="0" w:space="0" w:color="auto"/>
                                                    <w:right w:val="none" w:sz="0" w:space="0" w:color="auto"/>
                                                  </w:divBdr>
                                                  <w:divsChild>
                                                    <w:div w:id="1350915564">
                                                      <w:marLeft w:val="0"/>
                                                      <w:marRight w:val="0"/>
                                                      <w:marTop w:val="0"/>
                                                      <w:marBottom w:val="0"/>
                                                      <w:divBdr>
                                                        <w:top w:val="none" w:sz="0" w:space="0" w:color="auto"/>
                                                        <w:left w:val="none" w:sz="0" w:space="0" w:color="auto"/>
                                                        <w:bottom w:val="none" w:sz="0" w:space="0" w:color="auto"/>
                                                        <w:right w:val="none" w:sz="0" w:space="0" w:color="auto"/>
                                                      </w:divBdr>
                                                      <w:divsChild>
                                                        <w:div w:id="1575779058">
                                                          <w:marLeft w:val="0"/>
                                                          <w:marRight w:val="0"/>
                                                          <w:marTop w:val="0"/>
                                                          <w:marBottom w:val="0"/>
                                                          <w:divBdr>
                                                            <w:top w:val="none" w:sz="0" w:space="0" w:color="auto"/>
                                                            <w:left w:val="none" w:sz="0" w:space="0" w:color="auto"/>
                                                            <w:bottom w:val="none" w:sz="0" w:space="0" w:color="auto"/>
                                                            <w:right w:val="none" w:sz="0" w:space="0" w:color="auto"/>
                                                          </w:divBdr>
                                                          <w:divsChild>
                                                            <w:div w:id="364134874">
                                                              <w:marLeft w:val="0"/>
                                                              <w:marRight w:val="0"/>
                                                              <w:marTop w:val="0"/>
                                                              <w:marBottom w:val="0"/>
                                                              <w:divBdr>
                                                                <w:top w:val="none" w:sz="0" w:space="0" w:color="auto"/>
                                                                <w:left w:val="none" w:sz="0" w:space="0" w:color="auto"/>
                                                                <w:bottom w:val="none" w:sz="0" w:space="0" w:color="auto"/>
                                                                <w:right w:val="none" w:sz="0" w:space="0" w:color="auto"/>
                                                              </w:divBdr>
                                                              <w:divsChild>
                                                                <w:div w:id="1925645846">
                                                                  <w:marLeft w:val="0"/>
                                                                  <w:marRight w:val="0"/>
                                                                  <w:marTop w:val="0"/>
                                                                  <w:marBottom w:val="0"/>
                                                                  <w:divBdr>
                                                                    <w:top w:val="none" w:sz="0" w:space="0" w:color="auto"/>
                                                                    <w:left w:val="none" w:sz="0" w:space="0" w:color="auto"/>
                                                                    <w:bottom w:val="none" w:sz="0" w:space="0" w:color="auto"/>
                                                                    <w:right w:val="none" w:sz="0" w:space="0" w:color="auto"/>
                                                                  </w:divBdr>
                                                                  <w:divsChild>
                                                                    <w:div w:id="416027118">
                                                                      <w:marLeft w:val="0"/>
                                                                      <w:marRight w:val="0"/>
                                                                      <w:marTop w:val="0"/>
                                                                      <w:marBottom w:val="0"/>
                                                                      <w:divBdr>
                                                                        <w:top w:val="none" w:sz="0" w:space="0" w:color="auto"/>
                                                                        <w:left w:val="none" w:sz="0" w:space="0" w:color="auto"/>
                                                                        <w:bottom w:val="none" w:sz="0" w:space="0" w:color="auto"/>
                                                                        <w:right w:val="none" w:sz="0" w:space="0" w:color="auto"/>
                                                                      </w:divBdr>
                                                                      <w:divsChild>
                                                                        <w:div w:id="6191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11625989">
      <w:bodyDiv w:val="1"/>
      <w:marLeft w:val="0"/>
      <w:marRight w:val="0"/>
      <w:marTop w:val="0"/>
      <w:marBottom w:val="0"/>
      <w:divBdr>
        <w:top w:val="none" w:sz="0" w:space="0" w:color="auto"/>
        <w:left w:val="none" w:sz="0" w:space="0" w:color="auto"/>
        <w:bottom w:val="none" w:sz="0" w:space="0" w:color="auto"/>
        <w:right w:val="none" w:sz="0" w:space="0" w:color="auto"/>
      </w:divBdr>
      <w:divsChild>
        <w:div w:id="659964188">
          <w:marLeft w:val="0"/>
          <w:marRight w:val="0"/>
          <w:marTop w:val="0"/>
          <w:marBottom w:val="0"/>
          <w:divBdr>
            <w:top w:val="none" w:sz="0" w:space="0" w:color="auto"/>
            <w:left w:val="none" w:sz="0" w:space="0" w:color="auto"/>
            <w:bottom w:val="none" w:sz="0" w:space="0" w:color="auto"/>
            <w:right w:val="none" w:sz="0" w:space="0" w:color="auto"/>
          </w:divBdr>
          <w:divsChild>
            <w:div w:id="1403526928">
              <w:marLeft w:val="0"/>
              <w:marRight w:val="0"/>
              <w:marTop w:val="0"/>
              <w:marBottom w:val="0"/>
              <w:divBdr>
                <w:top w:val="none" w:sz="0" w:space="0" w:color="auto"/>
                <w:left w:val="none" w:sz="0" w:space="0" w:color="auto"/>
                <w:bottom w:val="none" w:sz="0" w:space="0" w:color="auto"/>
                <w:right w:val="none" w:sz="0" w:space="0" w:color="auto"/>
              </w:divBdr>
              <w:divsChild>
                <w:div w:id="2125072980">
                  <w:marLeft w:val="0"/>
                  <w:marRight w:val="0"/>
                  <w:marTop w:val="0"/>
                  <w:marBottom w:val="0"/>
                  <w:divBdr>
                    <w:top w:val="none" w:sz="0" w:space="0" w:color="auto"/>
                    <w:left w:val="none" w:sz="0" w:space="0" w:color="auto"/>
                    <w:bottom w:val="none" w:sz="0" w:space="0" w:color="auto"/>
                    <w:right w:val="none" w:sz="0" w:space="0" w:color="auto"/>
                  </w:divBdr>
                  <w:divsChild>
                    <w:div w:id="1853564483">
                      <w:marLeft w:val="0"/>
                      <w:marRight w:val="0"/>
                      <w:marTop w:val="45"/>
                      <w:marBottom w:val="0"/>
                      <w:divBdr>
                        <w:top w:val="none" w:sz="0" w:space="0" w:color="auto"/>
                        <w:left w:val="none" w:sz="0" w:space="0" w:color="auto"/>
                        <w:bottom w:val="none" w:sz="0" w:space="0" w:color="auto"/>
                        <w:right w:val="none" w:sz="0" w:space="0" w:color="auto"/>
                      </w:divBdr>
                      <w:divsChild>
                        <w:div w:id="1783112125">
                          <w:marLeft w:val="0"/>
                          <w:marRight w:val="0"/>
                          <w:marTop w:val="0"/>
                          <w:marBottom w:val="0"/>
                          <w:divBdr>
                            <w:top w:val="none" w:sz="0" w:space="0" w:color="auto"/>
                            <w:left w:val="none" w:sz="0" w:space="0" w:color="auto"/>
                            <w:bottom w:val="none" w:sz="0" w:space="0" w:color="auto"/>
                            <w:right w:val="none" w:sz="0" w:space="0" w:color="auto"/>
                          </w:divBdr>
                          <w:divsChild>
                            <w:div w:id="719017189">
                              <w:marLeft w:val="2070"/>
                              <w:marRight w:val="3810"/>
                              <w:marTop w:val="0"/>
                              <w:marBottom w:val="0"/>
                              <w:divBdr>
                                <w:top w:val="none" w:sz="0" w:space="0" w:color="auto"/>
                                <w:left w:val="none" w:sz="0" w:space="0" w:color="auto"/>
                                <w:bottom w:val="none" w:sz="0" w:space="0" w:color="auto"/>
                                <w:right w:val="none" w:sz="0" w:space="0" w:color="auto"/>
                              </w:divBdr>
                              <w:divsChild>
                                <w:div w:id="2000576930">
                                  <w:marLeft w:val="0"/>
                                  <w:marRight w:val="0"/>
                                  <w:marTop w:val="0"/>
                                  <w:marBottom w:val="0"/>
                                  <w:divBdr>
                                    <w:top w:val="none" w:sz="0" w:space="0" w:color="auto"/>
                                    <w:left w:val="none" w:sz="0" w:space="0" w:color="auto"/>
                                    <w:bottom w:val="none" w:sz="0" w:space="0" w:color="auto"/>
                                    <w:right w:val="none" w:sz="0" w:space="0" w:color="auto"/>
                                  </w:divBdr>
                                  <w:divsChild>
                                    <w:div w:id="1226523869">
                                      <w:marLeft w:val="0"/>
                                      <w:marRight w:val="0"/>
                                      <w:marTop w:val="0"/>
                                      <w:marBottom w:val="0"/>
                                      <w:divBdr>
                                        <w:top w:val="none" w:sz="0" w:space="0" w:color="auto"/>
                                        <w:left w:val="none" w:sz="0" w:space="0" w:color="auto"/>
                                        <w:bottom w:val="none" w:sz="0" w:space="0" w:color="auto"/>
                                        <w:right w:val="none" w:sz="0" w:space="0" w:color="auto"/>
                                      </w:divBdr>
                                      <w:divsChild>
                                        <w:div w:id="1807888539">
                                          <w:marLeft w:val="0"/>
                                          <w:marRight w:val="0"/>
                                          <w:marTop w:val="0"/>
                                          <w:marBottom w:val="0"/>
                                          <w:divBdr>
                                            <w:top w:val="none" w:sz="0" w:space="0" w:color="auto"/>
                                            <w:left w:val="none" w:sz="0" w:space="0" w:color="auto"/>
                                            <w:bottom w:val="none" w:sz="0" w:space="0" w:color="auto"/>
                                            <w:right w:val="none" w:sz="0" w:space="0" w:color="auto"/>
                                          </w:divBdr>
                                          <w:divsChild>
                                            <w:div w:id="132068158">
                                              <w:marLeft w:val="0"/>
                                              <w:marRight w:val="0"/>
                                              <w:marTop w:val="0"/>
                                              <w:marBottom w:val="0"/>
                                              <w:divBdr>
                                                <w:top w:val="none" w:sz="0" w:space="0" w:color="auto"/>
                                                <w:left w:val="none" w:sz="0" w:space="0" w:color="auto"/>
                                                <w:bottom w:val="none" w:sz="0" w:space="0" w:color="auto"/>
                                                <w:right w:val="none" w:sz="0" w:space="0" w:color="auto"/>
                                              </w:divBdr>
                                              <w:divsChild>
                                                <w:div w:id="285505925">
                                                  <w:marLeft w:val="0"/>
                                                  <w:marRight w:val="0"/>
                                                  <w:marTop w:val="0"/>
                                                  <w:marBottom w:val="0"/>
                                                  <w:divBdr>
                                                    <w:top w:val="none" w:sz="0" w:space="0" w:color="auto"/>
                                                    <w:left w:val="none" w:sz="0" w:space="0" w:color="auto"/>
                                                    <w:bottom w:val="none" w:sz="0" w:space="0" w:color="auto"/>
                                                    <w:right w:val="none" w:sz="0" w:space="0" w:color="auto"/>
                                                  </w:divBdr>
                                                  <w:divsChild>
                                                    <w:div w:id="1485198539">
                                                      <w:marLeft w:val="0"/>
                                                      <w:marRight w:val="0"/>
                                                      <w:marTop w:val="0"/>
                                                      <w:marBottom w:val="0"/>
                                                      <w:divBdr>
                                                        <w:top w:val="none" w:sz="0" w:space="0" w:color="auto"/>
                                                        <w:left w:val="none" w:sz="0" w:space="0" w:color="auto"/>
                                                        <w:bottom w:val="none" w:sz="0" w:space="0" w:color="auto"/>
                                                        <w:right w:val="none" w:sz="0" w:space="0" w:color="auto"/>
                                                      </w:divBdr>
                                                      <w:divsChild>
                                                        <w:div w:id="170682397">
                                                          <w:marLeft w:val="0"/>
                                                          <w:marRight w:val="0"/>
                                                          <w:marTop w:val="0"/>
                                                          <w:marBottom w:val="0"/>
                                                          <w:divBdr>
                                                            <w:top w:val="none" w:sz="0" w:space="0" w:color="auto"/>
                                                            <w:left w:val="none" w:sz="0" w:space="0" w:color="auto"/>
                                                            <w:bottom w:val="none" w:sz="0" w:space="0" w:color="auto"/>
                                                            <w:right w:val="none" w:sz="0" w:space="0" w:color="auto"/>
                                                          </w:divBdr>
                                                          <w:divsChild>
                                                            <w:div w:id="1938950905">
                                                              <w:marLeft w:val="0"/>
                                                              <w:marRight w:val="0"/>
                                                              <w:marTop w:val="0"/>
                                                              <w:marBottom w:val="0"/>
                                                              <w:divBdr>
                                                                <w:top w:val="none" w:sz="0" w:space="0" w:color="auto"/>
                                                                <w:left w:val="none" w:sz="0" w:space="0" w:color="auto"/>
                                                                <w:bottom w:val="none" w:sz="0" w:space="0" w:color="auto"/>
                                                                <w:right w:val="none" w:sz="0" w:space="0" w:color="auto"/>
                                                              </w:divBdr>
                                                              <w:divsChild>
                                                                <w:div w:id="635989032">
                                                                  <w:marLeft w:val="0"/>
                                                                  <w:marRight w:val="0"/>
                                                                  <w:marTop w:val="0"/>
                                                                  <w:marBottom w:val="0"/>
                                                                  <w:divBdr>
                                                                    <w:top w:val="none" w:sz="0" w:space="0" w:color="auto"/>
                                                                    <w:left w:val="none" w:sz="0" w:space="0" w:color="auto"/>
                                                                    <w:bottom w:val="none" w:sz="0" w:space="0" w:color="auto"/>
                                                                    <w:right w:val="none" w:sz="0" w:space="0" w:color="auto"/>
                                                                  </w:divBdr>
                                                                  <w:divsChild>
                                                                    <w:div w:id="2030183604">
                                                                      <w:marLeft w:val="0"/>
                                                                      <w:marRight w:val="0"/>
                                                                      <w:marTop w:val="0"/>
                                                                      <w:marBottom w:val="0"/>
                                                                      <w:divBdr>
                                                                        <w:top w:val="none" w:sz="0" w:space="0" w:color="auto"/>
                                                                        <w:left w:val="none" w:sz="0" w:space="0" w:color="auto"/>
                                                                        <w:bottom w:val="none" w:sz="0" w:space="0" w:color="auto"/>
                                                                        <w:right w:val="none" w:sz="0" w:space="0" w:color="auto"/>
                                                                      </w:divBdr>
                                                                      <w:divsChild>
                                                                        <w:div w:id="139277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1574056">
      <w:bodyDiv w:val="1"/>
      <w:marLeft w:val="0"/>
      <w:marRight w:val="0"/>
      <w:marTop w:val="0"/>
      <w:marBottom w:val="0"/>
      <w:divBdr>
        <w:top w:val="none" w:sz="0" w:space="0" w:color="auto"/>
        <w:left w:val="none" w:sz="0" w:space="0" w:color="auto"/>
        <w:bottom w:val="none" w:sz="0" w:space="0" w:color="auto"/>
        <w:right w:val="none" w:sz="0" w:space="0" w:color="auto"/>
      </w:divBdr>
    </w:div>
    <w:div w:id="1669867911">
      <w:bodyDiv w:val="1"/>
      <w:marLeft w:val="0"/>
      <w:marRight w:val="0"/>
      <w:marTop w:val="0"/>
      <w:marBottom w:val="0"/>
      <w:divBdr>
        <w:top w:val="none" w:sz="0" w:space="0" w:color="auto"/>
        <w:left w:val="none" w:sz="0" w:space="0" w:color="auto"/>
        <w:bottom w:val="none" w:sz="0" w:space="0" w:color="auto"/>
        <w:right w:val="none" w:sz="0" w:space="0" w:color="auto"/>
      </w:divBdr>
      <w:divsChild>
        <w:div w:id="428696405">
          <w:marLeft w:val="0"/>
          <w:marRight w:val="0"/>
          <w:marTop w:val="0"/>
          <w:marBottom w:val="0"/>
          <w:divBdr>
            <w:top w:val="none" w:sz="0" w:space="0" w:color="auto"/>
            <w:left w:val="none" w:sz="0" w:space="0" w:color="auto"/>
            <w:bottom w:val="none" w:sz="0" w:space="0" w:color="auto"/>
            <w:right w:val="none" w:sz="0" w:space="0" w:color="auto"/>
          </w:divBdr>
          <w:divsChild>
            <w:div w:id="169760673">
              <w:marLeft w:val="0"/>
              <w:marRight w:val="0"/>
              <w:marTop w:val="0"/>
              <w:marBottom w:val="0"/>
              <w:divBdr>
                <w:top w:val="none" w:sz="0" w:space="0" w:color="auto"/>
                <w:left w:val="none" w:sz="0" w:space="0" w:color="auto"/>
                <w:bottom w:val="none" w:sz="0" w:space="0" w:color="auto"/>
                <w:right w:val="none" w:sz="0" w:space="0" w:color="auto"/>
              </w:divBdr>
            </w:div>
            <w:div w:id="513152731">
              <w:marLeft w:val="0"/>
              <w:marRight w:val="0"/>
              <w:marTop w:val="0"/>
              <w:marBottom w:val="0"/>
              <w:divBdr>
                <w:top w:val="none" w:sz="0" w:space="0" w:color="auto"/>
                <w:left w:val="none" w:sz="0" w:space="0" w:color="auto"/>
                <w:bottom w:val="none" w:sz="0" w:space="0" w:color="auto"/>
                <w:right w:val="none" w:sz="0" w:space="0" w:color="auto"/>
              </w:divBdr>
            </w:div>
            <w:div w:id="963969223">
              <w:marLeft w:val="0"/>
              <w:marRight w:val="0"/>
              <w:marTop w:val="0"/>
              <w:marBottom w:val="0"/>
              <w:divBdr>
                <w:top w:val="none" w:sz="0" w:space="0" w:color="auto"/>
                <w:left w:val="none" w:sz="0" w:space="0" w:color="auto"/>
                <w:bottom w:val="none" w:sz="0" w:space="0" w:color="auto"/>
                <w:right w:val="none" w:sz="0" w:space="0" w:color="auto"/>
              </w:divBdr>
            </w:div>
            <w:div w:id="1386024616">
              <w:marLeft w:val="0"/>
              <w:marRight w:val="0"/>
              <w:marTop w:val="0"/>
              <w:marBottom w:val="0"/>
              <w:divBdr>
                <w:top w:val="none" w:sz="0" w:space="0" w:color="auto"/>
                <w:left w:val="none" w:sz="0" w:space="0" w:color="auto"/>
                <w:bottom w:val="none" w:sz="0" w:space="0" w:color="auto"/>
                <w:right w:val="none" w:sz="0" w:space="0" w:color="auto"/>
              </w:divBdr>
            </w:div>
            <w:div w:id="1432513138">
              <w:marLeft w:val="0"/>
              <w:marRight w:val="0"/>
              <w:marTop w:val="0"/>
              <w:marBottom w:val="0"/>
              <w:divBdr>
                <w:top w:val="none" w:sz="0" w:space="0" w:color="auto"/>
                <w:left w:val="none" w:sz="0" w:space="0" w:color="auto"/>
                <w:bottom w:val="none" w:sz="0" w:space="0" w:color="auto"/>
                <w:right w:val="none" w:sz="0" w:space="0" w:color="auto"/>
              </w:divBdr>
            </w:div>
            <w:div w:id="1468891129">
              <w:marLeft w:val="0"/>
              <w:marRight w:val="0"/>
              <w:marTop w:val="0"/>
              <w:marBottom w:val="0"/>
              <w:divBdr>
                <w:top w:val="none" w:sz="0" w:space="0" w:color="auto"/>
                <w:left w:val="none" w:sz="0" w:space="0" w:color="auto"/>
                <w:bottom w:val="none" w:sz="0" w:space="0" w:color="auto"/>
                <w:right w:val="none" w:sz="0" w:space="0" w:color="auto"/>
              </w:divBdr>
            </w:div>
            <w:div w:id="1526626739">
              <w:marLeft w:val="0"/>
              <w:marRight w:val="0"/>
              <w:marTop w:val="0"/>
              <w:marBottom w:val="0"/>
              <w:divBdr>
                <w:top w:val="none" w:sz="0" w:space="0" w:color="auto"/>
                <w:left w:val="none" w:sz="0" w:space="0" w:color="auto"/>
                <w:bottom w:val="none" w:sz="0" w:space="0" w:color="auto"/>
                <w:right w:val="none" w:sz="0" w:space="0" w:color="auto"/>
              </w:divBdr>
            </w:div>
            <w:div w:id="1611401531">
              <w:marLeft w:val="0"/>
              <w:marRight w:val="0"/>
              <w:marTop w:val="0"/>
              <w:marBottom w:val="0"/>
              <w:divBdr>
                <w:top w:val="none" w:sz="0" w:space="0" w:color="auto"/>
                <w:left w:val="none" w:sz="0" w:space="0" w:color="auto"/>
                <w:bottom w:val="none" w:sz="0" w:space="0" w:color="auto"/>
                <w:right w:val="none" w:sz="0" w:space="0" w:color="auto"/>
              </w:divBdr>
            </w:div>
            <w:div w:id="170224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89878">
      <w:bodyDiv w:val="1"/>
      <w:marLeft w:val="0"/>
      <w:marRight w:val="0"/>
      <w:marTop w:val="0"/>
      <w:marBottom w:val="0"/>
      <w:divBdr>
        <w:top w:val="none" w:sz="0" w:space="0" w:color="auto"/>
        <w:left w:val="none" w:sz="0" w:space="0" w:color="auto"/>
        <w:bottom w:val="none" w:sz="0" w:space="0" w:color="auto"/>
        <w:right w:val="none" w:sz="0" w:space="0" w:color="auto"/>
      </w:divBdr>
    </w:div>
    <w:div w:id="1782454757">
      <w:bodyDiv w:val="1"/>
      <w:marLeft w:val="0"/>
      <w:marRight w:val="0"/>
      <w:marTop w:val="0"/>
      <w:marBottom w:val="0"/>
      <w:divBdr>
        <w:top w:val="none" w:sz="0" w:space="0" w:color="auto"/>
        <w:left w:val="none" w:sz="0" w:space="0" w:color="auto"/>
        <w:bottom w:val="none" w:sz="0" w:space="0" w:color="auto"/>
        <w:right w:val="none" w:sz="0" w:space="0" w:color="auto"/>
      </w:divBdr>
    </w:div>
    <w:div w:id="1821605717">
      <w:bodyDiv w:val="1"/>
      <w:marLeft w:val="0"/>
      <w:marRight w:val="0"/>
      <w:marTop w:val="0"/>
      <w:marBottom w:val="0"/>
      <w:divBdr>
        <w:top w:val="none" w:sz="0" w:space="0" w:color="auto"/>
        <w:left w:val="none" w:sz="0" w:space="0" w:color="auto"/>
        <w:bottom w:val="none" w:sz="0" w:space="0" w:color="auto"/>
        <w:right w:val="none" w:sz="0" w:space="0" w:color="auto"/>
      </w:divBdr>
    </w:div>
    <w:div w:id="1823961019">
      <w:bodyDiv w:val="1"/>
      <w:marLeft w:val="0"/>
      <w:marRight w:val="0"/>
      <w:marTop w:val="0"/>
      <w:marBottom w:val="0"/>
      <w:divBdr>
        <w:top w:val="none" w:sz="0" w:space="0" w:color="auto"/>
        <w:left w:val="none" w:sz="0" w:space="0" w:color="auto"/>
        <w:bottom w:val="none" w:sz="0" w:space="0" w:color="auto"/>
        <w:right w:val="none" w:sz="0" w:space="0" w:color="auto"/>
      </w:divBdr>
    </w:div>
    <w:div w:id="1950578574">
      <w:bodyDiv w:val="1"/>
      <w:marLeft w:val="0"/>
      <w:marRight w:val="0"/>
      <w:marTop w:val="0"/>
      <w:marBottom w:val="0"/>
      <w:divBdr>
        <w:top w:val="none" w:sz="0" w:space="0" w:color="auto"/>
        <w:left w:val="none" w:sz="0" w:space="0" w:color="auto"/>
        <w:bottom w:val="none" w:sz="0" w:space="0" w:color="auto"/>
        <w:right w:val="none" w:sz="0" w:space="0" w:color="auto"/>
      </w:divBdr>
    </w:div>
    <w:div w:id="1979339716">
      <w:bodyDiv w:val="1"/>
      <w:marLeft w:val="0"/>
      <w:marRight w:val="0"/>
      <w:marTop w:val="0"/>
      <w:marBottom w:val="0"/>
      <w:divBdr>
        <w:top w:val="none" w:sz="0" w:space="0" w:color="auto"/>
        <w:left w:val="none" w:sz="0" w:space="0" w:color="auto"/>
        <w:bottom w:val="none" w:sz="0" w:space="0" w:color="auto"/>
        <w:right w:val="none" w:sz="0" w:space="0" w:color="auto"/>
      </w:divBdr>
    </w:div>
    <w:div w:id="1981419966">
      <w:bodyDiv w:val="1"/>
      <w:marLeft w:val="0"/>
      <w:marRight w:val="0"/>
      <w:marTop w:val="0"/>
      <w:marBottom w:val="0"/>
      <w:divBdr>
        <w:top w:val="none" w:sz="0" w:space="0" w:color="auto"/>
        <w:left w:val="none" w:sz="0" w:space="0" w:color="auto"/>
        <w:bottom w:val="none" w:sz="0" w:space="0" w:color="auto"/>
        <w:right w:val="none" w:sz="0" w:space="0" w:color="auto"/>
      </w:divBdr>
    </w:div>
    <w:div w:id="2010206943">
      <w:bodyDiv w:val="1"/>
      <w:marLeft w:val="0"/>
      <w:marRight w:val="0"/>
      <w:marTop w:val="0"/>
      <w:marBottom w:val="0"/>
      <w:divBdr>
        <w:top w:val="none" w:sz="0" w:space="0" w:color="auto"/>
        <w:left w:val="none" w:sz="0" w:space="0" w:color="auto"/>
        <w:bottom w:val="none" w:sz="0" w:space="0" w:color="auto"/>
        <w:right w:val="none" w:sz="0" w:space="0" w:color="auto"/>
      </w:divBdr>
    </w:div>
    <w:div w:id="2051227673">
      <w:bodyDiv w:val="1"/>
      <w:marLeft w:val="0"/>
      <w:marRight w:val="0"/>
      <w:marTop w:val="0"/>
      <w:marBottom w:val="0"/>
      <w:divBdr>
        <w:top w:val="none" w:sz="0" w:space="0" w:color="auto"/>
        <w:left w:val="none" w:sz="0" w:space="0" w:color="auto"/>
        <w:bottom w:val="none" w:sz="0" w:space="0" w:color="auto"/>
        <w:right w:val="none" w:sz="0" w:space="0" w:color="auto"/>
      </w:divBdr>
    </w:div>
    <w:div w:id="2074543090">
      <w:bodyDiv w:val="1"/>
      <w:marLeft w:val="0"/>
      <w:marRight w:val="0"/>
      <w:marTop w:val="0"/>
      <w:marBottom w:val="0"/>
      <w:divBdr>
        <w:top w:val="none" w:sz="0" w:space="0" w:color="auto"/>
        <w:left w:val="none" w:sz="0" w:space="0" w:color="auto"/>
        <w:bottom w:val="none" w:sz="0" w:space="0" w:color="auto"/>
        <w:right w:val="none" w:sz="0" w:space="0" w:color="auto"/>
      </w:divBdr>
    </w:div>
    <w:div w:id="2078164587">
      <w:bodyDiv w:val="1"/>
      <w:marLeft w:val="0"/>
      <w:marRight w:val="0"/>
      <w:marTop w:val="0"/>
      <w:marBottom w:val="0"/>
      <w:divBdr>
        <w:top w:val="none" w:sz="0" w:space="0" w:color="auto"/>
        <w:left w:val="none" w:sz="0" w:space="0" w:color="auto"/>
        <w:bottom w:val="none" w:sz="0" w:space="0" w:color="auto"/>
        <w:right w:val="none" w:sz="0" w:space="0" w:color="auto"/>
      </w:divBdr>
    </w:div>
    <w:div w:id="2086803550">
      <w:bodyDiv w:val="1"/>
      <w:marLeft w:val="0"/>
      <w:marRight w:val="0"/>
      <w:marTop w:val="0"/>
      <w:marBottom w:val="0"/>
      <w:divBdr>
        <w:top w:val="none" w:sz="0" w:space="0" w:color="auto"/>
        <w:left w:val="none" w:sz="0" w:space="0" w:color="auto"/>
        <w:bottom w:val="none" w:sz="0" w:space="0" w:color="auto"/>
        <w:right w:val="none" w:sz="0" w:space="0" w:color="auto"/>
      </w:divBdr>
    </w:div>
    <w:div w:id="2118716924">
      <w:bodyDiv w:val="1"/>
      <w:marLeft w:val="0"/>
      <w:marRight w:val="0"/>
      <w:marTop w:val="0"/>
      <w:marBottom w:val="0"/>
      <w:divBdr>
        <w:top w:val="none" w:sz="0" w:space="0" w:color="auto"/>
        <w:left w:val="none" w:sz="0" w:space="0" w:color="auto"/>
        <w:bottom w:val="none" w:sz="0" w:space="0" w:color="auto"/>
        <w:right w:val="none" w:sz="0" w:space="0" w:color="auto"/>
      </w:divBdr>
      <w:divsChild>
        <w:div w:id="1432892810">
          <w:marLeft w:val="0"/>
          <w:marRight w:val="0"/>
          <w:marTop w:val="0"/>
          <w:marBottom w:val="0"/>
          <w:divBdr>
            <w:top w:val="none" w:sz="0" w:space="0" w:color="auto"/>
            <w:left w:val="none" w:sz="0" w:space="0" w:color="auto"/>
            <w:bottom w:val="none" w:sz="0" w:space="0" w:color="auto"/>
            <w:right w:val="none" w:sz="0" w:space="0" w:color="auto"/>
          </w:divBdr>
          <w:divsChild>
            <w:div w:id="623921816">
              <w:marLeft w:val="0"/>
              <w:marRight w:val="0"/>
              <w:marTop w:val="0"/>
              <w:marBottom w:val="0"/>
              <w:divBdr>
                <w:top w:val="none" w:sz="0" w:space="0" w:color="auto"/>
                <w:left w:val="none" w:sz="0" w:space="0" w:color="auto"/>
                <w:bottom w:val="none" w:sz="0" w:space="0" w:color="auto"/>
                <w:right w:val="none" w:sz="0" w:space="0" w:color="auto"/>
              </w:divBdr>
              <w:divsChild>
                <w:div w:id="452526091">
                  <w:marLeft w:val="0"/>
                  <w:marRight w:val="0"/>
                  <w:marTop w:val="0"/>
                  <w:marBottom w:val="0"/>
                  <w:divBdr>
                    <w:top w:val="none" w:sz="0" w:space="0" w:color="auto"/>
                    <w:left w:val="none" w:sz="0" w:space="0" w:color="auto"/>
                    <w:bottom w:val="none" w:sz="0" w:space="0" w:color="auto"/>
                    <w:right w:val="none" w:sz="0" w:space="0" w:color="auto"/>
                  </w:divBdr>
                  <w:divsChild>
                    <w:div w:id="1511868225">
                      <w:marLeft w:val="0"/>
                      <w:marRight w:val="0"/>
                      <w:marTop w:val="45"/>
                      <w:marBottom w:val="0"/>
                      <w:divBdr>
                        <w:top w:val="none" w:sz="0" w:space="0" w:color="auto"/>
                        <w:left w:val="none" w:sz="0" w:space="0" w:color="auto"/>
                        <w:bottom w:val="none" w:sz="0" w:space="0" w:color="auto"/>
                        <w:right w:val="none" w:sz="0" w:space="0" w:color="auto"/>
                      </w:divBdr>
                      <w:divsChild>
                        <w:div w:id="1549416908">
                          <w:marLeft w:val="0"/>
                          <w:marRight w:val="0"/>
                          <w:marTop w:val="0"/>
                          <w:marBottom w:val="0"/>
                          <w:divBdr>
                            <w:top w:val="none" w:sz="0" w:space="0" w:color="auto"/>
                            <w:left w:val="none" w:sz="0" w:space="0" w:color="auto"/>
                            <w:bottom w:val="none" w:sz="0" w:space="0" w:color="auto"/>
                            <w:right w:val="none" w:sz="0" w:space="0" w:color="auto"/>
                          </w:divBdr>
                          <w:divsChild>
                            <w:div w:id="805506265">
                              <w:marLeft w:val="2070"/>
                              <w:marRight w:val="3810"/>
                              <w:marTop w:val="0"/>
                              <w:marBottom w:val="0"/>
                              <w:divBdr>
                                <w:top w:val="none" w:sz="0" w:space="0" w:color="auto"/>
                                <w:left w:val="none" w:sz="0" w:space="0" w:color="auto"/>
                                <w:bottom w:val="none" w:sz="0" w:space="0" w:color="auto"/>
                                <w:right w:val="none" w:sz="0" w:space="0" w:color="auto"/>
                              </w:divBdr>
                              <w:divsChild>
                                <w:div w:id="1290935966">
                                  <w:marLeft w:val="0"/>
                                  <w:marRight w:val="0"/>
                                  <w:marTop w:val="0"/>
                                  <w:marBottom w:val="0"/>
                                  <w:divBdr>
                                    <w:top w:val="none" w:sz="0" w:space="0" w:color="auto"/>
                                    <w:left w:val="none" w:sz="0" w:space="0" w:color="auto"/>
                                    <w:bottom w:val="none" w:sz="0" w:space="0" w:color="auto"/>
                                    <w:right w:val="none" w:sz="0" w:space="0" w:color="auto"/>
                                  </w:divBdr>
                                  <w:divsChild>
                                    <w:div w:id="374619519">
                                      <w:marLeft w:val="0"/>
                                      <w:marRight w:val="0"/>
                                      <w:marTop w:val="0"/>
                                      <w:marBottom w:val="0"/>
                                      <w:divBdr>
                                        <w:top w:val="none" w:sz="0" w:space="0" w:color="auto"/>
                                        <w:left w:val="none" w:sz="0" w:space="0" w:color="auto"/>
                                        <w:bottom w:val="none" w:sz="0" w:space="0" w:color="auto"/>
                                        <w:right w:val="none" w:sz="0" w:space="0" w:color="auto"/>
                                      </w:divBdr>
                                      <w:divsChild>
                                        <w:div w:id="74204128">
                                          <w:marLeft w:val="0"/>
                                          <w:marRight w:val="0"/>
                                          <w:marTop w:val="0"/>
                                          <w:marBottom w:val="0"/>
                                          <w:divBdr>
                                            <w:top w:val="none" w:sz="0" w:space="0" w:color="auto"/>
                                            <w:left w:val="none" w:sz="0" w:space="0" w:color="auto"/>
                                            <w:bottom w:val="none" w:sz="0" w:space="0" w:color="auto"/>
                                            <w:right w:val="none" w:sz="0" w:space="0" w:color="auto"/>
                                          </w:divBdr>
                                          <w:divsChild>
                                            <w:div w:id="257955885">
                                              <w:marLeft w:val="0"/>
                                              <w:marRight w:val="0"/>
                                              <w:marTop w:val="0"/>
                                              <w:marBottom w:val="0"/>
                                              <w:divBdr>
                                                <w:top w:val="none" w:sz="0" w:space="0" w:color="auto"/>
                                                <w:left w:val="none" w:sz="0" w:space="0" w:color="auto"/>
                                                <w:bottom w:val="none" w:sz="0" w:space="0" w:color="auto"/>
                                                <w:right w:val="none" w:sz="0" w:space="0" w:color="auto"/>
                                              </w:divBdr>
                                              <w:divsChild>
                                                <w:div w:id="412750556">
                                                  <w:marLeft w:val="0"/>
                                                  <w:marRight w:val="0"/>
                                                  <w:marTop w:val="0"/>
                                                  <w:marBottom w:val="0"/>
                                                  <w:divBdr>
                                                    <w:top w:val="none" w:sz="0" w:space="0" w:color="auto"/>
                                                    <w:left w:val="none" w:sz="0" w:space="0" w:color="auto"/>
                                                    <w:bottom w:val="none" w:sz="0" w:space="0" w:color="auto"/>
                                                    <w:right w:val="none" w:sz="0" w:space="0" w:color="auto"/>
                                                  </w:divBdr>
                                                  <w:divsChild>
                                                    <w:div w:id="1231883195">
                                                      <w:marLeft w:val="0"/>
                                                      <w:marRight w:val="0"/>
                                                      <w:marTop w:val="0"/>
                                                      <w:marBottom w:val="0"/>
                                                      <w:divBdr>
                                                        <w:top w:val="none" w:sz="0" w:space="0" w:color="auto"/>
                                                        <w:left w:val="none" w:sz="0" w:space="0" w:color="auto"/>
                                                        <w:bottom w:val="none" w:sz="0" w:space="0" w:color="auto"/>
                                                        <w:right w:val="none" w:sz="0" w:space="0" w:color="auto"/>
                                                      </w:divBdr>
                                                      <w:divsChild>
                                                        <w:div w:id="1634170980">
                                                          <w:marLeft w:val="0"/>
                                                          <w:marRight w:val="0"/>
                                                          <w:marTop w:val="0"/>
                                                          <w:marBottom w:val="0"/>
                                                          <w:divBdr>
                                                            <w:top w:val="none" w:sz="0" w:space="0" w:color="auto"/>
                                                            <w:left w:val="none" w:sz="0" w:space="0" w:color="auto"/>
                                                            <w:bottom w:val="none" w:sz="0" w:space="0" w:color="auto"/>
                                                            <w:right w:val="none" w:sz="0" w:space="0" w:color="auto"/>
                                                          </w:divBdr>
                                                          <w:divsChild>
                                                            <w:div w:id="903181383">
                                                              <w:marLeft w:val="0"/>
                                                              <w:marRight w:val="0"/>
                                                              <w:marTop w:val="0"/>
                                                              <w:marBottom w:val="0"/>
                                                              <w:divBdr>
                                                                <w:top w:val="none" w:sz="0" w:space="0" w:color="auto"/>
                                                                <w:left w:val="none" w:sz="0" w:space="0" w:color="auto"/>
                                                                <w:bottom w:val="none" w:sz="0" w:space="0" w:color="auto"/>
                                                                <w:right w:val="none" w:sz="0" w:space="0" w:color="auto"/>
                                                              </w:divBdr>
                                                              <w:divsChild>
                                                                <w:div w:id="875773110">
                                                                  <w:marLeft w:val="0"/>
                                                                  <w:marRight w:val="0"/>
                                                                  <w:marTop w:val="0"/>
                                                                  <w:marBottom w:val="0"/>
                                                                  <w:divBdr>
                                                                    <w:top w:val="none" w:sz="0" w:space="0" w:color="auto"/>
                                                                    <w:left w:val="none" w:sz="0" w:space="0" w:color="auto"/>
                                                                    <w:bottom w:val="none" w:sz="0" w:space="0" w:color="auto"/>
                                                                    <w:right w:val="none" w:sz="0" w:space="0" w:color="auto"/>
                                                                  </w:divBdr>
                                                                  <w:divsChild>
                                                                    <w:div w:id="524096304">
                                                                      <w:marLeft w:val="0"/>
                                                                      <w:marRight w:val="0"/>
                                                                      <w:marTop w:val="0"/>
                                                                      <w:marBottom w:val="0"/>
                                                                      <w:divBdr>
                                                                        <w:top w:val="none" w:sz="0" w:space="0" w:color="auto"/>
                                                                        <w:left w:val="none" w:sz="0" w:space="0" w:color="auto"/>
                                                                        <w:bottom w:val="none" w:sz="0" w:space="0" w:color="auto"/>
                                                                        <w:right w:val="none" w:sz="0" w:space="0" w:color="auto"/>
                                                                      </w:divBdr>
                                                                      <w:divsChild>
                                                                        <w:div w:id="9183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891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hare.chantiers-atlantique.com/share/proxy/alfresco/slingshot/node/content/workspace/SpacesStore/6783b95a-7905-4f59-8643-c1548cbc6647/SFD%2520-%2520Double%2520Codification%2520-%2520Flux%2520PID%2520to%2520DC.docx?a=tru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hare.chantiers-atlantique.com/share/proxy/alfresco/slingshot/node/content/workspace/SpacesStore/d4ce8c18-57c7-4f3f-b420-a0647acc24d8/SFD%2520-%2520Double%2520Codification%2520-%2520Flux%2520SPEL%2520to%2520DC.docx?a=tru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hare.chantiers-atlantique.com/share/proxy/alfresco/slingshot/node/content/workspace/SpacesStore/a6a889fd-7f35-48df-85cb-d254dc9f4e3e/EB%2520GESTION%2520DE%2520LA%2520CODIFICATION%2520CLIENT%2520V2024.docx?a=true"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1B3A5-EF60-405E-82C3-A432127EF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125527</TotalTime>
  <Pages>27</Pages>
  <Words>7280</Words>
  <Characters>40040</Characters>
  <Application>Microsoft Office Word</Application>
  <DocSecurity>0</DocSecurity>
  <Lines>333</Lines>
  <Paragraphs>94</Paragraphs>
  <ScaleCrop>false</ScaleCrop>
  <HeadingPairs>
    <vt:vector size="2" baseType="variant">
      <vt:variant>
        <vt:lpstr>Titre</vt:lpstr>
      </vt:variant>
      <vt:variant>
        <vt:i4>1</vt:i4>
      </vt:variant>
    </vt:vector>
  </HeadingPairs>
  <TitlesOfParts>
    <vt:vector size="1" baseType="lpstr">
      <vt:lpstr/>
    </vt:vector>
  </TitlesOfParts>
  <Company>STX</Company>
  <LinksUpToDate>false</LinksUpToDate>
  <CharactersWithSpaces>47226</CharactersWithSpaces>
  <SharedDoc>false</SharedDoc>
  <HLinks>
    <vt:vector size="84" baseType="variant">
      <vt:variant>
        <vt:i4>2490494</vt:i4>
      </vt:variant>
      <vt:variant>
        <vt:i4>78</vt:i4>
      </vt:variant>
      <vt:variant>
        <vt:i4>0</vt:i4>
      </vt:variant>
      <vt:variant>
        <vt:i4>5</vt:i4>
      </vt:variant>
      <vt:variant>
        <vt:lpwstr>https://ged.stxeurope.fr/alfresco/d/d/workspace/SpacesStore/71a71974-b6c2-4cba-9338-750fbb0a76f4/CAO-1-BOM-EB-1000-Rev0-Arborescence fonctionnelle.xls</vt:lpwstr>
      </vt:variant>
      <vt:variant>
        <vt:lpwstr/>
      </vt:variant>
      <vt:variant>
        <vt:i4>3539057</vt:i4>
      </vt:variant>
      <vt:variant>
        <vt:i4>75</vt:i4>
      </vt:variant>
      <vt:variant>
        <vt:i4>0</vt:i4>
      </vt:variant>
      <vt:variant>
        <vt:i4>5</vt:i4>
      </vt:variant>
      <vt:variant>
        <vt:lpwstr>https://ged.stxeurope.fr/alfresco/d/d/workspace/SpacesStore/1f6666ee-8354-49f6-a915-081da8409f4a/CAO-0-INS-EB-3041-Rev0-Gestion des statuts de maturit%c3%a9 de coordination dans SM3D.doc</vt:lpwstr>
      </vt:variant>
      <vt:variant>
        <vt:lpwstr/>
      </vt:variant>
      <vt:variant>
        <vt:i4>1900605</vt:i4>
      </vt:variant>
      <vt:variant>
        <vt:i4>68</vt:i4>
      </vt:variant>
      <vt:variant>
        <vt:i4>0</vt:i4>
      </vt:variant>
      <vt:variant>
        <vt:i4>5</vt:i4>
      </vt:variant>
      <vt:variant>
        <vt:lpwstr/>
      </vt:variant>
      <vt:variant>
        <vt:lpwstr>_Toc318300682</vt:lpwstr>
      </vt:variant>
      <vt:variant>
        <vt:i4>1900605</vt:i4>
      </vt:variant>
      <vt:variant>
        <vt:i4>62</vt:i4>
      </vt:variant>
      <vt:variant>
        <vt:i4>0</vt:i4>
      </vt:variant>
      <vt:variant>
        <vt:i4>5</vt:i4>
      </vt:variant>
      <vt:variant>
        <vt:lpwstr/>
      </vt:variant>
      <vt:variant>
        <vt:lpwstr>_Toc318300681</vt:lpwstr>
      </vt:variant>
      <vt:variant>
        <vt:i4>1900605</vt:i4>
      </vt:variant>
      <vt:variant>
        <vt:i4>56</vt:i4>
      </vt:variant>
      <vt:variant>
        <vt:i4>0</vt:i4>
      </vt:variant>
      <vt:variant>
        <vt:i4>5</vt:i4>
      </vt:variant>
      <vt:variant>
        <vt:lpwstr/>
      </vt:variant>
      <vt:variant>
        <vt:lpwstr>_Toc318300680</vt:lpwstr>
      </vt:variant>
      <vt:variant>
        <vt:i4>1179709</vt:i4>
      </vt:variant>
      <vt:variant>
        <vt:i4>50</vt:i4>
      </vt:variant>
      <vt:variant>
        <vt:i4>0</vt:i4>
      </vt:variant>
      <vt:variant>
        <vt:i4>5</vt:i4>
      </vt:variant>
      <vt:variant>
        <vt:lpwstr/>
      </vt:variant>
      <vt:variant>
        <vt:lpwstr>_Toc318300679</vt:lpwstr>
      </vt:variant>
      <vt:variant>
        <vt:i4>1179709</vt:i4>
      </vt:variant>
      <vt:variant>
        <vt:i4>44</vt:i4>
      </vt:variant>
      <vt:variant>
        <vt:i4>0</vt:i4>
      </vt:variant>
      <vt:variant>
        <vt:i4>5</vt:i4>
      </vt:variant>
      <vt:variant>
        <vt:lpwstr/>
      </vt:variant>
      <vt:variant>
        <vt:lpwstr>_Toc318300678</vt:lpwstr>
      </vt:variant>
      <vt:variant>
        <vt:i4>1179709</vt:i4>
      </vt:variant>
      <vt:variant>
        <vt:i4>38</vt:i4>
      </vt:variant>
      <vt:variant>
        <vt:i4>0</vt:i4>
      </vt:variant>
      <vt:variant>
        <vt:i4>5</vt:i4>
      </vt:variant>
      <vt:variant>
        <vt:lpwstr/>
      </vt:variant>
      <vt:variant>
        <vt:lpwstr>_Toc318300677</vt:lpwstr>
      </vt:variant>
      <vt:variant>
        <vt:i4>1179709</vt:i4>
      </vt:variant>
      <vt:variant>
        <vt:i4>32</vt:i4>
      </vt:variant>
      <vt:variant>
        <vt:i4>0</vt:i4>
      </vt:variant>
      <vt:variant>
        <vt:i4>5</vt:i4>
      </vt:variant>
      <vt:variant>
        <vt:lpwstr/>
      </vt:variant>
      <vt:variant>
        <vt:lpwstr>_Toc318300676</vt:lpwstr>
      </vt:variant>
      <vt:variant>
        <vt:i4>1179709</vt:i4>
      </vt:variant>
      <vt:variant>
        <vt:i4>26</vt:i4>
      </vt:variant>
      <vt:variant>
        <vt:i4>0</vt:i4>
      </vt:variant>
      <vt:variant>
        <vt:i4>5</vt:i4>
      </vt:variant>
      <vt:variant>
        <vt:lpwstr/>
      </vt:variant>
      <vt:variant>
        <vt:lpwstr>_Toc318300675</vt:lpwstr>
      </vt:variant>
      <vt:variant>
        <vt:i4>1179709</vt:i4>
      </vt:variant>
      <vt:variant>
        <vt:i4>20</vt:i4>
      </vt:variant>
      <vt:variant>
        <vt:i4>0</vt:i4>
      </vt:variant>
      <vt:variant>
        <vt:i4>5</vt:i4>
      </vt:variant>
      <vt:variant>
        <vt:lpwstr/>
      </vt:variant>
      <vt:variant>
        <vt:lpwstr>_Toc318300674</vt:lpwstr>
      </vt:variant>
      <vt:variant>
        <vt:i4>1179709</vt:i4>
      </vt:variant>
      <vt:variant>
        <vt:i4>14</vt:i4>
      </vt:variant>
      <vt:variant>
        <vt:i4>0</vt:i4>
      </vt:variant>
      <vt:variant>
        <vt:i4>5</vt:i4>
      </vt:variant>
      <vt:variant>
        <vt:lpwstr/>
      </vt:variant>
      <vt:variant>
        <vt:lpwstr>_Toc318300673</vt:lpwstr>
      </vt:variant>
      <vt:variant>
        <vt:i4>1179709</vt:i4>
      </vt:variant>
      <vt:variant>
        <vt:i4>8</vt:i4>
      </vt:variant>
      <vt:variant>
        <vt:i4>0</vt:i4>
      </vt:variant>
      <vt:variant>
        <vt:i4>5</vt:i4>
      </vt:variant>
      <vt:variant>
        <vt:lpwstr/>
      </vt:variant>
      <vt:variant>
        <vt:lpwstr>_Toc318300672</vt:lpwstr>
      </vt:variant>
      <vt:variant>
        <vt:i4>1179709</vt:i4>
      </vt:variant>
      <vt:variant>
        <vt:i4>2</vt:i4>
      </vt:variant>
      <vt:variant>
        <vt:i4>0</vt:i4>
      </vt:variant>
      <vt:variant>
        <vt:i4>5</vt:i4>
      </vt:variant>
      <vt:variant>
        <vt:lpwstr/>
      </vt:variant>
      <vt:variant>
        <vt:lpwstr>_Toc318300671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OT14031</dc:creator>
  <cp:lastModifiedBy>Level, Vincent</cp:lastModifiedBy>
  <cp:revision>307</cp:revision>
  <cp:lastPrinted>2011-04-21T08:38:00Z</cp:lastPrinted>
  <dcterms:created xsi:type="dcterms:W3CDTF">2024-06-06T12:46:00Z</dcterms:created>
  <dcterms:modified xsi:type="dcterms:W3CDTF">2025-02-05T10:11:00Z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14</vt:lpwstr>
  </property>
  <property fmtid="{D5CDD505-2E9C-101B-9397-08002B2CF9AE}" pid="3" name="ContentType">
    <vt:lpwstr>Document</vt:lpwstr>
  </property>
  <property fmtid="{D5CDD505-2E9C-101B-9397-08002B2CF9AE}" pid="4" name="Description0">
    <vt:lpwstr>Modèle de SFD pour un Formulaire d'évaluation (système OSA / MBO) </vt:lpwstr>
  </property>
  <property fmtid="{D5CDD505-2E9C-101B-9397-08002B2CF9AE}" pid="5" name="display_urn:schemas-microsoft-com:office:office#Owner">
    <vt:lpwstr>Delamarre, Aurelien</vt:lpwstr>
  </property>
  <property fmtid="{D5CDD505-2E9C-101B-9397-08002B2CF9AE}" pid="6" name="Status">
    <vt:lpwstr>Definitive</vt:lpwstr>
  </property>
  <property fmtid="{D5CDD505-2E9C-101B-9397-08002B2CF9AE}" pid="7" name="Date">
    <vt:lpwstr>2008-11-03T00:00:00Z</vt:lpwstr>
  </property>
</Properties>
</file>